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2BB8B" w14:textId="77777777" w:rsidR="00387A08" w:rsidRPr="00495B79" w:rsidRDefault="00387A08" w:rsidP="00387A08">
      <w:pPr>
        <w:rPr>
          <w:b/>
        </w:rPr>
      </w:pPr>
      <w:r w:rsidRPr="00495B79">
        <w:rPr>
          <w:b/>
        </w:rPr>
        <w:t>Comparison of methods for algorithmic classification of dementia status in the Health and Retirement Study</w:t>
      </w:r>
    </w:p>
    <w:p w14:paraId="71D1C259" w14:textId="77777777" w:rsidR="00387A08" w:rsidRDefault="00387A08" w:rsidP="00387A08"/>
    <w:p w14:paraId="794CBCD7" w14:textId="50F0E850" w:rsidR="003702B5" w:rsidRDefault="003702B5" w:rsidP="00387A08">
      <w:r>
        <w:t>Authors</w:t>
      </w:r>
      <w:r w:rsidR="00495B79">
        <w:t xml:space="preserve"> and </w:t>
      </w:r>
      <w:r w:rsidR="004C0716">
        <w:t>affiliations</w:t>
      </w:r>
    </w:p>
    <w:p w14:paraId="5C7E7FE8" w14:textId="77777777" w:rsidR="00543B7D" w:rsidRDefault="00543B7D" w:rsidP="00543B7D">
      <w:pPr>
        <w:rPr>
          <w:vertAlign w:val="superscript"/>
        </w:rPr>
      </w:pPr>
      <w:r w:rsidRPr="00AF75B4">
        <w:t>Kan Z. Gianattasio</w:t>
      </w:r>
      <w:r w:rsidRPr="00AF75B4">
        <w:rPr>
          <w:vertAlign w:val="superscript"/>
        </w:rPr>
        <w:t>1</w:t>
      </w:r>
      <w:r>
        <w:t>, Qiong</w:t>
      </w:r>
      <w:r w:rsidRPr="00AF75B4">
        <w:t xml:space="preserve"> Wu</w:t>
      </w:r>
      <w:r>
        <w:rPr>
          <w:vertAlign w:val="superscript"/>
        </w:rPr>
        <w:t>2</w:t>
      </w:r>
      <w:r w:rsidRPr="00AF75B4">
        <w:t>, M. Maria Glymour</w:t>
      </w:r>
      <w:r>
        <w:rPr>
          <w:vertAlign w:val="superscript"/>
        </w:rPr>
        <w:t>3</w:t>
      </w:r>
      <w:r w:rsidRPr="00AF75B4">
        <w:t>, Melinda C. Power</w:t>
      </w:r>
      <w:r w:rsidRPr="00AF75B4">
        <w:rPr>
          <w:vertAlign w:val="superscript"/>
        </w:rPr>
        <w:t>1</w:t>
      </w:r>
    </w:p>
    <w:p w14:paraId="7BFDDF50" w14:textId="77777777" w:rsidR="00543B7D" w:rsidRDefault="00543B7D" w:rsidP="00543B7D">
      <w:pPr>
        <w:spacing w:after="0" w:line="240" w:lineRule="auto"/>
      </w:pPr>
      <w:r>
        <w:rPr>
          <w:vertAlign w:val="superscript"/>
        </w:rPr>
        <w:t>1</w:t>
      </w:r>
      <w:r>
        <w:t>Department of Epidemiology and Biostatistics, Milken Institute School of Public Health, George Washington University</w:t>
      </w:r>
    </w:p>
    <w:p w14:paraId="556CFFD0" w14:textId="77777777" w:rsidR="00543B7D" w:rsidRPr="00B2096B" w:rsidRDefault="00543B7D" w:rsidP="00543B7D">
      <w:pPr>
        <w:spacing w:after="0" w:line="240" w:lineRule="auto"/>
        <w:rPr>
          <w:lang w:eastAsia="zh-CN"/>
        </w:rPr>
      </w:pPr>
      <w:r>
        <w:rPr>
          <w:vertAlign w:val="superscript"/>
          <w:lang w:eastAsia="zh-CN"/>
        </w:rPr>
        <w:t>2</w:t>
      </w:r>
      <w:r>
        <w:rPr>
          <w:lang w:eastAsia="zh-CN"/>
        </w:rPr>
        <w:t>Institute of Social Science Survey, Peking University</w:t>
      </w:r>
    </w:p>
    <w:p w14:paraId="519EC33A" w14:textId="77777777" w:rsidR="00543B7D" w:rsidRPr="00AF75B4" w:rsidRDefault="00543B7D" w:rsidP="00543B7D">
      <w:pPr>
        <w:spacing w:after="0" w:line="240" w:lineRule="auto"/>
      </w:pPr>
      <w:r w:rsidRPr="001F0307">
        <w:rPr>
          <w:vertAlign w:val="superscript"/>
        </w:rPr>
        <w:t>3</w:t>
      </w:r>
      <w:r w:rsidRPr="001F0307">
        <w:t>Department of Epidemiology and Biostatistics, University of California, San Fr</w:t>
      </w:r>
      <w:r>
        <w:t>ancisco</w:t>
      </w:r>
    </w:p>
    <w:p w14:paraId="7FBEE5B5" w14:textId="77777777" w:rsidR="009D52E0" w:rsidRPr="009D52E0" w:rsidRDefault="009D52E0" w:rsidP="00387A08"/>
    <w:p w14:paraId="65554272" w14:textId="77777777" w:rsidR="00387A08" w:rsidRPr="00495B79" w:rsidRDefault="00387A08" w:rsidP="00387A08">
      <w:pPr>
        <w:rPr>
          <w:b/>
        </w:rPr>
      </w:pPr>
    </w:p>
    <w:p w14:paraId="12E2F432" w14:textId="77777777" w:rsidR="00387A08" w:rsidRDefault="00387A08" w:rsidP="00387A08">
      <w:pPr>
        <w:rPr>
          <w:b/>
        </w:rPr>
      </w:pPr>
      <w:r w:rsidRPr="00495B79">
        <w:rPr>
          <w:b/>
        </w:rPr>
        <w:t>FUNDING</w:t>
      </w:r>
    </w:p>
    <w:p w14:paraId="52B45ACA" w14:textId="4CF2D09B" w:rsidR="00543B7D" w:rsidRPr="00543B7D" w:rsidRDefault="00543B7D" w:rsidP="00387A08">
      <w:r w:rsidRPr="00543B7D">
        <w:t>KZG and MCP were funded by R03 AG055485</w:t>
      </w:r>
    </w:p>
    <w:p w14:paraId="27BEE168" w14:textId="77777777" w:rsidR="00387A08" w:rsidRDefault="00387A08" w:rsidP="00387A08">
      <w:pPr>
        <w:rPr>
          <w:b/>
        </w:rPr>
      </w:pPr>
      <w:r w:rsidRPr="00495B79">
        <w:rPr>
          <w:b/>
        </w:rPr>
        <w:t>DISCLOSURES</w:t>
      </w:r>
    </w:p>
    <w:p w14:paraId="1A39B562" w14:textId="44E39F90" w:rsidR="00543B7D" w:rsidRPr="00543B7D" w:rsidRDefault="00543B7D" w:rsidP="00387A08">
      <w:r w:rsidRPr="00543B7D">
        <w:t>KZG and MCP have nothing to disclose</w:t>
      </w:r>
    </w:p>
    <w:p w14:paraId="60DA11F2" w14:textId="77777777" w:rsidR="00387A08" w:rsidRPr="00495B79" w:rsidRDefault="00387A08" w:rsidP="00387A08">
      <w:pPr>
        <w:rPr>
          <w:b/>
        </w:rPr>
      </w:pPr>
      <w:r w:rsidRPr="00495B79">
        <w:rPr>
          <w:b/>
        </w:rPr>
        <w:t>AUTHORSHIP</w:t>
      </w:r>
    </w:p>
    <w:p w14:paraId="28EF4F7A" w14:textId="77777777" w:rsidR="00387A08" w:rsidRPr="00495B79" w:rsidRDefault="00387A08" w:rsidP="00387A08">
      <w:pPr>
        <w:rPr>
          <w:b/>
        </w:rPr>
      </w:pPr>
    </w:p>
    <w:p w14:paraId="7FC8B7A2" w14:textId="77777777" w:rsidR="00387A08" w:rsidRPr="00495B79" w:rsidRDefault="00387A08" w:rsidP="00387A08">
      <w:pPr>
        <w:rPr>
          <w:b/>
        </w:rPr>
      </w:pPr>
    </w:p>
    <w:p w14:paraId="5239CA85" w14:textId="77777777" w:rsidR="00387A08" w:rsidRPr="00495B79" w:rsidRDefault="00387A08" w:rsidP="00387A08">
      <w:pPr>
        <w:rPr>
          <w:b/>
        </w:rPr>
      </w:pPr>
      <w:r w:rsidRPr="00495B79">
        <w:rPr>
          <w:b/>
        </w:rPr>
        <w:t>ABSTRACT</w:t>
      </w:r>
    </w:p>
    <w:p w14:paraId="0E1B3626" w14:textId="77777777" w:rsidR="004D255E" w:rsidRPr="00495B79" w:rsidRDefault="004D255E" w:rsidP="00387A08">
      <w:pPr>
        <w:rPr>
          <w:b/>
        </w:rPr>
      </w:pPr>
    </w:p>
    <w:p w14:paraId="6E62C81F" w14:textId="77777777" w:rsidR="002B75E7" w:rsidRDefault="002B75E7">
      <w:pPr>
        <w:rPr>
          <w:b/>
        </w:rPr>
      </w:pPr>
      <w:r>
        <w:rPr>
          <w:b/>
        </w:rPr>
        <w:br w:type="page"/>
      </w:r>
    </w:p>
    <w:p w14:paraId="1F225CCA" w14:textId="5EA44AC4" w:rsidR="004D255E" w:rsidRPr="002B75E7" w:rsidRDefault="00387A08" w:rsidP="00387A08">
      <w:pPr>
        <w:rPr>
          <w:b/>
        </w:rPr>
      </w:pPr>
      <w:r w:rsidRPr="00495B79">
        <w:rPr>
          <w:b/>
        </w:rPr>
        <w:lastRenderedPageBreak/>
        <w:t>INTRODUCTION</w:t>
      </w:r>
    </w:p>
    <w:p w14:paraId="044E6ED4" w14:textId="24E3D894" w:rsidR="004D255E" w:rsidRDefault="004B4C65" w:rsidP="00387A08">
      <w:r>
        <w:t>Dementia ascertainment is time-consuming and costly</w:t>
      </w:r>
      <w:r w:rsidR="000D4143">
        <w:t>, making it difficult to implement in large, representative cohort studies.  This fact hinders efforts to use the results from large population surveys to describe and monitor trends and disparities in the prevalence and incidence of cognitive impairment</w:t>
      </w:r>
      <w:r w:rsidR="00956653">
        <w:t xml:space="preserve">. </w:t>
      </w:r>
      <w:r w:rsidR="000D4143">
        <w:t xml:space="preserve">Recognizing this, several groups of researchers have developed algorithms </w:t>
      </w:r>
      <w:r w:rsidR="00956653">
        <w:t xml:space="preserve">to use existing data from the </w:t>
      </w:r>
      <w:r w:rsidR="00993DD2">
        <w:t xml:space="preserve">large and </w:t>
      </w:r>
      <w:r w:rsidR="00956653">
        <w:t xml:space="preserve">nationally-representative Health and Retirement Study (HRS) to </w:t>
      </w:r>
      <w:r w:rsidR="00127B37">
        <w:t>algorithmically</w:t>
      </w:r>
      <w:r w:rsidR="00956653">
        <w:t xml:space="preserve"> </w:t>
      </w:r>
      <w:r w:rsidR="00343214">
        <w:t xml:space="preserve">classify </w:t>
      </w:r>
      <w:r w:rsidR="00127B37">
        <w:t>dementia</w:t>
      </w:r>
      <w:r w:rsidR="00343214">
        <w:t xml:space="preserve"> status in </w:t>
      </w:r>
      <w:r w:rsidR="00956653">
        <w:t>cohort participants</w:t>
      </w:r>
      <w:r w:rsidR="0086604C">
        <w:t>.</w:t>
      </w:r>
      <w:r w:rsidR="00771200">
        <w:fldChar w:fldCharType="begin" w:fldLock="1"/>
      </w:r>
      <w:r w:rsidR="00771200">
        <w:instrText>ADDIN CSL_CITATION { "citationItems" : [ { "id" : "ITEM-1", "itemData" : { "ISBN" : "1079-5014", "ISSN" : "1079-5014", "PMID" : "9215356", "abstract" : "Decline in cognitive functioning and onset of cognitive impairment are potentially important predictors of elderly persons needing informal assistance and formal health care. This article describes the measures of cognitive functioning that were developed for the Asset and Health Dynamics Among the Oldest Old (AHEAD) study of some 6,500 Americans aged 70 years and older. The study was designed to investigate the impact of health on disbursement of family and economic resources. Evaluation of the cognitive measures in terms of psychometric properties and missing data, telephone administration, and formation of an aggregate index is encouraging. Their construct validity is evidenced by their correlations with sociodemographic characteristics and health indicators that replicate existing findings as well as by their prediction of IADL and ADL functioning that are consistent with theory.", "author" : [ { "dropping-particle" : "", "family" : "Herzog", "given" : "A. R.", "non-dropping-particle" : "", "parse-names" : false, "suffix" : "" }, { "dropping-particle" : "", "family" : "Wallace", "given" : "R. B.", "non-dropping-particle" : "", "parse-names" : false, "suffix" : "" } ], "container-title" : "The journals of gerontology. Series B, Psychological sciences and social sciences", "id" : "ITEM-1", "issued" : { "date-parts" : [ [ "1997" ] ] }, "page" : "37-48", "title" : "Measures of cognitive functioning in the AHEAD Study.", "type" : "article-journal", "volume" : "52 Spec No" }, "uris" : [ "http://www.mendeley.com/documents/?uuid=a9047627-aa9b-4524-99d3-c3cba0b6fbbd" ] }, { "id" : "ITEM-2", "itemData" : { "ISBN" : "1552-5260", "ISSN" : "15525260", "PMID" : "2010165298", "abstract" : "Alzheimer's disease (AD) is the seventh leading cause of all deaths in the United States and is virtually tied with the sixth leading cause of death-diabetes. AD is the fifth leading cause of death in Americans aged 65 and older. Although other major causes of death have been on the decrease, deaths because of AD have been rising dramatically. Between 2000 and 2006, heart disease deaths decreased 11.1%, stroke deaths decreased 18.2%, and prostate cancer-related deaths decreased 8.7%, whereas deaths because of AD increased 46.1%. Older African-Americans and Hispanics are more likely than older white Americans to have AD or other dementia. Current estimates are that African-Americans are about 2 times more likely, and Hispanics about 1.5 times more likely, than their white counterparts to have these conditions. However, the relationship of race and ethnicity to the development of AD and other dementias is complex and not fully understood. In 2009, nearly 11 million family and other unpaid caregivers provided an estimated 12.5 billion hours of care to persons with AD and other dementias; this care is valued at nearly $144 billion. Medicare payments for services to beneficiaries aged 65 years and older with AD and other dementias are three times higher than for beneficiaries without these conditions. Total payments for 2010 for health care and long-term care services for people aged 65 and older with AD and other dementias are expected to be $172 billion (not including the contributions of unpaid caregivers). An estimated 5.3 million Americans have AD; approximately 200,000 persons under age 65 with AD comprise the younger-onset AD population. Every 70 seconds, someone in America develops AD; by 2050 the time of every 70 seconds is expected to decrease to every 33 seconds. Over the coming decades, the baby boom population is projected to add 10 million people to these numbers. In 2050, the incidence of AD is expected to approach nearly a million people per year, with a total estimated prevalence of 11-16 million people. Dramatic increases in the numbers of \"oldest old\" (aged 85 years and older) across all racial and ethnic groups will also significantly affect the numbers of people living with AD. This report provides information to increase understanding of the public health effect of AD, including incidence and prevalence, mortality, costs of care, and effect on caregivers and society in general. This report also sets the stage for better understanding th\u2026", "author" : [ { "dropping-particle" : "", "family" : "Alzheimer's Association", "given" : "", "non-dropping-particle" : "", "parse-names" : false, "suffix" : "" } ], "container-title" : "Alzheimer's and Dementia", "id" : "ITEM-2", "issue" : "2", "issued" : { "date-parts" : [ [ "2010" ] ] }, "page" : "158-194", "title" : "2010 Alzheimer's disease facts and figures", "type" : "article-journal", "volume" : "6" }, "uris" : [ "http://www.mendeley.com/documents/?uuid=074434fb-a355-45c7-9713-8e4e3a4eb0ea" ] }, { "id" : "ITEM-3", "itemData" : { "DOI" : "10.1056/NEJMsa1204629", "ISBN" : "1533-4406 (Electronic)\\r0028-4793 (Linking)", "ISSN" : "0028-4793", "PMID" : "23550670", "abstract" : "Background Dementia affects a large and growing number of older adults in the United States. The monetary costs attributable to dementia are likely to be similarly large and to continue to increase. Methods In a subsample (856 persons) of the population in the Health and Retirement Study (HRS), a nationally representative longitudinal study of older adults, the diagnosis of dementia was determined with the use of a detailed in-home cognitive assessment that was 3 to 4 hours in duration and a review by an expert panel. We then imputed cognitive status to the full HRS sample (10,903 persons, 31,936 person-years) on the basis of measures of cognitive and functional status available for all HRS respondents, thereby identifying persons in the larger sample with a high probability of dementia. The market costs associated with care for persons with dementia were determined on the basis of self-reported out-of-pocket spending and the utilization of nursing home care; Medicare claims data were used to identify cos...", "author" : [ { "dropping-particle" : "", "family" : "Hurd", "given" : "Michael D.", "non-dropping-particle" : "", "parse-names" : false, "suffix" : "" }, { "dropping-particle" : "", "family" : "Martorell", "given" : "Paco", "non-dropping-particle" : "", "parse-names" : false, "suffix" : "" }, { "dropping-particle" : "", "family" : "Delavande", "given" : "Adeline", "non-dropping-particle" : "", "parse-names" : false, "suffix" : "" }, { "dropping-particle" : "", "family" : "Mullen", "given" : "Kathleen J.", "non-dropping-particle" : "", "parse-names" : false, "suffix" : "" }, { "dropping-particle" : "", "family" : "Langa", "given" : "Kenneth M.", "non-dropping-particle" : "", "parse-names" : false, "suffix" : "" } ], "container-title" : "New England Journal of Medicine", "id" : "ITEM-3", "issue" : "14", "issued" : { "date-parts" : [ [ "2013" ] ] }, "page" : "1326-1334", "title" : "Monetary Costs of Dementia in the United States", "type" : "article-journal", "volume" : "368" }, "uris" : [ "http://www.mendeley.com/documents/?uuid=39766409-c40c-455d-a285-47f9946dd761" ] }, { "id" : "ITEM-4",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"ITEM-4",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"id" : "ITEM-5", "itemData" : { "ISBN" : "0893-0341", "ISSN" : "1546-4156", "PMID" : "22992720", "abstract" : "Retaining severely impaired individuals poses a major challenge in longitudinal studies of determinants of dementia or memory decline. In the Health and Retirement Study (HRS), participants complete direct memory assessments biennially until they are too impaired to complete the interview. Thereafter, proxy informants, typically spouses, assess the subject's memory and cognitive function using standardized instruments. Because there is no common scale for direct memory assessments and proxy assessments, proxy reports are often excluded from longitudinal analyses. The Aging, Demographics, and Memory Study (ADAMS) implemented full neuropsychological examinations on a subsample (n=856) of HRS participants, including respondents with direct or proxy cognitive assessments in the prior HRS core interview. Using data from the ADAMS, we developed an approach to estimating a dementia probability and a composite memory score on the basis of either proxy or direct assessments in HRS core interviews. The prediction model achieved a c-statistic of 94.3% for DSM diagnosed dementia in the ADAMS sample. We applied these scoring rules to HRS core sample respondents born 1923 or earlier (n=5483) for biennial assessments from 1995 to 2008. Compared with estimates excluding proxy respondents in the full cohort, incorporating information from proxy respondents increased estimated prevalence of dementia by 12 percentage points in 2008 (average age=89) and suggested accelerated rates of memory decline over time.", "author" : [ { "dropping-particle" : "", "family" : "Wu", "given" : "Qiong", "non-dropping-particle" : "", "parse-names" : false, "suffix" : "" }, { "dropping-particle" : "", "family" : "Tchetgen Tchetgen", "given" : "Eric J", "non-dropping-particle" : "", "parse-names" : false, "suffix" : "" }, { "dropping-particle" : "", "family" : "Osypuk", "given" : "Theresa L", "non-dropping-particle" : "", "parse-names" : false, "suffix" : "" }, { "dropping-particle" : "", "family" : "White", "given" : "Kellee", "non-dropping-particle" : "", "parse-names" : false, "suffix" : "" }, { "dropping-particle" : "", "family" : "Mujahid", "given" : "Mahasin", "non-dropping-particle" : "", "parse-names" : false, "suffix" : "" }, { "dropping-particle" : "", "family" : "Maria Glymour", "given" : "M", "non-dropping-particle" : "", "parse-names" : false, "suffix" : "" } ], "container-title" : "Alzheimer disease and associated disorders", "id" : "ITEM-5", "issue" : "3", "issued" : { "date-parts" : [ [ "2013" ] ] }, "page" : "207-212", "title" : "Combining direct and proxy assessments to reduce attrition bias in a longitudinal study.", "type" : "article-journal", "volume" : "27" }, "uris" : [ "http://www.mendeley.com/documents/?uuid=22871efa-471e-482e-abaa-a0a604f424fe" ] } ], "mendeley" : { "formattedCitation" : "&lt;sup&gt;1\u20135&lt;/sup&gt;", "plainTextFormattedCitation" : "1\u20135", "previouslyFormattedCitation" : "&lt;sup&gt;1\u20135&lt;/sup&gt;" }, "properties" : {  }, "schema" : "https://github.com/citation-style-language/schema/raw/master/csl-citation.json" }</w:instrText>
      </w:r>
      <w:r w:rsidR="00771200">
        <w:fldChar w:fldCharType="separate"/>
      </w:r>
      <w:r w:rsidR="00771200" w:rsidRPr="00771200">
        <w:rPr>
          <w:noProof/>
          <w:vertAlign w:val="superscript"/>
        </w:rPr>
        <w:t>1–5</w:t>
      </w:r>
      <w:r w:rsidR="00771200">
        <w:fldChar w:fldCharType="end"/>
      </w:r>
      <w:r w:rsidR="00956653">
        <w:t xml:space="preserve"> HRS provides an ideal </w:t>
      </w:r>
      <w:r w:rsidR="00495B79">
        <w:t>setting</w:t>
      </w:r>
      <w:r w:rsidR="00956653">
        <w:t xml:space="preserve"> for algorithm development.  </w:t>
      </w:r>
      <w:r w:rsidR="00495B79">
        <w:t>First</w:t>
      </w:r>
      <w:r w:rsidR="00956653">
        <w:t>, a strategically selected subset of participants from HRS were evaluated for dementia at four time points between 2001 and 2009 as part of the Aging, Demographics, and Memory Study (ADAMS).</w:t>
      </w:r>
      <w:r w:rsidR="00771200">
        <w:fldChar w:fldCharType="begin" w:fldLock="1"/>
      </w:r>
      <w:r w:rsidR="00771200">
        <w:instrText>ADDIN CSL_CITATION { "citationItems" : [ { "id" : "ITEM-1", "itemData" : { "author" : [ { "dropping-particle" : "", "family" : "Heeringa", "given" : "Steven G", "non-dropping-particle" : "", "parse-names" : false, "suffix" : "" }, { "dropping-particle" : "", "family" : "Fisher", "given" : "Gwenith G.", "non-dropping-particle" : "", "parse-names" : false, "suffix" : "" }, { "dropping-particle" : "", "family" : "Hurd", "given" : "Michael", "non-dropping-particle" : "", "parse-names" : false, "suffix" : "" }, { "dropping-particle" : "", "family" : "Langa", "given" : "Kenneth M.", "non-dropping-particle" : "", "parse-names" : false, "suffix" : "" }, { "dropping-particle" : "", "family" : "Ofstedal", "given" : "Mary", "non-dropping-particle" : "", "parse-names" : false, "suffix" : "" }, { "dropping-particle" : "", "family" : "Plassman", "given" : "Brenda L.", "non-dropping-particle" : "", "parse-names" : false, "suffix" : "" }, { "dropping-particle" : "", "family" : "Rodgers", "given" : "Willard L.", "non-dropping-particle" : "", "parse-names" : false, "suffix" : "" }, { "dropping-particle" : "", "family" : "Weir", "given" : "David R.", "non-dropping-particle" : "", "parse-names" : false, "suffix" : "" } ], "id" : "ITEM-1", "issued" : { "date-parts" : [ [ "2007" ] ] }, "page" : "1-36", "title" : "Sample Design, Weighting and Analysis for ADAMS", "type" : "article-journal" }, "uris" : [ "http://www.mendeley.com/documents/?uuid=38e619a0-2738-4c2a-bdc9-31decdf0d784" ] }, { "id" : "ITEM-2", "itemData" : { "DOI" : "10.1159/000087448", "ISBN" : "0251-5350", "ISSN" : "02515350", "PMID" : "16103729", "abstract" : "OBJECTIVE: We describe the design and methods of the Aging, Demographics, and Memory Study (ADAMS), a new national study that will provide data on the antecedents, prevalence, outcomes, and costs of dementia and \"cognitive impairment, not demented\" (CIND) using a unique study design based on the nationally representative Health and Retirement Study (HRS). We also illustrate potential uses of the ADAMS data and provide information to interested researchers on obtaining ADAMS and HRS data. METHODS: The ADAMS is the first population-based study of dementia in the United States to include subjects from all regions of the country, while at the same time using a single standardized diagnostic protocol in a community-based sample. A sample of 856 individuals age 70 or older who were participants in the ongoing HRS received an extensive in-home clinical and neuropsychological assessment to determine a diagnosis of normal, CIND, or dementia. Within the CIND and dementia categories, subcategories (e.g. Alzheimer's disease, vascular dementia) were assigned to denote the etiology of cognitive impairment. CONCLUSION: Linking the ADAMS dementia clinical assessment data to the wealth of available longitudinal HRS data on health, health care utilization, informal care, and economic resources and behavior, will provide a unique opportunity to study the onset of CIND and dementia in a nationally representative population-based sample, as well as the risk factors, prevalence, outcomes, and costs of CIND and dementia.", "author" : [ { "dropping-particle" : "", "family" : "Langa", "given" : "Kenneth M.", "non-dropping-particle" : "", "parse-names" : false, "suffix" : "" }, { "dropping-particle" : "", "family" : "Plassman", "given" : "Brenda L.", "non-dropping-particle" : "", "parse-names" : false, "suffix" : "" }, { "dropping-particle" : "", "family" : "Wallace", "given" : "Robert B.", "non-dropping-particle" : "", "parse-names" : false, "suffix" : "" }, { "dropping-particle" : "", "family" : "Herzog", "given" : "A. Regula", "non-dropping-particle" : "", "parse-names" : false, "suffix" : "" }, { "dropping-particle" : "", "family" : "Heeringa", "given" : "Steven G.", "non-dropping-particle" : "", "parse-names" : false, "suffix" : "" }, { "dropping-particle" : "", "family" : "Ofstedal", "given" : "Mary Beth", "non-dropping-particle" : "", "parse-names" : false, "suffix" : "" }, { "dropping-particle" : "", "family" : "Burke", "given" : "James R.", "non-dropping-particle" : "", "parse-names" : false, "suffix" : "" }, { "dropping-particle" : "", "family" : "Fisher", "given" : "Gwenith G.", "non-dropping-particle" : "", "parse-names" : false, "suffix" : "" }, { "dropping-particle" : "", "family" : "Fultz", "given" : "Nancy H.", "non-dropping-particle" : "", "parse-names" : false, "suffix" : "" }, { "dropping-particle" : "", "family" : "Hurd", "given" : "Michael D.", "non-dropping-particle" : "", "parse-names" : false, "suffix" : "" }, { "dropping-particle" : "", "family" : "Potter", "given" : "Guy G.", "non-dropping-particle" : "", "parse-names" : false, "suffix" : "" }, { "dropping-particle" : "", "family" : "Rodgers", "given" : "Willard L.", "non-dropping-particle" : "", "parse-names" : false, "suffix" : "" }, { "dropping-particle" : "", "family" : "Steffens", "given" : "David C.", "non-dropping-particle" : "", "parse-names" : false, "suffix" : "" }, { "dropping-particle" : "", "family" : "Weir", "given" : "David R.", "non-dropping-particle" : "", "parse-names" : false, "suffix" : "" }, { "dropping-particle" : "", "family" : "Willis", "given" : "Robert J.", "non-dropping-particle" : "", "parse-names" : false, "suffix" : "" } ], "container-title" : "Neuroepidemiology", "id" : "ITEM-2", "issue" : "4", "issued" : { "date-parts" : [ [ "2005" ] ] }, "page" : "181-191", "title" : "The aging, demographics, and memory study: Study design and methods", "type" : "article-journal", "volume" : "25" }, "uris" : [ "http://www.mendeley.com/documents/?uuid=704962c3-38d5-4ab2-bfa1-fd118441e3a5" ] } ], "mendeley" : { "formattedCitation" : "&lt;sup&gt;6,7&lt;/sup&gt;", "plainTextFormattedCitation" : "6,7", "previouslyFormattedCitation" : "&lt;sup&gt;6,7&lt;/sup&gt;" }, "properties" : {  }, "schema" : "https://github.com/citation-style-language/schema/raw/master/csl-citation.json" }</w:instrText>
      </w:r>
      <w:r w:rsidR="00771200">
        <w:fldChar w:fldCharType="separate"/>
      </w:r>
      <w:r w:rsidR="00771200" w:rsidRPr="00771200">
        <w:rPr>
          <w:noProof/>
          <w:vertAlign w:val="superscript"/>
        </w:rPr>
        <w:t>6,7</w:t>
      </w:r>
      <w:r w:rsidR="00771200">
        <w:fldChar w:fldCharType="end"/>
      </w:r>
      <w:r w:rsidR="00956653">
        <w:t xml:space="preserve">  </w:t>
      </w:r>
      <w:r w:rsidR="00127B37">
        <w:t>Thus, d</w:t>
      </w:r>
      <w:r w:rsidR="00956653">
        <w:t xml:space="preserve">ata from ADAMS provides gold-standard dementia diagnoses against which to train and evaluate algorithms.  </w:t>
      </w:r>
      <w:r w:rsidR="00495B79">
        <w:t xml:space="preserve"> Second, </w:t>
      </w:r>
      <w:r w:rsidR="00127B37">
        <w:t xml:space="preserve">as </w:t>
      </w:r>
      <w:r w:rsidR="00495B79">
        <w:t xml:space="preserve">HRS is </w:t>
      </w:r>
      <w:r w:rsidR="00127B37">
        <w:t>nationally-representative</w:t>
      </w:r>
      <w:r w:rsidR="00495B79">
        <w:t xml:space="preserve">, algorithmic diagnoses </w:t>
      </w:r>
      <w:r w:rsidR="0031702D">
        <w:t>in HRS can be used to monitor trends in cognitive impairment and dementia at the national level,</w:t>
      </w:r>
      <w:r w:rsidR="0031702D" w:rsidRPr="00137ABF">
        <w:rPr>
          <w:rFonts w:ascii="ArialMT" w:hAnsi="ArialMT"/>
        </w:rPr>
        <w:t xml:space="preserve"> </w:t>
      </w:r>
      <w:r w:rsidR="0031702D" w:rsidRPr="00543B7D">
        <w:rPr>
          <w:rFonts w:ascii="Calibri" w:hAnsi="Calibri"/>
        </w:rPr>
        <w:t>and to examine the associations of cognitive impairment and dementia with other health factors</w:t>
      </w:r>
      <w:r w:rsidR="009A4DB1">
        <w:rPr>
          <w:rFonts w:ascii="Calibri" w:hAnsi="Calibri"/>
        </w:rPr>
        <w:t>.</w:t>
      </w:r>
      <w:r w:rsidR="00771200">
        <w:fldChar w:fldCharType="begin" w:fldLock="1"/>
      </w:r>
      <w:r w:rsidR="00771200">
        <w:instrText>ADDIN CSL_CITATION { "citationItems" : [ { "id" : "ITEM-1", "itemData" : { "author" : [ { "dropping-particle" : "", "family" : "Langa", "given" : "Kenneth M", "non-dropping-particle" : "", "parse-names" : false, "suffix" : "" }, { "dropping-particle" : "", "family" : "Chernew", "given" : "Michael E", "non-dropping-particle" : "", "parse-names" : false, "suffix" : "" }, { "dropping-particle" : "", "family" : "Kabeto", "given" : "Mohammed U", "non-dropping-particle" : "", "parse-names" : false, "suffix" : "" }, { "dropping-particle" : "", "family" : "Herzog", "given" : "A R", "non-dropping-particle" : "", "parse-names" : false, "suffix" : "" }, { "dropping-particle" : "", "family" : "Ofstedal", "given" : "M B", "non-dropping-particle" : "", "parse-names" : false, "suffix" : "" }, { "dropping-particle" : "", "family" : "Willis", "given" : "R J", "non-dropping-particle" : "", "parse-names" : false, "suffix" : "" }, { "dropping-particle" : "", "family" : "Wallace", "given" : "R B", "non-dropping-particle" : "", "parse-names" : false, "suffix" : "" }, { "dropping-particle" : "", "family" : "Mucha", "given" : "L M", "non-dropping-particle" : "", "parse-names" : false, "suffix" : "" }, { "dropping-particle" : "", "family" : "Straus", "given" : "W L", "non-dropping-particle" : "", "parse-names" : false, "suffix" : "" }, { "dropping-particle" : "", "family" : "Fendrick", "given" : "A M", "non-dropping-particle" : "", "parse-names" : false, "suffix" : "" } ], "container-title" : "Journal of General Internal Medicine", "id" : "ITEM-1", "issued" : { "date-parts" : [ [ "2001" ] ] }, "page" : "770-778", "title" : "National estimates of the quality and cost of informal caregiving for the elderly with dementia", "type" : "article-journal", "volume" : "16" }, "uris" : [ "http://www.mendeley.com/documents/?uuid=6a74d087-185b-44b0-b6c9-3f813a68a633" ] }, { "id" : "ITEM-2", "itemData" : { "ISBN" : "1552-5279 (Electronic)\\r1552-5260 (Linking)", "ISSN" : "15525260", "PMID" : "18631957", "abstract" : "Background: Recent medical, demographic, and social trends might have had an important impact on the cognitive health of older adults. To assess the impact of these multiple trends, we compared the prevalence and 2-year mortality of cognitive impairment (CI) consistent with dementia in the United States in 1993 to 1995 and 2002 to 2004. Methods: We used data from the Health and Retirement Study (HRS), a nationally representative population-based longitudinal survey of U.S. adults. Individuals aged 70 years or older from the 1993 (N = 7,406) and 2002 (N = 7,104) waves of the HRS were included. CI was determined by using a 35-point cognitive scale for self-respondents and assessments of memory and judgment for respondents represented by a proxy. Mortality was ascertained with HRS data verified by the National Death Index. Results: In 1993, 12.2% of those aged 70 or older had CI compared with 8.7% in 2002 (P &lt; .001). CI was associated with a significantly higher risk of 2-year mortality in both years. The risk of death for those with moderate/severe CI was greater in 2002 compared with 1993 (unadjusted hazard ratio, 4.12 in 2002 vs 3.36 in 1993; P = .08; age- and sex-adjusted hazard ratio, 3.11 in 2002 vs 2.53 in 1993; P = .09). Education was protective against CI, but among those with CI, more education was associated with higher 2-year mortality. Conclusions: These findings support the hypothesis of a compression of cognitive morbidity between 1993 and 2004, with fewer older Americans reaching a threshold of significant CI and a more rapid decline to death among those who did. Societal investment in building and maintaining cognitive reserve through formal education in childhood and continued cognitive stimulation during work and leisure in adulthood might help limit the burden of dementia among the growing number of older adults worldwide. \u00a9 2008 The Alzheimer's Association.", "author" : [ { "dropping-particle" : "", "family" : "Langa", "given" : "Kenneth M.", "non-dropping-particle" : "", "parse-names" : false, "suffix" : "" }, { "dropping-particle" : "", "family" : "Larson", "given" : "Eric B.", "non-dropping-particle" : "", "parse-names" : false, "suffix" : "" }, { "dropping-particle" : "", "family" : "Karlawish", "given" : "Jason H.", "non-dropping-particle" : "", "parse-names" : false, "suffix" : "" }, { "dropping-particle" : "", "family" : "Cutler", "given" : "David M.", "non-dropping-particle" : "", "parse-names" : false, "suffix" : "" }, { "dropping-particle" : "", "family" : "Kabeto", "given" : "Mohammed U.", "non-dropping-particle" : "", "parse-names" : false, "suffix" : "" }, { "dropping-particle" : "", "family" : "Kim", "given" : "Scott Y.", "non-dropping-particle" : "", "parse-names" : false, "suffix" : "" }, { "dropping-particle" : "", "family" : "Rosen", "given" : "Allison B.", "non-dropping-particle" : "", "parse-names" : false, "suffix" : "" } ], "container-title" : "Alzheimer's and Dementia", "id" : "ITEM-2", "issue" : "2", "issued" : { "date-parts" : [ [ "2008" ] ] }, "page" : "134-144", "title" : "Trends in the prevalence and mortality of cognitive impairment in the United States: Is there evidence of a compression of cognitive morbidity?", "type" : "article-journal", "volume" : "4" }, "uris" : [ "http://www.mendeley.com/documents/?uuid=feec9542-9f49-4c25-adb7-968533b2efab" ] }, { "id" : "ITEM-3", "itemData" : { "ISBN" : "2168-6106", "ISSN" : "2168-6106", "PMID" : "27893041", "abstract" : "Importance The aging of the US population is expected to lead to a large increase in the number of adults with dementia, but some recent studies in the United States and other high-income countries suggest that the age-specific risk of dementia may have declined over the past 25 years. Clarifying current and future population trends in dementia prevalence and risk has important implications for patients, families, and government programs. Objective To compare the prevalence of dementia in the United States in 2000 and 2012. Design, Setting, and Participants We used data from the Health and Retirement Study (HRS), a nationally representative, population-based longitudinal survey of individuals in the United States 65 years or older from the 2000 (n = 10 546) and 2012 (n = 10 511) waves of the HRS. Main Outcomes and Measures Dementia was identified in each year using HRS cognitive measures and validated methods for classifying self-respondents, as well as those represented by a proxy. Logistic regression was used to identify socioeconomic and health variables associated with change in dementia prevalence between 2000 and 2012. Results The study cohorts had an average age of 75.0 years (95% CI, 74.8-75.2 years) in 2000 and 74.8 years (95% CI, 74.5-75.1 years) in 2012 (P = .24); 58.4% (95% CI, 57.3%-59.4%) of the 2000 cohort was female compared with 56.3% (95% CI, 55.5%-57.0%) of the 2012 cohort (P &lt; .001). Dementia prevalence among those 65 years or older decreased from 11.6% (95% CI, 10.7%-12.7%) in 2000 to 8.8% (95% CI, 8.2%-9.4%) (8.6% with age- and sex-standardization) in 2012 (P &lt; .001). More years of education was associated with a lower risk for dementia, and average years of education increased significantly (from 11.8 years [95% CI, 11.6-11.9 years] to 12.7 years [95% CI, 12.6-12.9 years]; P &lt; .001) between 2000 and 2012. The decline in dementia prevalence occurred even though there was a significant age- and sex-adjusted increase between years in the cardiovascular risk profile (eg, prevalence of hypertension, diabetes, and obesity) among older US adults. Conclusions and Relevance The prevalence of dementia in the United States declined significantly between 2000 and 2012. An increase in educational attainment was associated with some of the decline in dementia prevalence, but the full set of social, behavioral, and medical factors contributing to the decline is still uncertain. Continued monitoring of trends in dementia incidence and prevalence \u2026", "author" : [ { "dropping-particle" : "", "family" : "Langa", "given" : "Kenneth M.", "non-dropping-particle" : "", "parse-names" : false, "suffix" : "" }, { "dropping-particle" : "", "family" : "Larson", "given" : "Eric B.", "non-dropping-particle" : "", "parse-names" : false, "suffix" : "" }, { "dropping-particle" : "", "family" : "Crimmins", "given" : "Eileen M.", "non-dropping-particle" : "", "parse-names" : false, "suffix" : "" }, { "dropping-particle" : "", "family" : "Faul", "given" : "Jessica D.", "non-dropping-particle" : "", "parse-names" : false, "suffix" : "" }, { "dropping-particle" : "", "family" : "Levine", "given" : "Deborah A.", "non-dropping-particle" : "", "parse-names" : false, "suffix" : "" }, { "dropping-particle" : "", "family" : "Kabeto", "given" : "Mohammed U.", "non-dropping-particle" : "", "parse-names" : false, "suffix" : "" }, { "dropping-particle" : "", "family" : "Weir", "given" : "David R.", "non-dropping-particle" : "", "parse-names" : false, "suffix" : "" } ], "container-title" : "JAMA Internal Medicine", "id" : "ITEM-3", "issue" : "1", "issued" : { "date-parts" : [ [ "2017" ] ] }, "page" : "51", "title" : "A Comparison of the Prevalence of Dementia in the United States in 2000 and 2012", "type" : "article-journal", "volume" : "177" }, "uris" : [ "http://www.mendeley.com/documents/?uuid=5ba16670-e665-4759-a047-7c11fbb72e6a" ] }, { "id" : "ITEM-4", "itemData" : { "ISBN" : "0002-8614", "ISSN" : "00028614", "PMID" : "22882000", "abstract" : "OBJECTIVES: To determine the prevalence of cognitive impairment in older adults with heart failure (HF).\\n\\nDESIGN: Cross-sectional analysis of the 2004 wave of the nationally representative Health and Retirement Study linked to 2002 to 2004 Medicare administrative claims.\\n\\nSETTING: United States, community.\\n\\nPARTICIPANTS: Six thousand one hundred eighty-nine individuals aged 67 and older.\\n\\nMEASUREMENTS: An algorithm was developed using a combination of self- and proxy report of a heart problem and the presence of one or more Medicare claims in administrative files using standard HF diagnostic codes. On the basis of the algorithm, three categories were created to characterize the likelihood of a HF diagnosis: high or moderate probability of HF, low probability of HF, and no HF. Cognitive function was assessed using a screening measure of cognitive function or according to proxy rating. Age-adjusted prevalence estimates of cognitive impairment were calculated for the three groups.\\n\\nRESULTS: The prevalence of cognitive impairment consistent with dementia in older adults with HF was 15%, and the prevalence of mild cognitive impairment was 24%. The odds of dementia in those with HF were significantly higher, even after adjustment for age, education level, net worth, and prior stroke (odds ratio = 1.52, 95% confidence interval = 1.14-2.02).\\n\\nCONCLUSION: Cognitive impairment is common in older adults with HF and is independently associated with risk of dementia. A cognitive assessment should be routinely incorporated into HF-focused models of care.", "author" : [ { "dropping-particle" : "", "family" : "Gure", "given" : "Tanya R.", "non-dropping-particle" : "", "parse-names" : false, "suffix" : "" }, { "dropping-particle" : "", "family" : "Blaum", "given" : "Caroline S.", "non-dropping-particle" : "", "parse-names" : false, "suffix" : "" }, { "dropping-particle" : "", "family" : "Giordani", "given" : "Bruno", "non-dropping-particle" : "", "parse-names" : false, "suffix" : "" }, { "dropping-particle" : "", "family" : "Koelling", "given" : "Todd M.", "non-dropping-particle" : "", "parse-names" : false, "suffix" : "" }, { "dropping-particle" : "", "family" : "Galecki", "given" : "Andrzej", "non-dropping-particle" : "", "parse-names" : false, "suffix" : "" }, { "dropping-particle" : "", "family" : "Pressler", "given" : "Susan J.", "non-dropping-particle" : "", "parse-names" : false, "suffix" : "" }, { "dropping-particle" : "", "family" : "Hummel", "given" : "Scott L.", "non-dropping-particle" : "", "parse-names" : false, "suffix" : "" }, { "dropping-particle" : "", "family" : "Langa", "given" : "Kenneth M.", "non-dropping-particle" : "", "parse-names" : false, "suffix" : "" } ], "container-title" : "Journal of the American Geriatrics Society", "id" : "ITEM-4", "issue" : "9", "issued" : { "date-parts" : [ [ "2012" ] ] }, "page" : "1724-1729", "title" : "Prevalence of cognitive impairment in older adults with heart failure", "type" : "article-journal", "volume" : "60" }, "uris" : [ "http://www.mendeley.com/documents/?uuid=b588259a-7d9a-4ba3-a04d-47b7b3b0c419" ] }, { "id" : "ITEM-5", "itemData" : { "ISBN" : "0885-6230 (Print) 0885-6230 (Linking)", "ISSN" : "10991166", "PMID" : "27162047", "abstract" : "Objective: To examine reciprocal relations of loneliness and cognitive function in older adults. Methods: Data were analyzed from 8382 men and women, age 65 and older, participating in the US Health and Retirement Study from 1998 to 2010. Participants underwent biennial assessments of loneliness and depression (classified as no, low or high depression) determined by the Center for Epidemiologic Studies Depression scale (8-item version), cognition (a derived memory score based on a word list memory task and proxy-rated memory and global cognitive function), health status and social and demographic characteristics from 1998 to 2010. We used repeated measures analysis to examine the reciprocal relations of loneliness and cognitive function in separate models controlling sequentially and cumulatively for socio-demographic factors, social network, health conditions and depression. Results: Loneliness at baseline predicted accelerated cognitive decline over 12 years independent of baseline socio-demographic factors, social network, health conditions and depression (beta = -0.2, p = 0.002). After adjustment for depression interacting with time, both low and high depression categories were related to faster cognitive decline and the estimated effect of loneliness became marginally significant. Reciprocally, poorer cognition at baseline was associated with greater odds of loneliness over time in adjusted analyses (OR 1.3, 95% CI (1.1-1.5) p = 0.005), but not when controlling for baseline depression. Furthermore, cognition did not predict change in loneliness over time. Conclusion: Examining longitudinal data across a broad range of cognitive abilities, loneliness and depressive symptoms appear to be related risk factors for worsening cognition but low cognitive function does not lead to worsening loneliness over time. Copyright \u00a9 2016 John Wiley &amp; Sons, Ltd., Copyright \u00a9 2016 John Wiley &amp; Sons, Ltd.", "author" : [ { "dropping-particle" : "", "family" : "Donovan", "given" : "Nancy J.", "non-dropping-particle" : "", "parse-names" : false, "suffix" : "" }, { "dropping-particle" : "", "family" : "Wu", "given" : "Qiong", "non-dropping-particle" : "", "parse-names" : false, "suffix" : "" }, { "dropping-particle" : "", "family" : "Rentz", "given" : "Dorene M.", "non-dropping-particle" : "", "parse-names" : false, "suffix" : "" }, { "dropping-particle" : "", "family" : "Sperling", "given" : "Reisa A.", "non-dropping-particle" : "", "parse-names" : false, "suffix" : "" }, { "dropping-particle" : "", "family" : "Marshall", "given" : "Gad A.", "non-dropping-particle" : "", "parse-names" : false, "suffix" : "" }, { "dropping-particle" : "", "family" : "Glymour", "given" : "M. Maria", "non-dropping-particle" : "", "parse-names" : false, "suffix" : "" } ], "container-title" : "International Journal of Geriatric Psychiatry", "id" : "ITEM-5", "issue" : "5", "issued" : { "date-parts" : [ [ "2017" ] ] }, "page" : "564-573", "title" : "Loneliness, depression and cognitive function in older U.S. adults", "type" : "article-journal", "volume" : "32" }, "uris" : [ "http://www.mendeley.com/documents/?uuid=20017862-2497-4c65-a050-a842735bcda0" ] }, { "id" : "ITEM-6", "itemData" : { "ISBN" : "0307-0565", "ISSN" : "14765497", "abstract" : "Objective: Higher late life body mass index (BMI) is unrelated to or even predicts lower risk of dementia in late life, a phenomenon that may be explained by reverse causation due to weight loss during preclinical phases of dementia. We aim to investigate the association of baseline BMI and changes in BMI with dementia in a large prospective cohort, and to examine whether weight loss predicts cognitive function. Methods: Using a national cohort of adults average age 58 years at baseline in 1994 (n = 7029), we investigated the associations between baseline BMI in 1994 and memory scores from 2000 to 2010. We also examined the association of BMI change from 1994 to 1998 with memory scores from 2000 to 2010. Last, to investigate reverse causation, we examined whether memory scores in 1996 predicted BMI trajectories from 2000 to 2010. Results: Baseline overweight predicted better memory scores 6 to 16 years later (beta = 0.012, 95% confidence interval (CI) = 0.001; 0.023). Decline in BMI predicted lower memory scores over the subsequent 12 years (beta = -0.026, 95% CI = -0.041; -0.011). Lower memory scores at mean age 60 years in 1996 predicted faster annual rate of BMI decline during follow-up (beta = -0.158 kg m-2 per year, 95% CI = -0.223; -0.094). Conclusion: Consistent with reverse causation, greater decline in BMI over the first 4 years of the study was associated with lower memory scores over the next decade and lower memory scores was associated with a decline in BMI. These findings suggest that preclinical dementia predicts weight loss for people as early as their late 50s. (PsycINFO Database Record (c) 2015 APA, all rights reserved) (journal abstract)", "author" : [ { "dropping-particle" : "", "family" : "Suemoto", "given" : "C. K.", "non-dropping-particle" : "", "parse-names" : false, "suffix" : "" }, { "dropping-particle" : "", "family" : "Gilsanz", "given" : "P.", "non-dropping-particle" : "", "parse-names" : false, "suffix" : "" }, { "dropping-particle" : "", "family" : "Mayeda", "given" : "E. R.", "non-dropping-particle" : "", "parse-names" : false, "suffix" : "" }, { "dropping-particle" : "", "family" : "Glymour", "given" : "M. M.", "non-dropping-particle" : "", "parse-names" : false, "suffix" : "" } ], "container-title" : "International Journal of Obesity", "id" : "ITEM-6", "issue" : "9", "issued" : { "date-parts" : [ [ "2015" ] ] }, "page" : "1383-1389", "publisher" : "Nature Publishing Group", "title" : "Body mass index and cognitive function: The potential for reverse causation", "type" : "article-journal", "volume" : "39" }, "uris" : [ "http://www.mendeley.com/documents/?uuid=0a517d4c-f5f3-4d71-95f1-d965356a7bef" ] }, { "id" : "ITEM-7", "itemData" : { "ISBN" : "0028-3878\\r1526-632X", "ISSN" : "1526-632X", "PMID" : "24682970", "abstract" : "OBJECTIVE: To identify modifying factors that preserve functional independence among individuals at high dementia risk.\\n\\nMETHODS: Health and Retirement Study participants aged 65 years or older without baseline activities of daily living (ADL) limitations (n = 4,922) were interviewed biennially for up to 12 years. Dementia probability, estimated from direct and proxy cognitive assessments, was categorized as low (i.e., normal cognitive function), mild, moderate, or high risk (i.e., very impaired) and used to predict incident ADL limitations (censoring after limitation onset). We assessed multiplicative and additive interactions of dementia category with modifiers (previously self-reported physical activity, smoking, alcohol consumption, depression, and income) in predicting incident limitations.\\n\\nRESULTS: Smoking, not drinking, and income predicted incident ADL limitations and had larger absolute effects on ADL onset among individuals with high dementia probability than among cognitively normal individuals. Smoking increased the 2-year risk of ADL limitations onset from 9.9% to 14.9% among the lowest dementia probability category and from 32.6% to 42.7% among the highest dementia probability category. Not drinking increased the 2-year risk of ADL limitations onset by 2.1 percentage points among the lowest dementia probability category and 13.2 percentage points among the highest dementia probability category. Low income increased the 2-year risk of ADL limitations onset by 0.4% among the lowest dementia probability category and 12.9% among the highest dementia probability category.\\n\\nCONCLUSIONS: Smoking, not drinking, and low income predict incident dependence even in the context of cognitive impairment. Regardless of cognitive status, reducing these risk factors may improve functional outcomes and delay institutionalization.", "author" : [ { "dropping-particle" : "", "family" : "Rist", "given" : "Pamela M", "non-dropping-particle" : "", "parse-names" : false, "suffix" : "" }, { "dropping-particle" : "", "family" : "Capistrant", "given" : "Benjamin D", "non-dropping-particle" : "", "parse-names" : false, "suffix" : "" }, { "dropping-particle" : "", "family" : "Wu", "given" : "Qiong", "non-dropping-particle" : "", "parse-names" : false, "suffix" : "" }, { "dropping-particle" : "", "family" : "Marden", "given" : "Jessica R", "non-dropping-particle" : "", "parse-names" : false, "suffix" : "" }, { "dropping-particle" : "", "family" : "Glymour", "given" : "M Maria", "non-dropping-particle" : "", "parse-names" : false, "suffix" : "" } ], "container-title" : "Neurology", "id" : "ITEM-7", "issue" : "17", "issued" : { "date-parts" : [ [ "2014" ] ] }, "page" : "1543-50", "title" : "Dementia and dependence: do modifiable risk factors delay disability?", "type" : "article-journal", "volume" : "82" }, "uris" : [ "http://www.mendeley.com/documents/?uuid=266cfe11-ef17-4734-a71c-fd5f841a4f34" ] }, { "id" : "ITEM-8", "itemData" : { "ISBN" : "1420-8008", "ISSN" : "14219824", "PMID" : "25613323", "abstract" : "BACKGROUND: Little evidence is available on the effects of incident diabetes or diabetes duration on cognitive aging. METHODS: We evaluated the effects of prevalent and incident diabetes on deteriorations in cognitive function, based on participants (n = 8,671) aged 65+ in the Health and Retirement Study in 2000. Inverse probability weighting was used to account for selective attrition and time-varying confounding of incident diabetes. RESULTS: Prevalent diabetes predicted higher odds of dementia [odds ratio 1.27; 95% confidence interval (CI) 1.03-1.58] and worse memory (-0.06 in z-score units; 95% CI -0.10 to -0.02), but incident diabetes or diabetes duration up to 8 years of follow-up was not predictive. CONCLUSION: Prevalent diabetes predicted lower cognition but not recent onset diabetes.", "author" : [ { "dropping-particle" : "", "family" : "Wu", "given" : "Qiong", "non-dropping-particle" : "", "parse-names" : false, "suffix" : "" }, { "dropping-particle" : "", "family" : "Tchetgen Tchetgen", "given" : "Eric J.", "non-dropping-particle" : "", "parse-names" : false, "suffix" : "" }, { "dropping-particle" : "", "family" : "Osypuk", "given" : "Theresa", "non-dropping-particle" : "", "parse-names" : false, "suffix" : "" }, { "dropping-particle" : "", "family" : "Weuve", "given" : "Jennifer", "non-dropping-particle" : "", "parse-names" : false, "suffix" : "" }, { "dropping-particle" : "", "family" : "White", "given" : "Kellee", "non-dropping-particle" : "", "parse-names" : false, "suffix" : "" }, { "dropping-particle" : "", "family" : "Mujahid", "given" : "Mahasin", "non-dropping-particle" : "", "parse-names" : false, "suffix" : "" }, { "dropping-particle" : "", "family" : "Glymour", "given" : "M. Maria", "non-dropping-particle" : "", "parse-names" : false, "suffix" : "" } ], "container-title" : "Dementia and Geriatric Cognitive Disorders", "id" : "ITEM-8", "issued" : { "date-parts" : [ [ "2015" ] ] }, "page" : "239-249", "title" : "Estimating the cognitive effects of prevalent diabetes, recent onset diabetes, and the duration of diabetes among older adults", "type" : "article-journal", "volume" : "39" }, "uris" : [ "http://www.mendeley.com/documents/?uuid=4e3ad550-2c33-4963-ad05-e3be690daf3b" ] }, { "id" : "ITEM-9", "itemData" : { "ISBN" : "1421-9786 (Electronic) 1015-9770 (Linking)", "ISSN" : "14219786", "PMID" : "24686293", "abstract" : "BACKGROUND: Post-stroke memory impairment is more common among older adults, women and blacks. It is unclear whether post-stroke differences reflect differential effects of stroke per se or differences in prestroke functioning. We compare memory trajectories before and after stroke by age, sex and race.\\n\\nMETHODS: Health and Retirement Study participants aged \u226550 years (n = 17,341), with no stroke history at baseline, were interviewed biennially up to 10 years for first self- or proxy-reported stroke (n = 1,574). Segmented linear regression models were used to compare annual rates of memory change before and after stroke among 1,169 stroke survivors, 405 stroke decedents and 15,767 stroke-free participants. Effect modification was evaluated with analyses stratified by baseline age (\u226470 vs. &gt;70), sex and race (white vs. nonwhite), and using interaction terms between age/sex/race indicators and annual memory change.\\n\\nRESULTS: Older (&gt;70 years) adults experienced a faster memory decline before stroke (-0.19 vs. -0.10 points/year for survivors, -0.24 vs. -0.13 points/year for decedents, p &lt; 0.001 for both interactions), and among stroke survivors, larger memory decrements (-0.64 vs. -0.26 points, p &lt; 0.001) at stroke and faster memory decline (-0.15 vs. -0.07 points/year, p = 0.003) after stroke onset, compared to younger adults. Female stroke survivors experienced a faster prestroke memory decline than male stroke survivors (-0.14 vs. -0.10 points/year, p &lt; 0.001). However, no sex differences were seen for other contrasts. Although whites had higher post-stroke memory scores than nonwhites, race was not associated with rate of memory decline during any period of time; i.e. race did not significantly modify the rate of decline before or after stroke or the immediate effect of stroke on memory.\\n\\nCONCLUSIONS: Older age predicted worse memory change before, at and after stroke onset. Sex and race differences in post-stroke memory outcomes might be attributable to prestroke disparities, which may be unrelated to cerebrovascular disease.", "author" : [ { "dropping-particle" : "", "family" : "Wang", "given" : "Qianyi", "non-dropping-particle" : "", "parse-names" : false, "suffix" : "" }, { "dropping-particle" : "", "family" : "Mej\u00eda-Guevara", "given" : "Iv\u00e1n", "non-dropping-particle" : "", "parse-names" : false, "suffix" : "" }, { "dropping-particle" : "", "family" : "Rist", "given" : "Pamela M.", "non-dropping-particle" : "", "parse-names" : false, "suffix" : "" }, { "dropping-particle" : "", "family" : "Walter", "given" : "Stefan", "non-dropping-particle" : "", "parse-names" : false, "suffix" : "" }, { "dropping-particle" : "", "family" : "Capistrant", "given" : "Benjamin D.", "non-dropping-particle" : "", "parse-names" : false, "suffix" : "" }, { "dropping-particle" : "", "family" : "Glymour", "given" : "M. Maria", "non-dropping-particle" : "", "parse-names" : false, "suffix" : "" } ], "container-title" : "Cerebrovascular Diseases", "id" : "ITEM-9", "issue" : "37", "issued" : { "date-parts" : [ [ "2014" ] ] }, "page" : "235-243", "title" : "Changes in memory before and after stroke differ by age and sex, but not by race", "type" : "article-journal", "volume" : "37" }, "uris" : [ "http://www.mendeley.com/documents/?uuid=14b45a59-0d90-4833-82c8-ca42a5f31923" ] } ], "mendeley" : { "formattedCitation" : "&lt;sup&gt;8\u201316&lt;/sup&gt;", "plainTextFormattedCitation" : "8\u201316", "previouslyFormattedCitation" : "&lt;sup&gt;8\u201316&lt;/sup&gt;" }, "properties" : {  }, "schema" : "https://github.com/citation-style-language/schema/raw/master/csl-citation.json" }</w:instrText>
      </w:r>
      <w:r w:rsidR="00771200">
        <w:fldChar w:fldCharType="separate"/>
      </w:r>
      <w:r w:rsidR="00771200" w:rsidRPr="00771200">
        <w:rPr>
          <w:noProof/>
          <w:vertAlign w:val="superscript"/>
        </w:rPr>
        <w:t>8–16</w:t>
      </w:r>
      <w:r w:rsidR="00771200">
        <w:fldChar w:fldCharType="end"/>
      </w:r>
      <w:r w:rsidR="00495B79">
        <w:t xml:space="preserve">  </w:t>
      </w:r>
    </w:p>
    <w:p w14:paraId="596D1319" w14:textId="79176CB8" w:rsidR="003702B5" w:rsidRDefault="00956653" w:rsidP="00387A08">
      <w:r>
        <w:t xml:space="preserve">Researchers hoping to use </w:t>
      </w:r>
      <w:r w:rsidR="00993DD2">
        <w:t>such</w:t>
      </w:r>
      <w:r>
        <w:t xml:space="preserve"> algorithms in their studies face a difficult choice.  </w:t>
      </w:r>
      <w:r w:rsidR="00E20570">
        <w:t xml:space="preserve">Each algorithm was developed independently, often in the context of other objectives.  Thus, reporting of </w:t>
      </w:r>
      <w:r w:rsidR="003702B5">
        <w:t>performance</w:t>
      </w:r>
      <w:r w:rsidR="00C82897">
        <w:t xml:space="preserve"> metrics is inconsistent, and whether there are substantial differences in </w:t>
      </w:r>
      <w:r w:rsidR="00127B37">
        <w:t xml:space="preserve">performance </w:t>
      </w:r>
      <w:r w:rsidR="00C82897">
        <w:t>remains unknown.  In addition, the algorithm with the best metrics when applied to the data used to create the algorithm may not be the best algorithm to apply</w:t>
      </w:r>
      <w:r w:rsidR="00495B79">
        <w:t xml:space="preserve"> widely </w:t>
      </w:r>
      <w:r w:rsidR="00C82897">
        <w:t xml:space="preserve">because of overfitting.  Few reports on the existing algorithms provide performance metrics achieved when the algorithm is applied to data </w:t>
      </w:r>
      <w:r w:rsidR="0031702D">
        <w:t>other than</w:t>
      </w:r>
      <w:r w:rsidR="00127B37">
        <w:t xml:space="preserve"> the training data.  </w:t>
      </w:r>
      <w:r w:rsidR="003702B5">
        <w:t xml:space="preserve">Moreover, the algorithm with the best overall performance metrics may be ill-suited to desired applications, </w:t>
      </w:r>
      <w:r w:rsidR="00993DD2">
        <w:t>particularly</w:t>
      </w:r>
      <w:r w:rsidR="003702B5">
        <w:t xml:space="preserve"> efforts to describe disparities</w:t>
      </w:r>
      <w:r w:rsidR="00993DD2">
        <w:t>, if performance differs across sub-populations</w:t>
      </w:r>
      <w:r w:rsidR="003702B5">
        <w:t xml:space="preserve">. </w:t>
      </w:r>
      <w:r w:rsidR="00127B37">
        <w:t>Currently,</w:t>
      </w:r>
      <w:r w:rsidR="003702B5">
        <w:t xml:space="preserve"> it is unclear whether there are big differences in the performance of existing algorithms across sub-</w:t>
      </w:r>
      <w:r w:rsidR="00127B37">
        <w:t>groups</w:t>
      </w:r>
      <w:r w:rsidR="003702B5">
        <w:t xml:space="preserve"> defined by race/ethnicity, age, sex, or education</w:t>
      </w:r>
      <w:r w:rsidR="00090BF6">
        <w:t xml:space="preserve">. </w:t>
      </w:r>
    </w:p>
    <w:p w14:paraId="686824E6" w14:textId="361FC028" w:rsidR="00495B79" w:rsidRDefault="00127B37" w:rsidP="00387A08">
      <w:r>
        <w:t>T</w:t>
      </w:r>
      <w:r w:rsidR="00E20570">
        <w:t xml:space="preserve">he objective of this study </w:t>
      </w:r>
      <w:r w:rsidR="0026186E">
        <w:t xml:space="preserve">was </w:t>
      </w:r>
      <w:r w:rsidR="00E20570">
        <w:t xml:space="preserve">to conduct a head-to head comparison of existing algorithms for algorithmic classification of dementia in HRS.  </w:t>
      </w:r>
      <w:r w:rsidR="003702B5">
        <w:t xml:space="preserve"> We </w:t>
      </w:r>
      <w:r w:rsidR="003E3C2B">
        <w:t>first</w:t>
      </w:r>
      <w:r w:rsidR="003702B5">
        <w:t xml:space="preserve"> compare</w:t>
      </w:r>
      <w:r w:rsidR="003E3C2B">
        <w:t>d</w:t>
      </w:r>
      <w:r w:rsidR="003702B5">
        <w:t xml:space="preserve"> overall </w:t>
      </w:r>
      <w:r w:rsidR="00090BF6">
        <w:t xml:space="preserve">performance metrics </w:t>
      </w:r>
      <w:r w:rsidR="00E12DE5">
        <w:t xml:space="preserve">across algorithms </w:t>
      </w:r>
      <w:r w:rsidR="001A3CD2">
        <w:t>within a sample commonly used to develop these algorithms – HRS participants who underwent dementia ascertainment at ADAMS Wave A</w:t>
      </w:r>
      <w:r w:rsidR="00E12DE5">
        <w:t>.  We then compare</w:t>
      </w:r>
      <w:r w:rsidR="003E3C2B">
        <w:t>d</w:t>
      </w:r>
      <w:r w:rsidR="00E12DE5">
        <w:t xml:space="preserve"> performance metrics across algorithms when applied to data not </w:t>
      </w:r>
      <w:r w:rsidR="003E3C2B">
        <w:t xml:space="preserve">used for algorithm development – </w:t>
      </w:r>
      <w:r w:rsidR="00E12DE5">
        <w:t xml:space="preserve">HRS participants </w:t>
      </w:r>
      <w:r w:rsidR="001A3CD2">
        <w:t>who underwent dementia ascertainment at ADAMS Waves B, C, and/or D</w:t>
      </w:r>
      <w:r w:rsidR="003E3C2B">
        <w:t xml:space="preserve">. </w:t>
      </w:r>
      <w:r w:rsidR="00B07041">
        <w:t>At each stage, we</w:t>
      </w:r>
      <w:r w:rsidR="00090BF6">
        <w:t xml:space="preserve"> </w:t>
      </w:r>
      <w:r w:rsidR="00B07041">
        <w:t xml:space="preserve">also </w:t>
      </w:r>
      <w:r w:rsidR="003E3C2B">
        <w:t>quantified</w:t>
      </w:r>
      <w:r w:rsidR="00090BF6">
        <w:t xml:space="preserve"> differences in performance metrics </w:t>
      </w:r>
      <w:r w:rsidR="0026186E">
        <w:t xml:space="preserve">across </w:t>
      </w:r>
      <w:r w:rsidR="00090BF6">
        <w:t xml:space="preserve">sociodemographic </w:t>
      </w:r>
      <w:r w:rsidR="0026186E">
        <w:t>groups</w:t>
      </w:r>
      <w:r w:rsidR="00090BF6">
        <w:t xml:space="preserve">.  </w:t>
      </w:r>
      <w:r w:rsidR="00B07041">
        <w:t>Finally, w</w:t>
      </w:r>
      <w:r w:rsidR="00090BF6">
        <w:t>e conclude with a discussion of when use of each algorithm may be preferred</w:t>
      </w:r>
      <w:r w:rsidR="00495B79">
        <w:t>, and recommendations for future algorithm development</w:t>
      </w:r>
      <w:r w:rsidR="00090BF6">
        <w:t>.</w:t>
      </w:r>
    </w:p>
    <w:p w14:paraId="5FC7E029" w14:textId="3E39B0DB" w:rsidR="00387A08" w:rsidRPr="00495B79" w:rsidRDefault="00387A08" w:rsidP="00387A08">
      <w:pPr>
        <w:rPr>
          <w:b/>
        </w:rPr>
      </w:pPr>
      <w:r w:rsidRPr="00495B79">
        <w:rPr>
          <w:b/>
        </w:rPr>
        <w:t>METHODS</w:t>
      </w:r>
    </w:p>
    <w:p w14:paraId="60E33374" w14:textId="2BDBA2A6" w:rsidR="00495B79" w:rsidRPr="00495B79" w:rsidRDefault="00206998" w:rsidP="00387A08">
      <w:pPr>
        <w:rPr>
          <w:b/>
        </w:rPr>
      </w:pPr>
      <w:r>
        <w:rPr>
          <w:b/>
        </w:rPr>
        <w:t>Data Sources</w:t>
      </w:r>
    </w:p>
    <w:p w14:paraId="681D64F5" w14:textId="6E02FEE8" w:rsidR="004D404A" w:rsidRDefault="004D404A" w:rsidP="004D404A">
      <w:r>
        <w:t>The HRS is a nationally representative, longitudinal study of adults ages 50 and older and their spouses.</w:t>
      </w:r>
      <w:r w:rsidR="00771200">
        <w:fldChar w:fldCharType="begin" w:fldLock="1"/>
      </w:r>
      <w:r w:rsidR="00771200">
        <w:instrText>ADDIN CSL_CITATION { "citationItems" : [ { "id" : "ITEM-1", "itemData" : { "ISBN" : "0300-5771", "ISSN" : "14643685", "PMID" : "24671021", "abstract" : "The Health and Retirement Study (HRS) is a nationally representative longitudinal survey of more than 37 000 individuals over age 50 in 23 000 households in the USA. The survey, which has been fielded every 2 years since 1992, was established to provide a national resource for data on the changing health and economic circumstances associated with ageing at both individual and population levels. Its multidisciplinary approach is focused on four broad topics-income and wealth; health, cognition and use of healthcare services; work and retirement; and family connections. HRS data are also linked at the individual level to administrative records from Social Security and Medicare, Veteran's Administration, the National Death Index and employer-provided pension plan information. Since 2006, data collection has expanded to include biomarkers and genetics as well as much greater depth in psychology and social context. This blend of economic, health and psychosocial information provides unprecedented potential to study increasingly complex questions about ageing and retirement. The HRS has been a leading force for rapid release of data while simultaneously protecting the confidentiality of respondents. Three categories of data-public, sensitive and restricted-can be accessed through procedures described on the HRS website (hrsonline.isr.umich.edu).", "author" : [ { "dropping-particle" : "", "family" : "Sonnega", "given" : "Amanda", "non-dropping-particle" : "", "parse-names" : false, "suffix" : "" }, { "dropping-particle" : "", "family" : "Faul", "given" : "Jessica D.", "non-dropping-particle" : "", "parse-names" : false, "suffix" : "" }, { "dropping-particle" : "", "family" : "Ofstedal", "given" : "Mary Beth", "non-dropping-particle" : "", "parse-names" : false, "suffix" : "" }, { "dropping-particle" : "", "family" : "Langa", "given" : "Kenneth M.", "non-dropping-particle" : "", "parse-names" : false, "suffix" : "" }, { "dropping-particle" : "", "family" : "Phillips", "given" : "John W.R.", "non-dropping-particle" : "", "parse-names" : false, "suffix" : "" }, { "dropping-particle" : "", "family" : "Weir", "given" : "David R.", "non-dropping-particle" : "", "parse-names" : false, "suffix" : "" } ], "container-title" : "International Journal of Epidemiology", "id" : "ITEM-1", "issue" : "2", "issued" : { "date-parts" : [ [ "2014" ] ] }, "page" : "576-585", "title" : "Cohort profile: The Health and Retirement Study (HRS)", "type" : "article-journal", "volume" : "43" }, "uris" : [ "http://www.mendeley.com/documents/?uuid=2786c4b6-b77a-4e4b-b70c-d9f0bee2ee8d" ] } ], "mendeley" : { "formattedCitation" : "&lt;sup&gt;17&lt;/sup&gt;", "plainTextFormattedCitation" : "17", "previouslyFormattedCitation" : "&lt;sup&gt;17&lt;/sup&gt;" }, "properties" : {  }, "schema" : "https://github.com/citation-style-language/schema/raw/master/csl-citation.json" }</w:instrText>
      </w:r>
      <w:r w:rsidR="00771200">
        <w:fldChar w:fldCharType="separate"/>
      </w:r>
      <w:r w:rsidR="00771200" w:rsidRPr="00771200">
        <w:rPr>
          <w:noProof/>
          <w:vertAlign w:val="superscript"/>
        </w:rPr>
        <w:t>17</w:t>
      </w:r>
      <w:r w:rsidR="00771200">
        <w:fldChar w:fldCharType="end"/>
      </w:r>
      <w:r>
        <w:t xml:space="preserve"> Since enrollment of the original HRS cohort in 1992, several waves of new enrollment have been completed in order to maintain a steady-state cohort of U.S. adults over 50. Since 1998, HRS participants have completed interviews every two years, either by telephone or in person. Relevant to this study, data on sociodemographic and socioeconomic characteristics, functional status, and cognitive status are collected at each interview.  </w:t>
      </w:r>
      <w:r w:rsidR="00B43BD0">
        <w:t>The HRS administers cognitive assessments using items from the Telephone Interview for Cognitive Status (TICS) and</w:t>
      </w:r>
      <w:r w:rsidR="00BE309B">
        <w:t xml:space="preserve"> the Mini-Mental State Examination (MMSE) to those who are sufficiently functional to be interviews. Proxy respondents minimize loss to follow-up and also </w:t>
      </w:r>
      <w:r w:rsidR="00BE309B">
        <w:lastRenderedPageBreak/>
        <w:t>provide data</w:t>
      </w:r>
      <w:r>
        <w:t xml:space="preserve"> on cognitive and functional </w:t>
      </w:r>
      <w:commentRangeStart w:id="0"/>
      <w:r>
        <w:t>status</w:t>
      </w:r>
      <w:commentRangeEnd w:id="0"/>
      <w:r w:rsidR="003649F5">
        <w:rPr>
          <w:rStyle w:val="CommentReference"/>
        </w:rPr>
        <w:commentReference w:id="0"/>
      </w:r>
      <w:r w:rsidR="00BE309B">
        <w:t xml:space="preserve"> on participants who are not sufficiently functional to complete the interview</w:t>
      </w:r>
      <w:r>
        <w:t xml:space="preserve">. </w:t>
      </w:r>
    </w:p>
    <w:p w14:paraId="23FB84A3" w14:textId="68B868BE" w:rsidR="00206998" w:rsidRDefault="004A6DEC" w:rsidP="00387A08">
      <w:pPr>
        <w:rPr>
          <w:rFonts w:eastAsia="Times New Roman" w:cs="Arial"/>
        </w:rPr>
      </w:pPr>
      <w:r w:rsidRPr="004A6DEC">
        <w:rPr>
          <w:rFonts w:eastAsia="Times New Roman" w:cs="Arial"/>
          <w:noProof/>
        </w:rPr>
        <mc:AlternateContent>
          <mc:Choice Requires="wps">
            <w:drawing>
              <wp:anchor distT="45720" distB="45720" distL="114300" distR="114300" simplePos="0" relativeHeight="251659264" behindDoc="0" locked="0" layoutInCell="1" allowOverlap="1" wp14:anchorId="08C746D1" wp14:editId="149DBA22">
                <wp:simplePos x="0" y="0"/>
                <wp:positionH relativeFrom="margin">
                  <wp:align>right</wp:align>
                </wp:positionH>
                <wp:positionV relativeFrom="paragraph">
                  <wp:posOffset>1745615</wp:posOffset>
                </wp:positionV>
                <wp:extent cx="5925820" cy="2259330"/>
                <wp:effectExtent l="0" t="0" r="1778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2259623"/>
                        </a:xfrm>
                        <a:prstGeom prst="rect">
                          <a:avLst/>
                        </a:prstGeom>
                        <a:solidFill>
                          <a:srgbClr val="FFFFFF"/>
                        </a:solidFill>
                        <a:ln w="9525">
                          <a:solidFill>
                            <a:srgbClr val="000000"/>
                          </a:solidFill>
                          <a:miter lim="800000"/>
                          <a:headEnd/>
                          <a:tailEnd/>
                        </a:ln>
                      </wps:spPr>
                      <wps:txbx>
                        <w:txbxContent>
                          <w:p w14:paraId="68DEE268" w14:textId="237B26EE" w:rsidR="00F6231C" w:rsidRPr="009560BB" w:rsidRDefault="00F6231C">
                            <w:pPr>
                              <w:rPr>
                                <w:b/>
                              </w:rPr>
                            </w:pPr>
                            <w:r w:rsidRPr="009560BB">
                              <w:rPr>
                                <w:b/>
                              </w:rPr>
                              <w:t xml:space="preserve">Figure 1: ADAMS sample flow chart </w:t>
                            </w:r>
                          </w:p>
                          <w:p w14:paraId="6C1FA830" w14:textId="4BC971F8" w:rsidR="00F6231C" w:rsidRDefault="00F6231C">
                            <w:r w:rsidRPr="004A6DEC">
                              <w:rPr>
                                <w:noProof/>
                              </w:rPr>
                              <w:drawing>
                                <wp:inline distT="0" distB="0" distL="0" distR="0" wp14:anchorId="44F1627B" wp14:editId="2E6D741B">
                                  <wp:extent cx="5726430" cy="181358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18135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746D1" id="_x0000_t202" coordsize="21600,21600" o:spt="202" path="m,l,21600r21600,l21600,xe">
                <v:stroke joinstyle="miter"/>
                <v:path gradientshapeok="t" o:connecttype="rect"/>
              </v:shapetype>
              <v:shape id="Text Box 2" o:spid="_x0000_s1026" type="#_x0000_t202" style="position:absolute;margin-left:415.4pt;margin-top:137.45pt;width:466.6pt;height:177.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5dUJAIAAEc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">
                <v:textbox>
                  <w:txbxContent>
                    <w:p w14:paraId="68DEE268" w14:textId="237B26EE" w:rsidR="00F6231C" w:rsidRPr="009560BB" w:rsidRDefault="00F6231C">
                      <w:pPr>
                        <w:rPr>
                          <w:b/>
                        </w:rPr>
                      </w:pPr>
                      <w:r w:rsidRPr="009560BB">
                        <w:rPr>
                          <w:b/>
                        </w:rPr>
                        <w:t xml:space="preserve">Figure 1: ADAMS sample flow chart </w:t>
                      </w:r>
                    </w:p>
                    <w:p w14:paraId="6C1FA830" w14:textId="4BC971F8" w:rsidR="00F6231C" w:rsidRDefault="00F6231C">
                      <w:r w:rsidRPr="004A6DEC">
                        <w:rPr>
                          <w:noProof/>
                        </w:rPr>
                        <w:drawing>
                          <wp:inline distT="0" distB="0" distL="0" distR="0" wp14:anchorId="44F1627B" wp14:editId="2E6D741B">
                            <wp:extent cx="5726430" cy="181358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1813585"/>
                                    </a:xfrm>
                                    <a:prstGeom prst="rect">
                                      <a:avLst/>
                                    </a:prstGeom>
                                    <a:noFill/>
                                    <a:ln>
                                      <a:noFill/>
                                    </a:ln>
                                  </pic:spPr>
                                </pic:pic>
                              </a:graphicData>
                            </a:graphic>
                          </wp:inline>
                        </w:drawing>
                      </w:r>
                    </w:p>
                  </w:txbxContent>
                </v:textbox>
                <w10:wrap type="square" anchorx="margin"/>
              </v:shape>
            </w:pict>
          </mc:Fallback>
        </mc:AlternateContent>
      </w:r>
      <w:r w:rsidR="004D404A" w:rsidRPr="004D404A">
        <w:rPr>
          <w:rFonts w:eastAsia="Times New Roman" w:cs="Arial"/>
        </w:rPr>
        <w:t>ADAMS is an HRS sub-study that included systematic dementia ascertainment according to standard criteria.</w:t>
      </w:r>
      <w:r w:rsidR="00771200">
        <w:rPr>
          <w:rFonts w:eastAsia="Times New Roman" w:cs="Arial"/>
        </w:rPr>
        <w:fldChar w:fldCharType="begin" w:fldLock="1"/>
      </w:r>
      <w:r w:rsidR="00771200">
        <w:rPr>
          <w:rFonts w:eastAsia="Times New Roman" w:cs="Arial"/>
        </w:rPr>
        <w:instrText>ADDIN CSL_CITATION { "citationItems" : [ { "id" : "ITEM-1", "itemData" : { "DOI" : "10.1159/000087448", "ISBN" : "0251-5350", "ISSN" : "02515350", "PMID" : "16103729", "abstract" : "OBJECTIVE: We describe the design and methods of the Aging, Demographics, and Memory Study (ADAMS), a new national study that will provide data on the antecedents, prevalence, outcomes, and costs of dementia and \"cognitive impairment, not demented\" (CIND) using a unique study design based on the nationally representative Health and Retirement Study (HRS). We also illustrate potential uses of the ADAMS data and provide information to interested researchers on obtaining ADAMS and HRS data. METHODS: The ADAMS is the first population-based study of dementia in the United States to include subjects from all regions of the country, while at the same time using a single standardized diagnostic protocol in a community-based sample. A sample of 856 individuals age 70 or older who were participants in the ongoing HRS received an extensive in-home clinical and neuropsychological assessment to determine a diagnosis of normal, CIND, or dementia. Within the CIND and dementia categories, subcategories (e.g. Alzheimer's disease, vascular dementia) were assigned to denote the etiology of cognitive impairment. CONCLUSION: Linking the ADAMS dementia clinical assessment data to the wealth of available longitudinal HRS data on health, health care utilization, informal care, and economic resources and behavior, will provide a unique opportunity to study the onset of CIND and dementia in a nationally representative population-based sample, as well as the risk factors, prevalence, outcomes, and costs of CIND and dementia.", "author" : [ { "dropping-particle" : "", "family" : "Langa", "given" : "Kenneth M.", "non-dropping-particle" : "", "parse-names" : false, "suffix" : "" }, { "dropping-particle" : "", "family" : "Plassman", "given" : "Brenda L.", "non-dropping-particle" : "", "parse-names" : false, "suffix" : "" }, { "dropping-particle" : "", "family" : "Wallace", "given" : "Robert B.", "non-dropping-particle" : "", "parse-names" : false, "suffix" : "" }, { "dropping-particle" : "", "family" : "Herzog", "given" : "A. Regula", "non-dropping-particle" : "", "parse-names" : false, "suffix" : "" }, { "dropping-particle" : "", "family" : "Heeringa", "given" : "Steven G.", "non-dropping-particle" : "", "parse-names" : false, "suffix" : "" }, { "dropping-particle" : "", "family" : "Ofstedal", "given" : "Mary Beth", "non-dropping-particle" : "", "parse-names" : false, "suffix" : "" }, { "dropping-particle" : "", "family" : "Burke", "given" : "James R.", "non-dropping-particle" : "", "parse-names" : false, "suffix" : "" }, { "dropping-particle" : "", "family" : "Fisher", "given" : "Gwenith G.", "non-dropping-particle" : "", "parse-names" : false, "suffix" : "" }, { "dropping-particle" : "", "family" : "Fultz", "given" : "Nancy H.", "non-dropping-particle" : "", "parse-names" : false, "suffix" : "" }, { "dropping-particle" : "", "family" : "Hurd", "given" : "Michael D.", "non-dropping-particle" : "", "parse-names" : false, "suffix" : "" }, { "dropping-particle" : "", "family" : "Potter", "given" : "Guy G.", "non-dropping-particle" : "", "parse-names" : false, "suffix" : "" }, { "dropping-particle" : "", "family" : "Rodgers", "given" : "Willard L.", "non-dropping-particle" : "", "parse-names" : false, "suffix" : "" }, { "dropping-particle" : "", "family" : "Steffens", "given" : "David C.", "non-dropping-particle" : "", "parse-names" : false, "suffix" : "" }, { "dropping-particle" : "", "family" : "Weir", "given" : "David R.", "non-dropping-particle" : "", "parse-names" : false, "suffix" : "" }, { "dropping-particle" : "", "family" : "Willis", "given" : "Robert J.", "non-dropping-particle" : "", "parse-names" : false, "suffix" : "" } ], "container-title" : "Neuroepidemiology", "id" : "ITEM-1", "issue" : "4", "issued" : { "date-parts" : [ [ "2005" ] ] }, "page" : "181-191", "title" : "The aging, demographics, and memory study: Study design and methods", "type" : "article-journal", "volume" : "25" }, "uris" : [ "http://www.mendeley.com/documents/?uuid=704962c3-38d5-4ab2-bfa1-fd118441e3a5" ] } ], "mendeley" : { "formattedCitation" : "&lt;sup&gt;7&lt;/sup&gt;", "plainTextFormattedCitation" : "7", "previouslyFormattedCitation" : "&lt;sup&gt;7&lt;/sup&gt;" }, "properties" : {  }, "schema" : "https://github.com/citation-style-language/schema/raw/master/csl-citation.json" }</w:instrText>
      </w:r>
      <w:r w:rsidR="00771200">
        <w:rPr>
          <w:rFonts w:eastAsia="Times New Roman" w:cs="Arial"/>
        </w:rPr>
        <w:fldChar w:fldCharType="separate"/>
      </w:r>
      <w:r w:rsidR="00771200" w:rsidRPr="00771200">
        <w:rPr>
          <w:rFonts w:eastAsia="Times New Roman" w:cs="Arial"/>
          <w:noProof/>
          <w:vertAlign w:val="superscript"/>
        </w:rPr>
        <w:t>7</w:t>
      </w:r>
      <w:r w:rsidR="00771200">
        <w:rPr>
          <w:rFonts w:eastAsia="Times New Roman" w:cs="Arial"/>
        </w:rPr>
        <w:fldChar w:fldCharType="end"/>
      </w:r>
      <w:r w:rsidR="004D404A" w:rsidRPr="004D404A">
        <w:rPr>
          <w:rFonts w:eastAsia="Times New Roman" w:cs="Arial"/>
        </w:rPr>
        <w:t xml:space="preserve"> HRS participants aged </w:t>
      </w:r>
      <w:r w:rsidR="004D404A" w:rsidRPr="004D404A">
        <w:rPr>
          <w:rFonts w:eastAsia="MS Gothic"/>
          <w:color w:val="000000"/>
        </w:rPr>
        <w:t>≥</w:t>
      </w:r>
      <w:r w:rsidR="004D404A" w:rsidRPr="004D404A">
        <w:rPr>
          <w:rFonts w:eastAsia="Times New Roman" w:cs="Arial"/>
        </w:rPr>
        <w:t xml:space="preserve">70 years who completed the 2000 or 2002 HRS questionnaires </w:t>
      </w:r>
      <w:r w:rsidR="0067023B">
        <w:rPr>
          <w:rFonts w:eastAsia="Times New Roman" w:cs="Arial"/>
        </w:rPr>
        <w:t xml:space="preserve">(including those completed via proxy interviews) </w:t>
      </w:r>
      <w:r w:rsidR="004D404A" w:rsidRPr="004D404A">
        <w:rPr>
          <w:rFonts w:eastAsia="Times New Roman" w:cs="Arial"/>
        </w:rPr>
        <w:t>were sampled for inclusion in ADAMS using a stratified random sampling approach.  Ultimately, 856 HRS participants were enrolled and completed initial assessment (Wave A, 2001-2003).</w:t>
      </w:r>
      <w:r w:rsidR="00771200">
        <w:rPr>
          <w:rFonts w:eastAsia="Times New Roman" w:cs="Arial"/>
        </w:rPr>
        <w:fldChar w:fldCharType="begin" w:fldLock="1"/>
      </w:r>
      <w:r w:rsidR="00171D3B">
        <w:rPr>
          <w:rFonts w:eastAsia="Times New Roman" w:cs="Arial"/>
        </w:rPr>
        <w:instrText>ADDIN CSL_CITATION { "citationItems" : [ { "id" : "ITEM-1", "itemData" : { "author" : [ { "dropping-particle" : "", "family" : "Plassman", "given" : "Brenda L.", "non-dropping-particle" : "", "parse-names" : false, "suffix" : "" }, { "dropping-particle" : "", "family" : "Langa", "given" : "Kenneth M.", "non-dropping-particle" : "", "parse-names" : false, "suffix" : "" }, { "dropping-particle" : "", "family" : "Fisher", "given" : "Gwenith G.", "non-dropping-particle" : "", "parse-names" : false, "suffix" : "" }, { "dropping-particle" : "", "family" : "Heeringa", "given" : "Steven G.", "non-dropping-particle" : "", "parse-names" : false, "suffix" : "" }, { "dropping-particle" : "", "family" : "Weir", "given" : "David R.", "non-dropping-particle" : "", "parse-names" : false, "suffix" : "" }, { "dropping-particle" : "", "family" : "Ofstedal", "given" : "Mary Beth", "non-dropping-particle" : "", "parse-names" : false, "suffix" : "" }, { "dropping-particle" : "", "family" : "Burke", "given" : "James R.", "non-dropping-particle" : "", "parse-names" : false, "suffix" : "" }, { "dropping-particle" : "", "family" : "Hurd", "given" : "Michael D.", "non-dropping-particle" : "", "parse-names" : false, "suffix" : "" }, { "dropping-particle" : "", "family" : "Potter", "given" : "Guy G.", "non-dropping-particle" : "", "parse-names" : false, "suffix" : "" }, { "dropping-particle" : "", "family" : "Rodgers", "given" : "Willard L.", "non-dropping-particle" : "", "parse-names" : false, "suffix" : "" }, { "dropping-particle" : "", "family" : "Steffens", "given" : "David C", "non-dropping-particle" : "", "parse-names" : false, "suffix" : "" }, { "dropping-particle" : "", "family" : "Mcardle", "given" : "John J", "non-dropping-particle" : "", "parse-names" : false, "suffix" : "" }, { "dropping-particle" : "", "family" : "Willis", "given" : "Robert J", "non-dropping-particle" : "", "parse-names" : false, "suffix" : "" }, { "dropping-particle" : "", "family" : "Wallace", "given" : "Robert B", "non-dropping-particle" : "", "parse-names" : false, "suffix" : "" } ], "container-title" : "Annals of Internal Medicine", "id" : "ITEM-1", "issued" : { "date-parts" : [ [ "2008" ] ] }, "page" : "427-434", "title" : "Prevalence of Cognitive Impairment without Dementia in the United States", "type" : "article-journal", "volume" : "148" }, "uris" : [ "http://www.mendeley.com/documents/?uuid=74477b4f-6ce5-46cb-92a6-d2965f4ddabf" ] } ], "mendeley" : { "formattedCitation" : "&lt;sup&gt;18&lt;/sup&gt;", "plainTextFormattedCitation" : "18", "previouslyFormattedCitation" : "&lt;sup&gt;18&lt;/sup&gt;" }, "properties" : {  }, "schema" : "https://github.com/citation-style-language/schema/raw/master/csl-citation.json" }</w:instrText>
      </w:r>
      <w:r w:rsidR="00771200">
        <w:rPr>
          <w:rFonts w:eastAsia="Times New Roman" w:cs="Arial"/>
        </w:rPr>
        <w:fldChar w:fldCharType="separate"/>
      </w:r>
      <w:r w:rsidR="00771200" w:rsidRPr="00771200">
        <w:rPr>
          <w:rFonts w:eastAsia="Times New Roman" w:cs="Arial"/>
          <w:noProof/>
          <w:vertAlign w:val="superscript"/>
        </w:rPr>
        <w:t>18</w:t>
      </w:r>
      <w:r w:rsidR="00771200">
        <w:rPr>
          <w:rFonts w:eastAsia="Times New Roman" w:cs="Arial"/>
        </w:rPr>
        <w:fldChar w:fldCharType="end"/>
      </w:r>
      <w:r w:rsidR="00771200" w:rsidRPr="004D404A" w:rsidDel="005F272E">
        <w:rPr>
          <w:rFonts w:eastAsia="Times New Roman" w:cs="Arial"/>
        </w:rPr>
        <w:t xml:space="preserve"> </w:t>
      </w:r>
      <w:r w:rsidR="001B3E39">
        <w:rPr>
          <w:rFonts w:eastAsia="Times New Roman" w:cs="Arial"/>
        </w:rPr>
        <w:t xml:space="preserve"> </w:t>
      </w:r>
      <w:r w:rsidR="004D404A" w:rsidRPr="004D404A">
        <w:rPr>
          <w:rFonts w:eastAsia="Times New Roman" w:cs="Arial"/>
        </w:rPr>
        <w:t xml:space="preserve">Three additional waves of data collection </w:t>
      </w:r>
      <w:r w:rsidR="00502328">
        <w:rPr>
          <w:rFonts w:eastAsia="Times New Roman" w:cs="Arial"/>
        </w:rPr>
        <w:t xml:space="preserve">that included dementia ascertainment </w:t>
      </w:r>
      <w:r w:rsidR="004D404A" w:rsidRPr="004D404A">
        <w:rPr>
          <w:rFonts w:eastAsia="Times New Roman" w:cs="Arial"/>
        </w:rPr>
        <w:t>(Waves B, C, and D) were completed through 2009</w:t>
      </w:r>
      <w:r w:rsidR="00B9088F" w:rsidRPr="00B9088F">
        <w:rPr>
          <w:rFonts w:eastAsia="Times New Roman" w:cs="Arial"/>
          <w:highlight w:val="yellow"/>
        </w:rPr>
        <w:t xml:space="preserve">; </w:t>
      </w:r>
      <w:commentRangeStart w:id="1"/>
      <w:r w:rsidR="0024330D" w:rsidRPr="0024330D">
        <w:rPr>
          <w:rFonts w:eastAsia="Times New Roman" w:cs="Arial"/>
          <w:highlight w:val="yellow"/>
        </w:rPr>
        <w:t>those</w:t>
      </w:r>
      <w:commentRangeEnd w:id="1"/>
      <w:r w:rsidR="000E12FD">
        <w:rPr>
          <w:rStyle w:val="CommentReference"/>
        </w:rPr>
        <w:commentReference w:id="1"/>
      </w:r>
      <w:r w:rsidR="0024330D" w:rsidRPr="0024330D">
        <w:rPr>
          <w:rFonts w:eastAsia="Times New Roman" w:cs="Arial"/>
          <w:highlight w:val="yellow"/>
        </w:rPr>
        <w:t xml:space="preserve"> diagnosed with dementia</w:t>
      </w:r>
      <w:r w:rsidR="000E12FD">
        <w:rPr>
          <w:rFonts w:eastAsia="Times New Roman" w:cs="Arial"/>
          <w:highlight w:val="yellow"/>
        </w:rPr>
        <w:t xml:space="preserve"> at each wave exited the ADAMS</w:t>
      </w:r>
      <w:r w:rsidR="004D404A" w:rsidRPr="004D404A">
        <w:rPr>
          <w:rFonts w:eastAsia="Times New Roman" w:cs="Arial"/>
        </w:rPr>
        <w:t>.</w:t>
      </w:r>
      <w:r w:rsidR="00171D3B">
        <w:rPr>
          <w:rFonts w:eastAsia="Times New Roman" w:cs="Arial"/>
        </w:rPr>
        <w:fldChar w:fldCharType="begin" w:fldLock="1"/>
      </w:r>
      <w:r w:rsidR="00171D3B">
        <w:rPr>
          <w:rFonts w:eastAsia="Times New Roman" w:cs="Arial"/>
        </w:rPr>
        <w:instrText>ADDIN CSL_CITATION { "citationItems" : [ { "id" : "ITEM-1", "itemData" : { "DOI" : "10.1002/ana.22362", "ISBN" : "1531-8249", "ISSN" : "03645134", "PMID" : "21425187", "abstract" : "OBJECTIVE: Estimates of incident dementia, and cognitive impairment, not dementia (CIND) (or the related mild cognitive impairment) are important for public health and clinical care policy. In this paper, we report US national incidence rates for dementia and CIND., METHODS: Participants in the Aging, Demographic, and Memory Study (ADAMS) were evaluated for cognitive impairment using a comprehensive in-home assessment. A total of 456 individuals aged 72 years and older, who were not demented at baseline, were followed longitudinally from August 2001 to December 2009. An expert consensus panel assigned a diagnosis of normal cognition, CIND, or dementia and its subtypes. Using a population-weighted sample, we estimated the incidence of dementia, Alzheimer disease (AD), vascular dementia (VaD), and CIND by age. We also estimated the incidence of progression from CIND to dementia., RESULTS: The incidence of dementia was 33.3 (standard error [SE], 4.2) per 1,000 person-years and 22.9 (SE, 2.9) per 1,000 person-years for AD. The incidence of CIND was 60.4 (SE, 7.2) cases per 1,000 person-years. An estimated 120.3 (SE, 16.9) individuals per 1,000 person-years progressed from CIND to dementia. Over a 5.9-year period, about 3.4 million individuals aged 72 and older in the United States developed incident dementia, of whom approximately 2.3 million developed AD, and about 637,000 developed VaD. Over this same period, almost 4.8 million individuals developed incident CIND., INTERPRETATION: The incidence of CIND is greater than the incidence of dementia, and those with CIND are at high risk of progressing to dementia, making CIND a potentially valuable target for treatments aimed at slowing cognitive decline.Copyright \u00a9 2011 American Neurological Association.", "author" : [ { "dropping-particle" : "", "family" : "Plassman", "given" : "Brenda L.", "non-dropping-particle" : "", "parse-names" : false, "suffix" : "" }, { "dropping-particle" : "", "family" : "Langa", "given" : "Kenneth M.", "non-dropping-particle" : "", "parse-names" : false, "suffix" : "" }, { "dropping-particle" : "", "family" : "McCammon", "given" : "Ryan J.", "non-dropping-particle" : "", "parse-names" : false, "suffix" : "" }, { "dropping-particle" : "", "family" : "Fisher", "given" : "Gwenith G.", "non-dropping-particle" : "", "parse-names" : false, "suffix" : "" }, { "dropping-particle" : "", "family" : "Potter", "given" : "Guy G.", "non-dropping-particle" : "", "parse-names" : false, "suffix" : "" }, { "dropping-particle" : "", "family" : "Burke", "given" : "James R.", "non-dropping-particle" : "", "parse-names" : false, "suffix" : "" }, { "dropping-particle" : "", "family" : "Steffens", "given" : "David C.", "non-dropping-particle" : "", "parse-names" : false, "suffix" : "" }, { "dropping-particle" : "", "family" : "Foster", "given" : "Norman L.", "non-dropping-particle" : "", "parse-names" : false, "suffix" : "" }, { "dropping-particle" : "", "family" : "Giordani", "given" : "Bruno", "non-dropping-particle" : "", "parse-names" : false, "suffix" : "" }, { "dropping-particle" : "", "family" : "Unverzagt", "given" : "Frederick W.", "non-dropping-particle" : "", "parse-names" : false, "suffix" : "" }, { "dropping-particle" : "", "family" : "Welsh-Bohmer", "given" : "Kathleen A.", "non-dropping-particle" : "", "parse-names" : false, "suffix" : "" }, { "dropping-particle" : "", "family" : "Heeringa", "given" : "Steven G.", "non-dropping-particle" : "", "parse-names" : false, "suffix" : "" }, { "dropping-particle" : "", "family" : "Weir", "given" : "David R.", "non-dropping-particle" : "", "parse-names" : false, "suffix" : "" }, { "dropping-particle" : "", "family" : "Wallace", "given" : "Robert B.", "non-dropping-particle" : "", "parse-names" : false, "suffix" : "" } ], "container-title" : "Annals of Neurology", "id" : "ITEM-1", "issue" : "3", "issued" : { "date-parts" : [ [ "2011" ] ] }, "page" : "418-426", "title" : "Incidence of dementia and cognitive impairment, not dementia in the united states", "type" : "article-journal", "volume" : "70" }, "uris" : [ "http://www.mendeley.com/documents/?uuid=0cfd8497-fab5-4e06-9b24-784c5edba8b9" ] } ], "mendeley" : { "formattedCitation" : "&lt;sup&gt;19&lt;/sup&gt;", "plainTextFormattedCitation" : "19", "previouslyFormattedCitation" : "&lt;sup&gt;19&lt;/sup&gt;" }, "properties" : {  }, "schema" : "https://github.com/citation-style-language/schema/raw/master/csl-citation.json" }</w:instrText>
      </w:r>
      <w:r w:rsidR="00171D3B">
        <w:rPr>
          <w:rFonts w:eastAsia="Times New Roman" w:cs="Arial"/>
        </w:rPr>
        <w:fldChar w:fldCharType="separate"/>
      </w:r>
      <w:r w:rsidR="00171D3B" w:rsidRPr="00171D3B">
        <w:rPr>
          <w:rFonts w:eastAsia="Times New Roman" w:cs="Arial"/>
          <w:noProof/>
          <w:vertAlign w:val="superscript"/>
        </w:rPr>
        <w:t>19</w:t>
      </w:r>
      <w:r w:rsidR="00171D3B">
        <w:rPr>
          <w:rFonts w:eastAsia="Times New Roman" w:cs="Arial"/>
        </w:rPr>
        <w:fldChar w:fldCharType="end"/>
      </w:r>
      <w:r w:rsidR="00171D3B" w:rsidRPr="004D404A" w:rsidDel="005F272E">
        <w:rPr>
          <w:rFonts w:eastAsia="Times New Roman" w:cs="Arial"/>
        </w:rPr>
        <w:t xml:space="preserve"> </w:t>
      </w:r>
      <w:r w:rsidR="000E12FD">
        <w:rPr>
          <w:rFonts w:eastAsia="Times New Roman" w:cs="Arial"/>
        </w:rPr>
        <w:t xml:space="preserve"> The N’s at each wave are indicated in </w:t>
      </w:r>
      <w:r w:rsidR="000E12FD" w:rsidRPr="009560BB">
        <w:rPr>
          <w:rFonts w:eastAsia="Times New Roman" w:cs="Arial"/>
          <w:b/>
        </w:rPr>
        <w:t>Figure 1</w:t>
      </w:r>
      <w:r w:rsidR="000E12FD">
        <w:rPr>
          <w:rFonts w:eastAsia="Times New Roman" w:cs="Arial"/>
        </w:rPr>
        <w:t>.</w:t>
      </w:r>
      <w:r w:rsidR="004D404A" w:rsidRPr="004D404A">
        <w:rPr>
          <w:rFonts w:eastAsia="Times New Roman" w:cs="Arial"/>
        </w:rPr>
        <w:t xml:space="preserve"> Dementia diagnosis was assigned at each wave according to </w:t>
      </w:r>
      <w:commentRangeStart w:id="2"/>
      <w:commentRangeStart w:id="3"/>
      <w:r w:rsidR="004D404A" w:rsidRPr="004D404A">
        <w:rPr>
          <w:rFonts w:eastAsia="Times New Roman" w:cs="Arial"/>
        </w:rPr>
        <w:t>DSM-III-R and DSM-IV</w:t>
      </w:r>
      <w:commentRangeEnd w:id="2"/>
      <w:r w:rsidR="00993DD2">
        <w:rPr>
          <w:rStyle w:val="CommentReference"/>
        </w:rPr>
        <w:commentReference w:id="2"/>
      </w:r>
      <w:commentRangeEnd w:id="3"/>
      <w:r w:rsidR="003649F5">
        <w:rPr>
          <w:rStyle w:val="CommentReference"/>
        </w:rPr>
        <w:commentReference w:id="3"/>
      </w:r>
      <w:r w:rsidR="004D404A" w:rsidRPr="004D404A">
        <w:rPr>
          <w:rFonts w:eastAsia="Times New Roman" w:cs="Arial"/>
        </w:rPr>
        <w:t xml:space="preserve"> criteria and confirmed by a consensus expert panel.</w:t>
      </w:r>
      <w:r w:rsidR="00171D3B">
        <w:rPr>
          <w:rFonts w:eastAsia="Times New Roman" w:cs="Arial"/>
        </w:rPr>
        <w:fldChar w:fldCharType="begin" w:fldLock="1"/>
      </w:r>
      <w:r w:rsidR="00171D3B">
        <w:rPr>
          <w:rFonts w:eastAsia="Times New Roman" w:cs="Arial"/>
        </w:rPr>
        <w:instrText>ADDIN CSL_CITATION { "citationItems" : [ { "id" : "ITEM-1", "itemData" : { "DOI" : "10.1159/000087448", "ISBN" : "0251-5350", "ISSN" : "02515350", "PMID" : "16103729", "abstract" : "OBJECTIVE: We describe the design and methods of the Aging, Demographics, and Memory Study (ADAMS), a new national study that will provide data on the antecedents, prevalence, outcomes, and costs of dementia and \"cognitive impairment, not demented\" (CIND) using a unique study design based on the nationally representative Health and Retirement Study (HRS). We also illustrate potential uses of the ADAMS data and provide information to interested researchers on obtaining ADAMS and HRS data. METHODS: The ADAMS is the first population-based study of dementia in the United States to include subjects from all regions of the country, while at the same time using a single standardized diagnostic protocol in a community-based sample. A sample of 856 individuals age 70 or older who were participants in the ongoing HRS received an extensive in-home clinical and neuropsychological assessment to determine a diagnosis of normal, CIND, or dementia. Within the CIND and dementia categories, subcategories (e.g. Alzheimer's disease, vascular dementia) were assigned to denote the etiology of cognitive impairment. CONCLUSION: Linking the ADAMS dementia clinical assessment data to the wealth of available longitudinal HRS data on health, health care utilization, informal care, and economic resources and behavior, will provide a unique opportunity to study the onset of CIND and dementia in a nationally representative population-based sample, as well as the risk factors, prevalence, outcomes, and costs of CIND and dementia.", "author" : [ { "dropping-particle" : "", "family" : "Langa", "given" : "Kenneth M.", "non-dropping-particle" : "", "parse-names" : false, "suffix" : "" }, { "dropping-particle" : "", "family" : "Plassman", "given" : "Brenda L.", "non-dropping-particle" : "", "parse-names" : false, "suffix" : "" }, { "dropping-particle" : "", "family" : "Wallace", "given" : "Robert B.", "non-dropping-particle" : "", "parse-names" : false, "suffix" : "" }, { "dropping-particle" : "", "family" : "Herzog", "given" : "A. Regula", "non-dropping-particle" : "", "parse-names" : false, "suffix" : "" }, { "dropping-particle" : "", "family" : "Heeringa", "given" : "Steven G.", "non-dropping-particle" : "", "parse-names" : false, "suffix" : "" }, { "dropping-particle" : "", "family" : "Ofstedal", "given" : "Mary Beth", "non-dropping-particle" : "", "parse-names" : false, "suffix" : "" }, { "dropping-particle" : "", "family" : "Burke", "given" : "James R.", "non-dropping-particle" : "", "parse-names" : false, "suffix" : "" }, { "dropping-particle" : "", "family" : "Fisher", "given" : "Gwenith G.", "non-dropping-particle" : "", "parse-names" : false, "suffix" : "" }, { "dropping-particle" : "", "family" : "Fultz", "given" : "Nancy H.", "non-dropping-particle" : "", "parse-names" : false, "suffix" : "" }, { "dropping-particle" : "", "family" : "Hurd", "given" : "Michael D.", "non-dropping-particle" : "", "parse-names" : false, "suffix" : "" }, { "dropping-particle" : "", "family" : "Potter", "given" : "Guy G.", "non-dropping-particle" : "", "parse-names" : false, "suffix" : "" }, { "dropping-particle" : "", "family" : "Rodgers", "given" : "Willard L.", "non-dropping-particle" : "", "parse-names" : false, "suffix" : "" }, { "dropping-particle" : "", "family" : "Steffens", "given" : "David C.", "non-dropping-particle" : "", "parse-names" : false, "suffix" : "" }, { "dropping-particle" : "", "family" : "Weir", "given" : "David R.", "non-dropping-particle" : "", "parse-names" : false, "suffix" : "" }, { "dropping-particle" : "", "family" : "Willis", "given" : "Robert J.", "non-dropping-particle" : "", "parse-names" : false, "suffix" : "" } ], "container-title" : "Neuroepidemiology", "id" : "ITEM-1", "issue" : "4", "issued" : { "date-parts" : [ [ "2005" ] ] }, "page" : "181-191", "title" : "The aging, demographics, and memory study: Study design and methods", "type" : "article-journal", "volume" : "25" }, "uris" : [ "http://www.mendeley.com/documents/?uuid=704962c3-38d5-4ab2-bfa1-fd118441e3a5" ] }, { "id" : "ITEM-2", "itemData" : { "author" : [ { "dropping-particle" : "", "family" : "Plassman", "given" : "Brenda L.", "non-dropping-particle" : "", "parse-names" : false, "suffix" : "" }, { "dropping-particle" : "", "family" : "Langa", "given" : "Kenneth M.", "non-dropping-particle" : "", "parse-names" : false, "suffix" : "" }, { "dropping-particle" : "", "family" : "Fisher", "given" : "Gwenith G.", "non-dropping-particle" : "", "parse-names" : false, "suffix" : "" }, { "dropping-particle" : "", "family" : "Heeringa", "given" : "Steven G.", "non-dropping-particle" : "", "parse-names" : false, "suffix" : "" }, { "dropping-particle" : "", "family" : "Weir", "given" : "David R.", "non-dropping-particle" : "", "parse-names" : false, "suffix" : "" }, { "dropping-particle" : "", "family" : "Ofstedal", "given" : "Mary Beth", "non-dropping-particle" : "", "parse-names" : false, "suffix" : "" }, { "dropping-particle" : "", "family" : "Burke", "given" : "James R.", "non-dropping-particle" : "", "parse-names" : false, "suffix" : "" }, { "dropping-particle" : "", "family" : "Hurd", "given" : "Michael D.", "non-dropping-particle" : "", "parse-names" : false, "suffix" : "" }, { "dropping-particle" : "", "family" : "Potter", "given" : "Guy G.", "non-dropping-particle" : "", "parse-names" : false, "suffix" : "" }, { "dropping-particle" : "", "family" : "Rodgers", "given" : "Willard L.", "non-dropping-particle" : "", "parse-names" : false, "suffix" : "" }, { "dropping-particle" : "", "family" : "Steffens", "given" : "David C", "non-dropping-particle" : "", "parse-names" : false, "suffix" : "" }, { "dropping-particle" : "", "family" : "Mcardle", "given" : "John J", "non-dropping-particle" : "", "parse-names" : false, "suffix" : "" }, { "dropping-particle" : "", "family" : "Willis", "given" : "Robert J", "non-dropping-particle" : "", "parse-names" : false, "suffix" : "" }, { "dropping-particle" : "", "family" : "Wallace", "given" : "Robert B", "non-dropping-particle" : "", "parse-names" : false, "suffix" : "" } ], "container-title" : "Annals of Internal Medicine", "id" : "ITEM-2", "issued" : { "date-parts" : [ [ "2008" ] ] }, "page" : "427-434", "title" : "Prevalence of Cognitive Impairment without Dementia in the United States", "type" : "article-journal", "volume" : "148" }, "uris" : [ "http://www.mendeley.com/documents/?uuid=74477b4f-6ce5-46cb-92a6-d2965f4ddabf" ] }, { "id" : "ITEM-3", "itemData" : { "DOI" : "10.1002/ana.22362", "ISBN" : "1531-8249", "ISSN" : "03645134", "PMID" : "21425187", "abstract" : "OBJECTIVE: Estimates of incident dementia, and cognitive impairment, not dementia (CIND) (or the related mild cognitive impairment) are important for public health and clinical care policy. In this paper, we report US national incidence rates for dementia and CIND., METHODS: Participants in the Aging, Demographic, and Memory Study (ADAMS) were evaluated for cognitive impairment using a comprehensive in-home assessment. A total of 456 individuals aged 72 years and older, who were not demented at baseline, were followed longitudinally from August 2001 to December 2009. An expert consensus panel assigned a diagnosis of normal cognition, CIND, or dementia and its subtypes. Using a population-weighted sample, we estimated the incidence of dementia, Alzheimer disease (AD), vascular dementia (VaD), and CIND by age. We also estimated the incidence of progression from CIND to dementia., RESULTS: The incidence of dementia was 33.3 (standard error [SE], 4.2) per 1,000 person-years and 22.9 (SE, 2.9) per 1,000 person-years for AD. The incidence of CIND was 60.4 (SE, 7.2) cases per 1,000 person-years. An estimated 120.3 (SE, 16.9) individuals per 1,000 person-years progressed from CIND to dementia. Over a 5.9-year period, about 3.4 million individuals aged 72 and older in the United States developed incident dementia, of whom approximately 2.3 million developed AD, and about 637,000 developed VaD. Over this same period, almost 4.8 million individuals developed incident CIND., INTERPRETATION: The incidence of CIND is greater than the incidence of dementia, and those with CIND are at high risk of progressing to dementia, making CIND a potentially valuable target for treatments aimed at slowing cognitive decline.Copyright \u00a9 2011 American Neurological Association.", "author" : [ { "dropping-particle" : "", "family" : "Plassman", "given" : "Brenda L.", "non-dropping-particle" : "", "parse-names" : false, "suffix" : "" }, { "dropping-particle" : "", "family" : "Langa", "given" : "Kenneth M.", "non-dropping-particle" : "", "parse-names" : false, "suffix" : "" }, { "dropping-particle" : "", "family" : "McCammon", "given" : "Ryan J.", "non-dropping-particle" : "", "parse-names" : false, "suffix" : "" }, { "dropping-particle" : "", "family" : "Fisher", "given" : "Gwenith G.", "non-dropping-particle" : "", "parse-names" : false, "suffix" : "" }, { "dropping-particle" : "", "family" : "Potter", "given" : "Guy G.", "non-dropping-particle" : "", "parse-names" : false, "suffix" : "" }, { "dropping-particle" : "", "family" : "Burke", "given" : "James R.", "non-dropping-particle" : "", "parse-names" : false, "suffix" : "" }, { "dropping-particle" : "", "family" : "Steffens", "given" : "David C.", "non-dropping-particle" : "", "parse-names" : false, "suffix" : "" }, { "dropping-particle" : "", "family" : "Foster", "given" : "Norman L.", "non-dropping-particle" : "", "parse-names" : false, "suffix" : "" }, { "dropping-particle" : "", "family" : "Giordani", "given" : "Bruno", "non-dropping-particle" : "", "parse-names" : false, "suffix" : "" }, { "dropping-particle" : "", "family" : "Unverzagt", "given" : "Frederick W.", "non-dropping-particle" : "", "parse-names" : false, "suffix" : "" }, { "dropping-particle" : "", "family" : "Welsh-Bohmer", "given" : "Kathleen A.", "non-dropping-particle" : "", "parse-names" : false, "suffix" : "" }, { "dropping-particle" : "", "family" : "Heeringa", "given" : "Steven G.", "non-dropping-particle" : "", "parse-names" : false, "suffix" : "" }, { "dropping-particle" : "", "family" : "Weir", "given" : "David R.", "non-dropping-particle" : "", "parse-names" : false, "suffix" : "" }, { "dropping-particle" : "", "family" : "Wallace", "given" : "Robert B.", "non-dropping-particle" : "", "parse-names" : false, "suffix" : "" } ], "container-title" : "Annals of Neurology", "id" : "ITEM-3", "issue" : "3", "issued" : { "date-parts" : [ [ "2011" ] ] }, "page" : "418-426", "title" : "Incidence of dementia and cognitive impairment, not dementia in the united states", "type" : "article-journal", "volume" : "70" }, "uris" : [ "http://www.mendeley.com/documents/?uuid=0cfd8497-fab5-4e06-9b24-784c5edba8b9" ] } ], "mendeley" : { "formattedCitation" : "&lt;sup&gt;7,18,19&lt;/sup&gt;", "plainTextFormattedCitation" : "7,18,19", "previouslyFormattedCitation" : "&lt;sup&gt;7,18,19&lt;/sup&gt;" }, "properties" : {  }, "schema" : "https://github.com/citation-style-language/schema/raw/master/csl-citation.json" }</w:instrText>
      </w:r>
      <w:r w:rsidR="00171D3B">
        <w:rPr>
          <w:rFonts w:eastAsia="Times New Roman" w:cs="Arial"/>
        </w:rPr>
        <w:fldChar w:fldCharType="separate"/>
      </w:r>
      <w:r w:rsidR="00171D3B" w:rsidRPr="00171D3B">
        <w:rPr>
          <w:rFonts w:eastAsia="Times New Roman" w:cs="Arial"/>
          <w:noProof/>
          <w:vertAlign w:val="superscript"/>
        </w:rPr>
        <w:t>7,18,19</w:t>
      </w:r>
      <w:r w:rsidR="00171D3B">
        <w:rPr>
          <w:rFonts w:eastAsia="Times New Roman" w:cs="Arial"/>
        </w:rPr>
        <w:fldChar w:fldCharType="end"/>
      </w:r>
      <w:r w:rsidR="00171D3B" w:rsidRPr="004D404A" w:rsidDel="005F272E">
        <w:rPr>
          <w:rFonts w:eastAsia="Times New Roman" w:cs="Arial"/>
        </w:rPr>
        <w:t xml:space="preserve"> </w:t>
      </w:r>
    </w:p>
    <w:p w14:paraId="46913D9F" w14:textId="77777777" w:rsidR="009560BB" w:rsidRDefault="009560BB" w:rsidP="00387A08">
      <w:pPr>
        <w:rPr>
          <w:rFonts w:eastAsia="Times New Roman" w:cs="Arial"/>
        </w:rPr>
      </w:pPr>
    </w:p>
    <w:p w14:paraId="5BC82DBF" w14:textId="12F8F364" w:rsidR="00A76C53" w:rsidRDefault="000F259E" w:rsidP="00387A08">
      <w:pPr>
        <w:rPr>
          <w:rFonts w:eastAsia="Times New Roman" w:cs="Arial"/>
        </w:rPr>
      </w:pPr>
      <w:r>
        <w:rPr>
          <w:rFonts w:eastAsia="Times New Roman" w:cs="Arial"/>
        </w:rPr>
        <w:t xml:space="preserve">This study was approved by the Institutional Review Board at the George Washington University. </w:t>
      </w:r>
    </w:p>
    <w:p w14:paraId="7648A5CD" w14:textId="554BB9F8" w:rsidR="00495B79" w:rsidRPr="00495B79" w:rsidRDefault="00495B79" w:rsidP="00387A08">
      <w:pPr>
        <w:rPr>
          <w:b/>
        </w:rPr>
      </w:pPr>
      <w:r w:rsidRPr="00495B79">
        <w:rPr>
          <w:b/>
        </w:rPr>
        <w:t>Existing Algorithms</w:t>
      </w:r>
    </w:p>
    <w:p w14:paraId="2F34EEC0" w14:textId="0A5F7B75" w:rsidR="0033105C" w:rsidRDefault="00582DF4" w:rsidP="00495B79">
      <w:r>
        <w:t>We identified existing algorithms for predicting dementia or cognitive status using core interview data from HRS through a combination of pre-existing knowledge, informal searches of PubMed</w:t>
      </w:r>
      <w:r w:rsidR="0086571F">
        <w:t xml:space="preserve"> and Scopus</w:t>
      </w:r>
      <w:r>
        <w:t>, review of articles cited by each identified manuscript describing an existing algorithm, and review of articles citing identified manuscript</w:t>
      </w:r>
      <w:r w:rsidR="00502328">
        <w:t>s</w:t>
      </w:r>
      <w:r>
        <w:t xml:space="preserve"> describing an existing algorithm.  Ultimately, we identified five existing algorithms that have been used previously in the literature for consideration in this analysis</w:t>
      </w:r>
      <w:r w:rsidR="005165E8">
        <w:t xml:space="preserve"> (</w:t>
      </w:r>
      <w:r w:rsidR="005165E8" w:rsidRPr="00543B7D">
        <w:rPr>
          <w:b/>
        </w:rPr>
        <w:t>Table 1</w:t>
      </w:r>
      <w:r w:rsidR="005165E8">
        <w:t>)</w:t>
      </w:r>
      <w:r>
        <w:t>.</w:t>
      </w:r>
      <w:r w:rsidR="00171D3B">
        <w:fldChar w:fldCharType="begin" w:fldLock="1"/>
      </w:r>
      <w:r w:rsidR="00171D3B">
        <w:instrText>ADDIN CSL_CITATION { "citationItems" : [ { "id" : "ITEM-1", "itemData" : { "ISBN" : "1079-5014", "ISSN" : "1079-5014", "PMID" : "9215356", "abstract" : "Decline in cognitive functioning and onset of cognitive impairment are potentially important predictors of elderly persons needing informal assistance and formal health care. This article describes the measures of cognitive functioning that were developed for the Asset and Health Dynamics Among the Oldest Old (AHEAD) study of some 6,500 Americans aged 70 years and older. The study was designed to investigate the impact of health on disbursement of family and economic resources. Evaluation of the cognitive measures in terms of psychometric properties and missing data, telephone administration, and formation of an aggregate index is encouraging. Their construct validity is evidenced by their correlations with sociodemographic characteristics and health indicators that replicate existing findings as well as by their prediction of IADL and ADL functioning that are consistent with theory.", "author" : [ { "dropping-particle" : "", "family" : "Herzog", "given" : "A. R.", "non-dropping-particle" : "", "parse-names" : false, "suffix" : "" }, { "dropping-particle" : "", "family" : "Wallace", "given" : "R. B.", "non-dropping-particle" : "", "parse-names" : false, "suffix" : "" } ], "container-title" : "The journals of gerontology. Series B, Psychological sciences and social sciences", "id" : "ITEM-1", "issued" : { "date-parts" : [ [ "1997" ] ] }, "page" : "37-48", "title" : "Measures of cognitive functioning in the AHEAD Study.", "type" : "article-journal", "volume" : "52 Spec No" }, "uris" : [ "http://www.mendeley.com/documents/?uuid=a9047627-aa9b-4524-99d3-c3cba0b6fbbd" ] }, { "id" : "ITEM-2", "itemData" : { "ISBN" : "1552-5260", "ISSN" : "15525260", "PMID" : "2010165298", "abstract" : "Alzheimer's disease (AD) is the seventh leading cause of all deaths in the United States and is virtually tied with the sixth leading cause of death-diabetes. AD is the fifth leading cause of death in Americans aged 65 and older. Although other major causes of death have been on the decrease, deaths because of AD have been rising dramatically. Between 2000 and 2006, heart disease deaths decreased 11.1%, stroke deaths decreased 18.2%, and prostate cancer-related deaths decreased 8.7%, whereas deaths because of AD increased 46.1%. Older African-Americans and Hispanics are more likely than older white Americans to have AD or other dementia. Current estimates are that African-Americans are about 2 times more likely, and Hispanics about 1.5 times more likely, than their white counterparts to have these conditions. However, the relationship of race and ethnicity to the development of AD and other dementias is complex and not fully understood. In 2009, nearly 11 million family and other unpaid caregivers provided an estimated 12.5 billion hours of care to persons with AD and other dementias; this care is valued at nearly $144 billion. Medicare payments for services to beneficiaries aged 65 years and older with AD and other dementias are three times higher than for beneficiaries without these conditions. Total payments for 2010 for health care and long-term care services for people aged 65 and older with AD and other dementias are expected to be $172 billion (not including the contributions of unpaid caregivers). An estimated 5.3 million Americans have AD; approximately 200,000 persons under age 65 with AD comprise the younger-onset AD population. Every 70 seconds, someone in America develops AD; by 2050 the time of every 70 seconds is expected to decrease to every 33 seconds. Over the coming decades, the baby boom population is projected to add 10 million people to these numbers. In 2050, the incidence of AD is expected to approach nearly a million people per year, with a total estimated prevalence of 11-16 million people. Dramatic increases in the numbers of \"oldest old\" (aged 85 years and older) across all racial and ethnic groups will also significantly affect the numbers of people living with AD. This report provides information to increase understanding of the public health effect of AD, including incidence and prevalence, mortality, costs of care, and effect on caregivers and society in general. This report also sets the stage for better understanding th\u2026", "author" : [ { "dropping-particle" : "", "family" : "Alzheimer's Association", "given" : "", "non-dropping-particle" : "", "parse-names" : false, "suffix" : "" } ], "container-title" : "Alzheimer's and Dementia", "id" : "ITEM-2", "issue" : "2", "issued" : { "date-parts" : [ [ "2010" ] ] }, "page" : "158-194", "title" : "2010 Alzheimer's disease facts and figures", "type" : "article-journal", "volume" : "6" }, "uris" : [ "http://www.mendeley.com/documents/?uuid=074434fb-a355-45c7-9713-8e4e3a4eb0ea" ] }, { "id" : "ITEM-3", "itemData" : { "DOI" : "10.1056/NEJMsa1204629", "ISBN" : "1533-4406 (Electronic)\\r0028-4793 (Linking)", "ISSN" : "0028-4793", "PMID" : "23550670", "abstract" : "Background Dementia affects a large and growing number of older adults in the United States. The monetary costs attributable to dementia are likely to be similarly large and to continue to increase. Methods In a subsample (856 persons) of the population in the Health and Retirement Study (HRS), a nationally representative longitudinal study of older adults, the diagnosis of dementia was determined with the use of a detailed in-home cognitive assessment that was 3 to 4 hours in duration and a review by an expert panel. We then imputed cognitive status to the full HRS sample (10,903 persons, 31,936 person-years) on the basis of measures of cognitive and functional status available for all HRS respondents, thereby identifying persons in the larger sample with a high probability of dementia. The market costs associated with care for persons with dementia were determined on the basis of self-reported out-of-pocket spending and the utilization of nursing home care; Medicare claims data were used to identify cos...", "author" : [ { "dropping-particle" : "", "family" : "Hurd", "given" : "Michael D.", "non-dropping-particle" : "", "parse-names" : false, "suffix" : "" }, { "dropping-particle" : "", "family" : "Martorell", "given" : "Paco", "non-dropping-particle" : "", "parse-names" : false, "suffix" : "" }, { "dropping-particle" : "", "family" : "Delavande", "given" : "Adeline", "non-dropping-particle" : "", "parse-names" : false, "suffix" : "" }, { "dropping-particle" : "", "family" : "Mullen", "given" : "Kathleen J.", "non-dropping-particle" : "", "parse-names" : false, "suffix" : "" }, { "dropping-particle" : "", "family" : "Langa", "given" : "Kenneth M.", "non-dropping-particle" : "", "parse-names" : false, "suffix" : "" } ], "container-title" : "New England Journal of Medicine", "id" : "ITEM-3", "issue" : "14", "issued" : { "date-parts" : [ [ "2013" ] ] }, "page" : "1326-1334", "title" : "Monetary Costs of Dementia in the United States", "type" : "article-journal", "volume" : "368" }, "uris" : [ "http://www.mendeley.com/documents/?uuid=39766409-c40c-455d-a285-47f9946dd761" ] }, { "id" : "ITEM-4",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"ITEM-4",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"id" : "ITEM-5", "itemData" : { "ISBN" : "0893-0341", "ISSN" : "1546-4156", "PMID" : "22992720", "abstract" : "Retaining severely impaired individuals poses a major challenge in longitudinal studies of determinants of dementia or memory decline. In the Health and Retirement Study (HRS), participants complete direct memory assessments biennially until they are too impaired to complete the interview. Thereafter, proxy informants, typically spouses, assess the subject's memory and cognitive function using standardized instruments. Because there is no common scale for direct memory assessments and proxy assessments, proxy reports are often excluded from longitudinal analyses. The Aging, Demographics, and Memory Study (ADAMS) implemented full neuropsychological examinations on a subsample (n=856) of HRS participants, including respondents with direct or proxy cognitive assessments in the prior HRS core interview. Using data from the ADAMS, we developed an approach to estimating a dementia probability and a composite memory score on the basis of either proxy or direct assessments in HRS core interviews. The prediction model achieved a c-statistic of 94.3% for DSM diagnosed dementia in the ADAMS sample. We applied these scoring rules to HRS core sample respondents born 1923 or earlier (n=5483) for biennial assessments from 1995 to 2008. Compared with estimates excluding proxy respondents in the full cohort, incorporating information from proxy respondents increased estimated prevalence of dementia by 12 percentage points in 2008 (average age=89) and suggested accelerated rates of memory decline over time.", "author" : [ { "dropping-particle" : "", "family" : "Wu", "given" : "Qiong", "non-dropping-particle" : "", "parse-names" : false, "suffix" : "" }, { "dropping-particle" : "", "family" : "Tchetgen Tchetgen", "given" : "Eric J", "non-dropping-particle" : "", "parse-names" : false, "suffix" : "" }, { "dropping-particle" : "", "family" : "Osypuk", "given" : "Theresa L", "non-dropping-particle" : "", "parse-names" : false, "suffix" : "" }, { "dropping-particle" : "", "family" : "White", "given" : "Kellee", "non-dropping-particle" : "", "parse-names" : false, "suffix" : "" }, { "dropping-particle" : "", "family" : "Mujahid", "given" : "Mahasin", "non-dropping-particle" : "", "parse-names" : false, "suffix" : "" }, { "dropping-particle" : "", "family" : "Maria Glymour", "given" : "M", "non-dropping-particle" : "", "parse-names" : false, "suffix" : "" } ], "container-title" : "Alzheimer disease and associated disorders", "id" : "ITEM-5", "issue" : "3", "issued" : { "date-parts" : [ [ "2013" ] ] }, "page" : "207-212", "title" : "Combining direct and proxy assessments to reduce attrition bias in a longitudinal study.", "type" : "article-journal", "volume" : "27" }, "uris" : [ "http://www.mendeley.com/documents/?uuid=22871efa-471e-482e-abaa-a0a604f424fe" ] } ], "mendeley" : { "formattedCitation" : "&lt;sup&gt;1\u20135&lt;/sup&gt;", "plainTextFormattedCitation" : "1\u20135", "previouslyFormattedCitation" : "&lt;sup&gt;1\u20135&lt;/sup&gt;" }, "properties" : {  }, "schema" : "https://github.com/citation-style-language/schema/raw/master/csl-citation.json" }</w:instrText>
      </w:r>
      <w:r w:rsidR="00171D3B">
        <w:fldChar w:fldCharType="separate"/>
      </w:r>
      <w:r w:rsidR="00171D3B" w:rsidRPr="00171D3B">
        <w:rPr>
          <w:noProof/>
          <w:vertAlign w:val="superscript"/>
        </w:rPr>
        <w:t>1–5</w:t>
      </w:r>
      <w:r w:rsidR="00171D3B">
        <w:fldChar w:fldCharType="end"/>
      </w:r>
      <w:r>
        <w:t xml:space="preserve"> These five algorithms can be categorized into two </w:t>
      </w:r>
      <w:r w:rsidR="00B07041">
        <w:t>groups</w:t>
      </w:r>
      <w:r>
        <w:t>.  The first group includes</w:t>
      </w:r>
      <w:r w:rsidR="00794095">
        <w:t xml:space="preserve"> the Herzog &amp; Wallace</w:t>
      </w:r>
      <w:r w:rsidR="009F7E62">
        <w:t xml:space="preserve"> (H-W)</w:t>
      </w:r>
      <w:r w:rsidR="00171D3B">
        <w:fldChar w:fldCharType="begin" w:fldLock="1"/>
      </w:r>
      <w:r w:rsidR="00171D3B">
        <w:instrText>ADDIN CSL_CITATION { "citationItems" : [ { "id" : "ITEM-1", "itemData" : { "ISBN" : "1079-5014", "ISSN" : "1079-5014", "PMID" : "9215356", "abstract" : "Decline in cognitive functioning and onset of cognitive impairment are potentially important predictors of elderly persons needing informal assistance and formal health care. This article describes the measures of cognitive functioning that were developed for the Asset and Health Dynamics Among the Oldest Old (AHEAD) study of some 6,500 Americans aged 70 years and older. The study was designed to investigate the impact of health on disbursement of family and economic resources. Evaluation of the cognitive measures in terms of psychometric properties and missing data, telephone administration, and formation of an aggregate index is encouraging. Their construct validity is evidenced by their correlations with sociodemographic characteristics and health indicators that replicate existing findings as well as by their prediction of IADL and ADL functioning that are consistent with theory.", "author" : [ { "dropping-particle" : "", "family" : "Herzog", "given" : "A. R.", "non-dropping-particle" : "", "parse-names" : false, "suffix" : "" }, { "dropping-particle" : "", "family" : "Wallace", "given" : "R. B.", "non-dropping-particle" : "", "parse-names" : false, "suffix" : "" } ], "container-title" : "The journals of gerontology. Series B, Psychological sciences and social sciences", "id" : "ITEM-1", "issued" : { "date-parts" : [ [ "1997" ] ] }, "page" : "37-48", "title" : "Measures of cognitive functioning in the AHEAD Study.", "type" : "article-journal", "volume" : "52 Spec No" }, "uris" : [ "http://www.mendeley.com/documents/?uuid=a9047627-aa9b-4524-99d3-c3cba0b6fbbd" ] } ], "mendeley" : { "formattedCitation" : "&lt;sup&gt;1&lt;/sup&gt;", "plainTextFormattedCitation" : "1", "previouslyFormattedCitation" : "&lt;sup&gt;1&lt;/sup&gt;" }, "properties" : {  }, "schema" : "https://github.com/citation-style-language/schema/raw/master/csl-citation.json" }</w:instrText>
      </w:r>
      <w:r w:rsidR="00171D3B">
        <w:fldChar w:fldCharType="separate"/>
      </w:r>
      <w:r w:rsidR="00171D3B" w:rsidRPr="00171D3B">
        <w:rPr>
          <w:noProof/>
          <w:vertAlign w:val="superscript"/>
        </w:rPr>
        <w:t>1</w:t>
      </w:r>
      <w:r w:rsidR="00171D3B">
        <w:fldChar w:fldCharType="end"/>
      </w:r>
      <w:r w:rsidR="00794095">
        <w:t xml:space="preserve"> and Langa-</w:t>
      </w:r>
      <w:r w:rsidR="00502328">
        <w:t>Kabeto-</w:t>
      </w:r>
      <w:r w:rsidR="00794095">
        <w:t>Weir</w:t>
      </w:r>
      <w:r w:rsidR="009F7E62">
        <w:t xml:space="preserve"> (L-K-W)</w:t>
      </w:r>
      <w:r>
        <w:t xml:space="preserve"> algorit</w:t>
      </w:r>
      <w:r w:rsidRPr="00543B7D">
        <w:t>hms</w:t>
      </w:r>
      <w:r w:rsidR="009F7E62">
        <w:t>.</w:t>
      </w:r>
      <w:r w:rsidR="00171D3B" w:rsidRPr="00543B7D">
        <w:fldChar w:fldCharType="begin" w:fldLock="1"/>
      </w:r>
      <w:r w:rsidR="00171D3B" w:rsidRPr="00543B7D">
        <w:instrText>ADDIN CSL_CITATION { "citationItems" : [ { "id" : "ITEM-1", "itemData" : { "ISBN" : "1552-5260", "ISSN" : "15525260", "PMID" : "2010165298", "abstract" : "Alzheimer's disease (AD) is the seventh leading cause of all deaths in the United States and is virtually tied with the sixth leading cause of death-diabetes. AD is the fifth leading cause of death in Americans aged 65 and older. Although other major causes of death have been on the decrease, deaths because of AD have been rising dramatically. Between 2000 and 2006, heart disease deaths decreased 11.1%, stroke deaths decreased 18.2%, and prostate cancer-related deaths decreased 8.7%, whereas deaths because of AD increased 46.1%. Older African-Americans and Hispanics are more likely than older white Americans to have AD or other dementia. Current estimates are that African-Americans are about 2 times more likely, and Hispanics about 1.5 times more likely, than their white counterparts to have these conditions. However, the relationship of race and ethnicity to the development of AD and other dementias is complex and not fully understood. In 2009, nearly 11 million family and other unpaid caregivers provided an estimated 12.5 billion hours of care to persons with AD and other dementias; this care is valued at nearly $144 billion. Medicare payments for services to beneficiaries aged 65 years and older with AD and other dementias are three times higher than for beneficiaries without these conditions. Total payments for 2010 for health care and long-term care services for people aged 65 and older with AD and other dementias are expected to be $172 billion (not including the contributions of unpaid caregivers). An estimated 5.3 million Americans have AD; approximately 200,000 persons under age 65 with AD comprise the younger-onset AD population. Every 70 seconds, someone in America develops AD; by 2050 the time of every 70 seconds is expected to decrease to every 33 seconds. Over the coming decades, the baby boom population is projected to add 10 million people to these numbers. In 2050, the incidence of AD is expected to approach nearly a million people per year, with a total estimated prevalence of 11-16 million people. Dramatic increases in the numbers of \"oldest old\" (aged 85 years and older) across all racial and ethnic groups will also significantly affect the numbers of people living with AD. This report provides information to increase understanding of the public health effect of AD, including incidence and prevalence, mortality, costs of care, and effect on caregivers and society in general. This report also sets the stage for better understanding th\u2026", "author" : [ { "dropping-particle" : "", "family" : "Alzheimer's Association", "given" : "", "non-dropping-particle" : "", "parse-names" : false, "suffix" : "" } ], "container-title" : "Alzheimer's and Dementia", "id" : "ITEM-1", "issue" : "2", "issued" : { "date-parts" : [ [ "2010" ] ] }, "page" : "158-194", "title" : "2010 Alzheimer's disease facts and figures", "type" : "article-journal", "volume" : "6" }, "uris" : [ "http://www.mendeley.com/documents/?uuid=074434fb-a355-45c7-9713-8e4e3a4eb0ea" ] }, { "id" : "ITEM-2",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"ITEM-2",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"mendeley" : { "formattedCitation" : "&lt;sup&gt;2,4&lt;/sup&gt;", "plainTextFormattedCitation" : "2,4", "previouslyFormattedCitation" : "&lt;sup&gt;2,4&lt;/sup&gt;" }, "properties" : {  }, "schema" : "https://github.com/citation-style-language/schema/raw/master/csl-citation.json" }</w:instrText>
      </w:r>
      <w:r w:rsidR="00171D3B" w:rsidRPr="00543B7D">
        <w:fldChar w:fldCharType="separate"/>
      </w:r>
      <w:r w:rsidR="00171D3B" w:rsidRPr="00543B7D">
        <w:rPr>
          <w:noProof/>
          <w:vertAlign w:val="superscript"/>
        </w:rPr>
        <w:t>2,4</w:t>
      </w:r>
      <w:r w:rsidR="00171D3B" w:rsidRPr="00543B7D">
        <w:fldChar w:fldCharType="end"/>
      </w:r>
      <w:r w:rsidR="009F7E62">
        <w:t xml:space="preserve">  </w:t>
      </w:r>
      <w:r w:rsidR="001B3E39">
        <w:t>Both</w:t>
      </w:r>
      <w:r w:rsidR="0003250E">
        <w:t xml:space="preserve"> rely on classifying participants as cognitively impaired if their summary functioning scores fall below a certain cut point. For self-respondents, the summary score is computed exclusively</w:t>
      </w:r>
      <w:r w:rsidR="0033105C">
        <w:t xml:space="preserve"> using</w:t>
      </w:r>
      <w:r w:rsidR="0003250E">
        <w:t xml:space="preserve"> cognition test scores; for proxy-respondents, the score is computed </w:t>
      </w:r>
      <w:commentRangeStart w:id="4"/>
      <w:commentRangeStart w:id="5"/>
      <w:r w:rsidR="005165E8" w:rsidRPr="00543B7D">
        <w:t>proxy</w:t>
      </w:r>
      <w:commentRangeEnd w:id="4"/>
      <w:r w:rsidR="00736821">
        <w:rPr>
          <w:rStyle w:val="CommentReference"/>
        </w:rPr>
        <w:commentReference w:id="4"/>
      </w:r>
      <w:commentRangeEnd w:id="5"/>
      <w:r w:rsidR="0003250E">
        <w:rPr>
          <w:rStyle w:val="CommentReference"/>
        </w:rPr>
        <w:commentReference w:id="5"/>
      </w:r>
      <w:r w:rsidR="005165E8" w:rsidRPr="00543B7D">
        <w:t xml:space="preserve"> </w:t>
      </w:r>
      <w:r w:rsidR="0003250E">
        <w:t xml:space="preserve">or interviewer reports on cognition and functional ability. Cut points for each summary score were chosen by the authors </w:t>
      </w:r>
      <w:r w:rsidR="0003250E" w:rsidRPr="00543B7D">
        <w:t>to achieve a prevalence of dementia or cognitive impairment similar to the expected population prevalence, derived from external data sources</w:t>
      </w:r>
      <w:r w:rsidR="0003250E">
        <w:t xml:space="preserve"> (H-W)</w:t>
      </w:r>
      <w:r w:rsidR="0003250E" w:rsidRPr="00543B7D">
        <w:fldChar w:fldCharType="begin" w:fldLock="1"/>
      </w:r>
      <w:r w:rsidR="0003250E" w:rsidRPr="00543B7D">
        <w:instrText>ADDIN CSL_CITATION { "citationItems" : [ { "id" : "ITEM-1", "itemData" : { "ISBN" : "1079-5014", "ISSN" : "1079-5014", "PMID" : "9215356", "abstract" : "Decline in cognitive functioning and onset of cognitive impairment are potentially important predictors of elderly persons needing informal assistance and formal health care. This article describes the measures of cognitive functioning that were developed for the Asset and Health Dynamics Among the Oldest Old (AHEAD) study of some 6,500 Americans aged 70 years and older. The study was designed to investigate the impact of health on disbursement of family and economic resources. Evaluation of the cognitive measures in terms of psychometric properties and missing data, telephone administration, and formation of an aggregate index is encouraging. Their construct validity is evidenced by their correlations with sociodemographic characteristics and health indicators that replicate existing findings as well as by their prediction of IADL and ADL functioning that are consistent with theory.", "author" : [ { "dropping-particle" : "", "family" : "Herzog", "given" : "A. R.", "non-dropping-particle" : "", "parse-names" : false, "suffix" : "" }, { "dropping-particle" : "", "family" : "Wallace", "given" : "R. B.", "non-dropping-particle" : "", "parse-names" : false, "suffix" : "" } ], "container-title" : "The journals of gerontology. Series B, Psychological sciences and social sciences", "id" : "ITEM-1", "issued" : { "date-parts" : [ [ "1997" ] ] }, "page" : "37-48", "title" : "Measures of cognitive functioning in the AHEAD Study.", "type" : "article-journal", "volume" : "52 Spec No" }, "uris" : [ "http://www.mendeley.com/documents/?uuid=a9047627-aa9b-4524-99d3-c3cba0b6fbbd" ] } ], "mendeley" : { "formattedCitation" : "&lt;sup&gt;1&lt;/sup&gt;", "plainTextFormattedCitation" : "1", "previouslyFormattedCitation" : "&lt;sup&gt;1&lt;/sup&gt;" }, "properties" : {  }, "schema" : "https://github.com/citation-style-language/schema/raw/master/csl-citation.json" }</w:instrText>
      </w:r>
      <w:r w:rsidR="0003250E" w:rsidRPr="00543B7D">
        <w:fldChar w:fldCharType="separate"/>
      </w:r>
      <w:r w:rsidR="0003250E" w:rsidRPr="00543B7D">
        <w:rPr>
          <w:noProof/>
          <w:vertAlign w:val="superscript"/>
        </w:rPr>
        <w:t>1</w:t>
      </w:r>
      <w:r w:rsidR="0003250E" w:rsidRPr="00543B7D">
        <w:fldChar w:fldCharType="end"/>
      </w:r>
      <w:r w:rsidR="0003250E" w:rsidRPr="00543B7D">
        <w:t xml:space="preserve"> or ADAMS findings</w:t>
      </w:r>
      <w:r w:rsidR="0003250E">
        <w:t xml:space="preserve"> (L-K-W)</w:t>
      </w:r>
      <w:r w:rsidR="0003250E" w:rsidRPr="00543B7D">
        <w:fldChar w:fldCharType="begin" w:fldLock="1"/>
      </w:r>
      <w:r w:rsidR="0003250E" w:rsidRPr="00543B7D">
        <w:instrText>ADDIN CSL_CITATION { "citationItems" : [ { "id" : "ITEM-1",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"ITEM-1",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"mendeley" : { "formattedCitation" : "&lt;sup&gt;4&lt;/sup&gt;", "plainTextFormattedCitation" : "4", "previouslyFormattedCitation" : "&lt;sup&gt;4&lt;/sup&gt;" }, "properties" : {  }, "schema" : "https://github.com/citation-style-language/schema/raw/master/csl-citation.json" }</w:instrText>
      </w:r>
      <w:r w:rsidR="0003250E" w:rsidRPr="00543B7D">
        <w:fldChar w:fldCharType="separate"/>
      </w:r>
      <w:r w:rsidR="0003250E" w:rsidRPr="00543B7D">
        <w:rPr>
          <w:noProof/>
          <w:vertAlign w:val="superscript"/>
        </w:rPr>
        <w:t>4</w:t>
      </w:r>
      <w:r w:rsidR="0003250E" w:rsidRPr="00543B7D">
        <w:fldChar w:fldCharType="end"/>
      </w:r>
      <w:r w:rsidR="0003250E" w:rsidRPr="00543B7D">
        <w:t xml:space="preserve">. </w:t>
      </w:r>
      <w:r w:rsidR="005165E8" w:rsidRPr="00543B7D">
        <w:t>The second group includes the Wu</w:t>
      </w:r>
      <w:r w:rsidR="00171D3B" w:rsidRPr="00543B7D">
        <w:fldChar w:fldCharType="begin" w:fldLock="1"/>
      </w:r>
      <w:r w:rsidR="00171D3B" w:rsidRPr="00543B7D">
        <w:instrText>ADDIN CSL_CITATION { "citationItems" : [ { "id" : "ITEM-1", "itemData" : { "ISBN" : "0893-0341", "ISSN" : "1546-4156", "PMID" : "22992720", "abstract" : "Retaining severely impaired individuals poses a major challenge in longitudinal studies of determinants of dementia or memory decline. In the Health and Retirement Study (HRS), participants complete direct memory assessments biennially until they are too impaired to complete the interview. Thereafter, proxy informants, typically spouses, assess the subject's memory and cognitive function using standardized instruments. Because there is no common scale for direct memory assessments and proxy assessments, proxy reports are often excluded from longitudinal analyses. The Aging, Demographics, and Memory Study (ADAMS) implemented full neuropsychological examinations on a subsample (n=856) of HRS participants, including respondents with direct or proxy cognitive assessments in the prior HRS core interview. Using data from the ADAMS, we developed an approach to estimating a dementia probability and a composite memory score on the basis of either proxy or direct assessments in HRS core interviews. The prediction model achieved a c-statistic of 94.3% for DSM diagnosed dementia in the ADAMS sample. We applied these scoring rules to HRS core sample respondents born 1923 or earlier (n=5483) for biennial assessments from 1995 to 2008. Compared with estimates excluding proxy respondents in the full cohort, incorporating information from proxy respondents increased estimated prevalence of dementia by 12 percentage points in 2008 (average age=89) and suggested accelerated rates of memory decline over time.", "author" : [ { "dropping-particle" : "", "family" : "Wu", "given" : "Qiong", "non-dropping-particle" : "", "parse-names" : false, "suffix" : "" }, { "dropping-particle" : "", "family" : "Tchetgen Tchetgen", "given" : "Eric J", "non-dropping-particle" : "", "parse-names" : false, "suffix" : "" }, { "dropping-particle" : "", "family" : "Osypuk", "given" : "Theresa L", "non-dropping-particle" : "", "parse-names" : false, "suffix" : "" }, { "dropping-particle" : "", "family" : "White", "given" : "Kellee", "non-dropping-particle" : "", "parse-names" : false, "suffix" : "" }, { "dropping-particle" : "", "family" : "Mujahid", "given" : "Mahasin", "non-dropping-particle" : "", "parse-names" : false, "suffix" : "" }, { "dropping-particle" : "", "family" : "Maria Glymour", "given" : "M", "non-dropping-particle" : "", "parse-names" : false, "suffix" : "" } ], "container-title" : "Alzheimer disease and associated disorders", "id" : "ITEM-1", "issue" : "3", "issued" : { "date-parts" : [ [ "2013" ] ] }, "page" : "207-212", "title" : "Combining direct and proxy assessments to reduce attrition bias in a longitudinal study.", "type" : "article-journal", "volume" : "27" }, "uris" : [ "http://www.mendeley.com/documents/?uuid=22871efa-471e-482e-abaa-a0a604f424fe" ] } ], "mendeley" : { "formattedCitation" : "&lt;sup&gt;5&lt;/sup&gt;", "plainTextFormattedCitation" : "5", "previouslyFormattedCitation" : "&lt;sup&gt;5&lt;/sup&gt;" }, "properties" : {  }, "schema" : "https://github.com/citation-style-language/schema/raw/master/csl-citation.json" }</w:instrText>
      </w:r>
      <w:r w:rsidR="00171D3B" w:rsidRPr="00543B7D">
        <w:fldChar w:fldCharType="separate"/>
      </w:r>
      <w:r w:rsidR="00171D3B" w:rsidRPr="00543B7D">
        <w:rPr>
          <w:noProof/>
          <w:vertAlign w:val="superscript"/>
        </w:rPr>
        <w:t>5</w:t>
      </w:r>
      <w:r w:rsidR="00171D3B" w:rsidRPr="00543B7D">
        <w:fldChar w:fldCharType="end"/>
      </w:r>
      <w:r w:rsidR="00171D3B" w:rsidRPr="00543B7D" w:rsidDel="004C6225">
        <w:t xml:space="preserve"> </w:t>
      </w:r>
      <w:r w:rsidR="005165E8" w:rsidRPr="00543B7D">
        <w:t>, Hurd</w:t>
      </w:r>
      <w:r w:rsidR="00171D3B" w:rsidRPr="00543B7D">
        <w:fldChar w:fldCharType="begin" w:fldLock="1"/>
      </w:r>
      <w:r w:rsidR="00171D3B" w:rsidRPr="00543B7D">
        <w:instrText>ADDIN CSL_CITATION { "citationItems" : [ { "id" : "ITEM-1", "itemData" : { "DOI" : "10.1056/NEJMsa1204629", "ISBN" : "1533-4406 (Electronic)\\r0028-4793 (Linking)", "ISSN" : "0028-4793", "PMID" : "23550670", "abstract" : "Background Dementia affects a large and growing number of older adults in the United States. The monetary costs attributable to dementia are likely to be similarly large and to continue to increase. Methods In a subsample (856 persons) of the population in the Health and Retirement Study (HRS), a nationally representative longitudinal study of older adults, the diagnosis of dementia was determined with the use of a detailed in-home cognitive assessment that was 3 to 4 hours in duration and a review by an expert panel. We then imputed cognitive status to the full HRS sample (10,903 persons, 31,936 person-years) on the basis of measures of cognitive and functional status available for all HRS respondents, thereby identifying persons in the larger sample with a high probability of dementia. The market costs associated with care for persons with dementia were determined on the basis of self-reported out-of-pocket spending and the utilization of nursing home care; Medicare claims data were used to identify cos...", "author" : [ { "dropping-particle" : "", "family" : "Hurd", "given" : "Michael D.", "non-dropping-particle" : "", "parse-names" : false, "suffix" : "" }, { "dropping-particle" : "", "family" : "Martorell", "given" : "Paco", "non-dropping-particle" : "", "parse-names" : false, "suffix" : "" }, { "dropping-particle" : "", "family" : "Delavande", "given" : "Adeline", "non-dropping-particle" : "", "parse-names" : false, "suffix" : "" }, { "dropping-particle" : "", "family" : "Mullen", "given" : "Kathleen J.", "non-dropping-particle" : "", "parse-names" : false, "suffix" : "" }, { "dropping-particle" : "", "family" : "Langa", "given" : "Kenneth M.", "non-dropping-particle" : "", "parse-names" : false, "suffix" : "" } ], "container-title" : "New England Journal of Medicine", "id" : "ITEM-1", "issue" : "14", "issued" : { "date-parts" : [ [ "2013" ] ] }, "page" : "1326-1334", "title" : "Monetary Costs of Dementia in the United States", "type" : "article-journal", "volume" : "368" }, "uris" : [ "http://www.mendeley.com/documents/?uuid=39766409-c40c-455d-a285-47f9946dd761" ] } ], "mendeley" : { "formattedCitation" : "&lt;sup&gt;3&lt;/sup&gt;", "plainTextFormattedCitation" : "3", "previouslyFormattedCitation" : "&lt;sup&gt;3&lt;/sup&gt;" }, "properties" : {  }, "schema" : "https://github.com/citation-style-language/schema/raw/master/csl-citation.json" }</w:instrText>
      </w:r>
      <w:r w:rsidR="00171D3B" w:rsidRPr="00543B7D">
        <w:fldChar w:fldCharType="separate"/>
      </w:r>
      <w:r w:rsidR="00171D3B" w:rsidRPr="00543B7D">
        <w:rPr>
          <w:noProof/>
          <w:vertAlign w:val="superscript"/>
        </w:rPr>
        <w:t>3</w:t>
      </w:r>
      <w:r w:rsidR="00171D3B" w:rsidRPr="00543B7D">
        <w:fldChar w:fldCharType="end"/>
      </w:r>
      <w:r w:rsidR="00171D3B" w:rsidRPr="00543B7D" w:rsidDel="004C6225">
        <w:t xml:space="preserve"> </w:t>
      </w:r>
      <w:r w:rsidR="00FB227A" w:rsidRPr="00543B7D">
        <w:t>, and Crimm</w:t>
      </w:r>
      <w:r w:rsidR="00993DD2" w:rsidRPr="00543B7D">
        <w:t>i</w:t>
      </w:r>
      <w:r w:rsidR="00FB227A" w:rsidRPr="00543B7D">
        <w:t>n</w:t>
      </w:r>
      <w:r w:rsidR="005165E8" w:rsidRPr="00543B7D">
        <w:t>s</w:t>
      </w:r>
      <w:r w:rsidR="00171D3B" w:rsidRPr="00543B7D">
        <w:fldChar w:fldCharType="begin" w:fldLock="1"/>
      </w:r>
      <w:r w:rsidR="00171D3B" w:rsidRPr="00543B7D">
        <w:instrText>ADDIN CSL_CITATION { "citationItems" : [ { "id" : "ITEM-1",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"ITEM-1",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"mendeley" : { "formattedCitation" : "&lt;sup&gt;4&lt;/sup&gt;", "plainTextFormattedCitation" : "4", "previouslyFormattedCitation" : "&lt;sup&gt;4&lt;/sup&gt;" }, "properties" : {  }, "schema" : "https://github.com/citation-style-language/schema/raw/master/csl-citation.json" }</w:instrText>
      </w:r>
      <w:r w:rsidR="00171D3B" w:rsidRPr="00543B7D">
        <w:fldChar w:fldCharType="separate"/>
      </w:r>
      <w:r w:rsidR="00171D3B" w:rsidRPr="00543B7D">
        <w:rPr>
          <w:noProof/>
          <w:vertAlign w:val="superscript"/>
        </w:rPr>
        <w:t>4</w:t>
      </w:r>
      <w:r w:rsidR="00171D3B" w:rsidRPr="00543B7D">
        <w:fldChar w:fldCharType="end"/>
      </w:r>
      <w:r w:rsidR="00171D3B" w:rsidRPr="00543B7D" w:rsidDel="004C6225">
        <w:t xml:space="preserve"> </w:t>
      </w:r>
      <w:r w:rsidR="005165E8" w:rsidRPr="00543B7D">
        <w:t xml:space="preserve"> alg</w:t>
      </w:r>
      <w:r w:rsidR="005165E8">
        <w:t xml:space="preserve">orithms, which take a regression-based approach to classifying cognitive status, using ADAMS </w:t>
      </w:r>
      <w:r w:rsidR="00502328">
        <w:t>Wave A dementia</w:t>
      </w:r>
      <w:r w:rsidR="005165E8">
        <w:t xml:space="preserve"> </w:t>
      </w:r>
      <w:r w:rsidR="0086571F">
        <w:t xml:space="preserve">assessment </w:t>
      </w:r>
      <w:r w:rsidR="005165E8">
        <w:t>as the gold</w:t>
      </w:r>
      <w:r w:rsidR="00993DD2">
        <w:t>-</w:t>
      </w:r>
      <w:r w:rsidR="005165E8">
        <w:t>standard</w:t>
      </w:r>
      <w:r w:rsidR="00502328">
        <w:t xml:space="preserve"> diagnosis</w:t>
      </w:r>
      <w:r w:rsidR="005165E8">
        <w:t xml:space="preserve">.  </w:t>
      </w:r>
      <w:r w:rsidR="003649F5">
        <w:t>These three</w:t>
      </w:r>
      <w:r w:rsidR="005165E8">
        <w:t xml:space="preserve"> regression-based algorithms include </w:t>
      </w:r>
      <w:r w:rsidR="005165E8">
        <w:lastRenderedPageBreak/>
        <w:t xml:space="preserve">information on cognitive scores among self-respondents, proxy or interviewer reports on cognitive and functional ability for proxy respondents, and additional socioeconomic, sociodemographic, or </w:t>
      </w:r>
      <w:r w:rsidR="0033105C">
        <w:t xml:space="preserve">physical functioning </w:t>
      </w:r>
      <w:r w:rsidR="005165E8">
        <w:t>informati</w:t>
      </w:r>
      <w:r w:rsidR="0033105C">
        <w:t xml:space="preserve">on. With the exception of </w:t>
      </w:r>
      <w:r w:rsidR="00190A52">
        <w:t>Wu et al.</w:t>
      </w:r>
      <w:r w:rsidR="0033105C">
        <w:t xml:space="preserve">, </w:t>
      </w:r>
      <w:r w:rsidR="00190A52">
        <w:t>who used</w:t>
      </w:r>
      <w:r w:rsidR="0033105C">
        <w:t xml:space="preserve"> the missing-indicator method to</w:t>
      </w:r>
      <w:r w:rsidR="00190A52">
        <w:t xml:space="preserve"> develop a single algorithm that includes both self- and proxy-respondents, all others developed separate algorithms to predict dementia status for self-respondents vs. proxy-respondents.</w:t>
      </w:r>
    </w:p>
    <w:p w14:paraId="6E9B8794" w14:textId="1CB809C1" w:rsidR="00495B79" w:rsidRDefault="00206998" w:rsidP="00495B79">
      <w:r>
        <w:t>Details of the existing algorithms are summarize</w:t>
      </w:r>
      <w:r w:rsidRPr="00543B7D">
        <w:t>d in</w:t>
      </w:r>
      <w:r w:rsidRPr="00543B7D">
        <w:rPr>
          <w:b/>
        </w:rPr>
        <w:t xml:space="preserve"> Table 1</w:t>
      </w:r>
      <w:r w:rsidRPr="00543B7D">
        <w:t>.</w:t>
      </w:r>
      <w:r>
        <w:t xml:space="preserve"> </w:t>
      </w:r>
    </w:p>
    <w:p w14:paraId="2E3EAEB5" w14:textId="44ED43CE" w:rsidR="00343214" w:rsidRDefault="00733ED7" w:rsidP="00495B79">
      <w:pPr>
        <w:rPr>
          <w:b/>
        </w:rPr>
      </w:pPr>
      <w:r>
        <w:rPr>
          <w:b/>
        </w:rPr>
        <w:t>Training and Validation Datasets</w:t>
      </w:r>
    </w:p>
    <w:p w14:paraId="63E0F97E" w14:textId="03007B5F" w:rsidR="00502328" w:rsidRDefault="00502328" w:rsidP="00703171">
      <w:r>
        <w:t>We evaluate</w:t>
      </w:r>
      <w:r w:rsidR="00F00ACB">
        <w:t>d</w:t>
      </w:r>
      <w:r>
        <w:t xml:space="preserve"> performance of each of these five algorithms in </w:t>
      </w:r>
      <w:r w:rsidR="00190A52">
        <w:t xml:space="preserve">two </w:t>
      </w:r>
      <w:r w:rsidR="00B9088F">
        <w:t>samples</w:t>
      </w:r>
      <w:r>
        <w:t>:</w:t>
      </w:r>
      <w:r w:rsidR="00571585">
        <w:t xml:space="preserve"> (a</w:t>
      </w:r>
      <w:r>
        <w:t xml:space="preserve">) </w:t>
      </w:r>
      <w:r w:rsidR="00B9088F">
        <w:t>a</w:t>
      </w:r>
      <w:r>
        <w:t xml:space="preserve"> “training” </w:t>
      </w:r>
      <w:r w:rsidR="00B9088F">
        <w:t>sample</w:t>
      </w:r>
      <w:r w:rsidR="00190A52">
        <w:t xml:space="preserve"> comprising HRS/ADAMS participants</w:t>
      </w:r>
      <w:r w:rsidR="00185636">
        <w:t>’ data</w:t>
      </w:r>
      <w:r w:rsidR="00190A52">
        <w:t xml:space="preserve"> from Wave A, which were </w:t>
      </w:r>
      <w:r>
        <w:t xml:space="preserve">used for training the Wu, Hurd, and </w:t>
      </w:r>
      <w:r w:rsidR="003C30C8">
        <w:t xml:space="preserve">Crimmins </w:t>
      </w:r>
      <w:r>
        <w:t>algorithms</w:t>
      </w:r>
      <w:r w:rsidR="00571585">
        <w:t xml:space="preserve">, </w:t>
      </w:r>
      <w:r w:rsidR="00190A52">
        <w:t xml:space="preserve">and </w:t>
      </w:r>
      <w:r w:rsidR="00571585">
        <w:t>(b</w:t>
      </w:r>
      <w:r w:rsidR="00190A52">
        <w:t xml:space="preserve">) </w:t>
      </w:r>
      <w:r w:rsidR="00B9088F">
        <w:t>a</w:t>
      </w:r>
      <w:r w:rsidR="00190A52">
        <w:t xml:space="preserve"> </w:t>
      </w:r>
      <w:r>
        <w:t xml:space="preserve">“validation” </w:t>
      </w:r>
      <w:r w:rsidR="00B9088F">
        <w:t>sample comprising</w:t>
      </w:r>
      <w:commentRangeStart w:id="6"/>
      <w:commentRangeStart w:id="7"/>
      <w:r>
        <w:t xml:space="preserve"> </w:t>
      </w:r>
      <w:r w:rsidR="000E12FD">
        <w:t xml:space="preserve">HRS/ADAMS participants’ </w:t>
      </w:r>
      <w:r w:rsidR="00185636">
        <w:t xml:space="preserve">interview and assessment </w:t>
      </w:r>
      <w:r w:rsidR="00B9088F">
        <w:t>data from</w:t>
      </w:r>
      <w:r>
        <w:t xml:space="preserve"> </w:t>
      </w:r>
      <w:r w:rsidR="00185636">
        <w:t xml:space="preserve">ADAMS </w:t>
      </w:r>
      <w:r w:rsidR="00B9088F">
        <w:t>W</w:t>
      </w:r>
      <w:r>
        <w:t>ave</w:t>
      </w:r>
      <w:r w:rsidR="00B9088F">
        <w:t>s</w:t>
      </w:r>
      <w:r>
        <w:t xml:space="preserve"> </w:t>
      </w:r>
      <w:r w:rsidR="000E12FD">
        <w:t>B, C, and D; though these participants were included in the Wave A assessment, their data from Waves B, C, and D</w:t>
      </w:r>
      <w:r w:rsidR="00B9088F">
        <w:t xml:space="preserve"> were </w:t>
      </w:r>
      <w:r>
        <w:t>not previously us</w:t>
      </w:r>
      <w:r w:rsidR="00571585">
        <w:t>ed in algorithm creation</w:t>
      </w:r>
      <w:commentRangeEnd w:id="6"/>
      <w:r w:rsidR="003B4A19">
        <w:rPr>
          <w:rStyle w:val="CommentReference"/>
        </w:rPr>
        <w:commentReference w:id="6"/>
      </w:r>
      <w:commentRangeEnd w:id="7"/>
      <w:r w:rsidR="00190A52">
        <w:rPr>
          <w:rStyle w:val="CommentReference"/>
        </w:rPr>
        <w:commentReference w:id="7"/>
      </w:r>
      <w:r>
        <w:t xml:space="preserve">. </w:t>
      </w:r>
    </w:p>
    <w:p w14:paraId="52411ACE" w14:textId="4E3677D0" w:rsidR="002B5A36" w:rsidRDefault="00703171" w:rsidP="00703171">
      <w:r>
        <w:t xml:space="preserve">The eligibility criteria used to select the </w:t>
      </w:r>
      <w:r w:rsidR="00733ED7">
        <w:t xml:space="preserve">original </w:t>
      </w:r>
      <w:r w:rsidR="00211E76">
        <w:t xml:space="preserve">HRS/ADAMS </w:t>
      </w:r>
      <w:r>
        <w:t>training sample for the Wu, Hurd, and Crimm</w:t>
      </w:r>
      <w:r w:rsidR="0086571F">
        <w:t>i</w:t>
      </w:r>
      <w:r>
        <w:t xml:space="preserve">ns algorithms varied slightly across algorithms.  In addition, it appears that each algorithm </w:t>
      </w:r>
      <w:r w:rsidR="00733ED7">
        <w:t>was developed using</w:t>
      </w:r>
      <w:r>
        <w:t xml:space="preserve"> a slightly different version of the HRS data</w:t>
      </w:r>
      <w:r w:rsidR="00733ED7">
        <w:t xml:space="preserve"> (</w:t>
      </w:r>
      <w:r w:rsidR="00543B7D">
        <w:t>e.g</w:t>
      </w:r>
      <w:r>
        <w:t>., due to use of</w:t>
      </w:r>
      <w:r w:rsidR="00733ED7">
        <w:t xml:space="preserve"> the </w:t>
      </w:r>
      <w:r>
        <w:t>RAND version of the HRS data versus use of the core data files</w:t>
      </w:r>
      <w:r w:rsidR="00733ED7">
        <w:t xml:space="preserve">, </w:t>
      </w:r>
      <w:r>
        <w:t>analyst-specific data cleaning choices</w:t>
      </w:r>
      <w:r w:rsidR="00F05D75">
        <w:t xml:space="preserve"> for common variables</w:t>
      </w:r>
      <w:r w:rsidR="00733ED7">
        <w:t xml:space="preserve">, </w:t>
      </w:r>
      <w:r w:rsidR="00543B7D">
        <w:t xml:space="preserve">and </w:t>
      </w:r>
      <w:r>
        <w:t xml:space="preserve">differences in whether and how missing cognitive scores for persons who refuse to do or complete a </w:t>
      </w:r>
      <w:r w:rsidR="009F7E62">
        <w:t xml:space="preserve">cognitive test were imputed).  </w:t>
      </w:r>
      <w:r>
        <w:t xml:space="preserve">Thus, in order to ensure we provide </w:t>
      </w:r>
      <w:r w:rsidR="002B5A36">
        <w:t>fair</w:t>
      </w:r>
      <w:r>
        <w:t xml:space="preserve"> comparisons</w:t>
      </w:r>
      <w:r w:rsidR="003B4A19">
        <w:t xml:space="preserve"> and mirror likely performance in the hands of future researchers</w:t>
      </w:r>
      <w:r>
        <w:t xml:space="preserve">, we created standardized </w:t>
      </w:r>
      <w:r w:rsidR="00211E76">
        <w:t xml:space="preserve">training and validation </w:t>
      </w:r>
      <w:r w:rsidR="00502328">
        <w:t xml:space="preserve">HRS/ADAMS </w:t>
      </w:r>
      <w:r w:rsidR="002B5A36">
        <w:t xml:space="preserve">datasets </w:t>
      </w:r>
      <w:r w:rsidR="00BA6C1A">
        <w:t xml:space="preserve">in which to evaluate </w:t>
      </w:r>
      <w:r w:rsidR="00211E76">
        <w:t>performance</w:t>
      </w:r>
      <w:r w:rsidR="00BA6C1A">
        <w:t xml:space="preserve"> of the five algorithms.  </w:t>
      </w:r>
    </w:p>
    <w:p w14:paraId="340FDDD1" w14:textId="0CAA2660" w:rsidR="006377D2" w:rsidRDefault="006377D2" w:rsidP="00703171">
      <w:r>
        <w:t xml:space="preserve">We used the same criteria for derivation of both </w:t>
      </w:r>
      <w:r w:rsidR="00733ED7">
        <w:t>or our</w:t>
      </w:r>
      <w:r>
        <w:t xml:space="preserve"> </w:t>
      </w:r>
      <w:r w:rsidR="00211E76">
        <w:t>training and validation</w:t>
      </w:r>
      <w:r>
        <w:t xml:space="preserve"> HRS/ADAMS datasets.</w:t>
      </w:r>
      <w:r w:rsidRPr="006377D2">
        <w:t xml:space="preserve"> </w:t>
      </w:r>
      <w:r>
        <w:t xml:space="preserve">We used the RAND version (version P) of the HRS data for all variables </w:t>
      </w:r>
      <w:commentRangeStart w:id="8"/>
      <w:commentRangeStart w:id="9"/>
      <w:r>
        <w:t>except for proxy cognitive data</w:t>
      </w:r>
      <w:commentRangeEnd w:id="8"/>
      <w:r w:rsidR="007C4BC4">
        <w:rPr>
          <w:rStyle w:val="CommentReference"/>
        </w:rPr>
        <w:commentReference w:id="8"/>
      </w:r>
      <w:commentRangeEnd w:id="9"/>
      <w:r w:rsidR="0020511B">
        <w:rPr>
          <w:rStyle w:val="CommentReference"/>
        </w:rPr>
        <w:commentReference w:id="9"/>
      </w:r>
      <w:ins w:id="10" w:author="Medellena Glymour" w:date="2018-03-01T10:46:00Z">
        <w:r w:rsidR="003B4A19">
          <w:t xml:space="preserve"> </w:t>
        </w:r>
      </w:ins>
      <w:del w:id="11" w:author="Medellena Glymour" w:date="2018-03-01T10:47:00Z">
        <w:r w:rsidDel="003B4A19">
          <w:delText xml:space="preserve"> </w:delText>
        </w:r>
      </w:del>
      <w:r>
        <w:t>and interviewer assessment of cognition</w:t>
      </w:r>
      <w:r w:rsidR="00211E76">
        <w:t xml:space="preserve"> and Hurd dementia probabilities</w:t>
      </w:r>
      <w:r w:rsidR="003B4A19">
        <w:t xml:space="preserve"> (which are not included in the RAND data sets)</w:t>
      </w:r>
      <w:r w:rsidR="00211E76">
        <w:t xml:space="preserve">.  Proxy cognitive data and interviewer assessment of cognition </w:t>
      </w:r>
      <w:r>
        <w:t>were extracted from the HRS core files</w:t>
      </w:r>
      <w:r w:rsidR="00733ED7">
        <w:t xml:space="preserve">, and </w:t>
      </w:r>
      <w:commentRangeStart w:id="12"/>
      <w:commentRangeStart w:id="13"/>
      <w:r w:rsidR="00733ED7">
        <w:t xml:space="preserve">Hurd algorithm dementia probabilities </w:t>
      </w:r>
      <w:r w:rsidR="00211E76">
        <w:t>calculated by</w:t>
      </w:r>
      <w:r w:rsidR="00733ED7">
        <w:t xml:space="preserve"> the </w:t>
      </w:r>
      <w:r w:rsidR="00211E76">
        <w:t xml:space="preserve">study </w:t>
      </w:r>
      <w:r w:rsidR="00733ED7">
        <w:t>authors</w:t>
      </w:r>
      <w:r w:rsidR="00543B7D">
        <w:t xml:space="preserve"> for HRS participants through the 2006 HRS interview wave, </w:t>
      </w:r>
      <w:r w:rsidR="00F00ACB">
        <w:t>which</w:t>
      </w:r>
      <w:r w:rsidR="00733ED7">
        <w:t xml:space="preserve"> are publicly available</w:t>
      </w:r>
      <w:r w:rsidR="00211E76">
        <w:t xml:space="preserve"> on the RAND website.</w:t>
      </w:r>
      <w:commentRangeEnd w:id="12"/>
      <w:r w:rsidR="003B4A19">
        <w:rPr>
          <w:rStyle w:val="CommentReference"/>
        </w:rPr>
        <w:commentReference w:id="12"/>
      </w:r>
      <w:commentRangeEnd w:id="13"/>
      <w:r w:rsidR="0020511B">
        <w:rPr>
          <w:rStyle w:val="CommentReference"/>
        </w:rPr>
        <w:commentReference w:id="13"/>
      </w:r>
      <w:r>
        <w:t xml:space="preserve">  The RAND datasets include imputed cognitive scores for self-respondents with missing cognitive data.</w:t>
      </w:r>
      <w:r w:rsidR="000F66A6">
        <w:fldChar w:fldCharType="begin" w:fldLock="1"/>
      </w:r>
      <w:r w:rsidR="000F66A6">
        <w:instrText>ADDIN CSL_CITATION { "citationItems" : [ { "id" : "ITEM-1", "itemData" : { "author" : [ { "dropping-particle" : "", "family" : "Fisher", "given" : "Gwenith G", "non-dropping-particle" : "", "parse-names" : false, "suffix" : "" }, { "dropping-particle" : "", "family" : "Hassan", "given" : "Halimah", "non-dropping-particle" : "", "parse-names" : false, "suffix" : "" }, { "dropping-particle" : "", "family" : "Faul", "given" : "Jessica D.", "non-dropping-particle" : "", "parse-names" : false, "suffix" : "" }, { "dropping-particle" : "", "family" : "Rodgers", "given" : "Willard L", "non-dropping-particle" : "", "parse-names" : false, "suffix" : "" }, { "dropping-particle" : "", "family" : "Weir", "given" : "David R", "non-dropping-particle" : "", "parse-names" : false, "suffix" : "" } ], "id" : "ITEM-1", "issued" : { "date-parts" : [ [ "2017" ] ] }, "publisher-place" : "Anne Arbor, MI", "title" : "Health and Retirement Study Imputation of Cognitive Functioning Measures: 1992-2014 (Final Release Version)", "type" : "report" }, "uris" : [ "http://www.mendeley.com/documents/?uuid=fc47bd4c-d8f0-4e92-8c6d-4d17de40f7d0" ] } ], "mendeley" : { "formattedCitation" : "&lt;sup&gt;20&lt;/sup&gt;", "plainTextFormattedCitation" : "20", "previouslyFormattedCitation" : "&lt;sup&gt;20&lt;/sup&gt;" }, "properties" : {  }, "schema" : "https://github.com/citation-style-language/schema/raw/master/csl-citation.json" }</w:instrText>
      </w:r>
      <w:r w:rsidR="000F66A6">
        <w:fldChar w:fldCharType="separate"/>
      </w:r>
      <w:r w:rsidR="000F66A6" w:rsidRPr="000F66A6">
        <w:rPr>
          <w:noProof/>
          <w:vertAlign w:val="superscript"/>
        </w:rPr>
        <w:t>20</w:t>
      </w:r>
      <w:r w:rsidR="000F66A6">
        <w:fldChar w:fldCharType="end"/>
      </w:r>
      <w:r>
        <w:t xml:space="preserve"> </w:t>
      </w:r>
      <w:r w:rsidR="009F064B">
        <w:t xml:space="preserve"> Whenever available, we used RAND-derived summary variables (e.g. for number of ADL)</w:t>
      </w:r>
      <w:r w:rsidR="00733ED7">
        <w:t xml:space="preserve"> and we followed the logic used by RAND in creation of the change in ADL limitations variable to create additional variables summarizing change </w:t>
      </w:r>
      <w:r w:rsidR="00771A5A">
        <w:t xml:space="preserve">in </w:t>
      </w:r>
      <w:r w:rsidR="00733ED7">
        <w:t>cognitive variables</w:t>
      </w:r>
      <w:r w:rsidR="009F064B">
        <w:t xml:space="preserve">. </w:t>
      </w:r>
      <w:r>
        <w:t xml:space="preserve"> </w:t>
      </w:r>
      <w:r w:rsidR="00211E76">
        <w:t xml:space="preserve">To address missing data in </w:t>
      </w:r>
      <w:r w:rsidR="0013550F">
        <w:t xml:space="preserve">HRS </w:t>
      </w:r>
      <w:r w:rsidR="00211E76">
        <w:t>proxy cognition</w:t>
      </w:r>
      <w:r w:rsidR="0013550F">
        <w:t xml:space="preserve"> measures</w:t>
      </w:r>
      <w:r w:rsidR="00211E76">
        <w:t xml:space="preserve"> f</w:t>
      </w:r>
      <w:r>
        <w:t>or proxy</w:t>
      </w:r>
      <w:r w:rsidR="009F064B">
        <w:t xml:space="preserve"> respondents,</w:t>
      </w:r>
      <w:r>
        <w:t xml:space="preserve"> </w:t>
      </w:r>
      <w:r w:rsidR="009F064B">
        <w:t>we</w:t>
      </w:r>
      <w:r>
        <w:t xml:space="preserve"> replaced missing </w:t>
      </w:r>
      <w:r w:rsidR="0013550F">
        <w:t xml:space="preserve">HRS </w:t>
      </w:r>
      <w:r>
        <w:t>proxy cognition data with</w:t>
      </w:r>
      <w:r w:rsidR="00771A5A">
        <w:t xml:space="preserve"> proxy</w:t>
      </w:r>
      <w:r>
        <w:t xml:space="preserve"> s</w:t>
      </w:r>
      <w:r w:rsidR="0013550F">
        <w:t>c</w:t>
      </w:r>
      <w:r>
        <w:t xml:space="preserve">ores from the </w:t>
      </w:r>
      <w:r w:rsidR="0013550F">
        <w:t xml:space="preserve">HRS </w:t>
      </w:r>
      <w:r>
        <w:t>wave immediately prior</w:t>
      </w:r>
      <w:r w:rsidR="00764B21">
        <w:t xml:space="preserve"> </w:t>
      </w:r>
      <w:commentRangeStart w:id="14"/>
      <w:r w:rsidR="00764B21">
        <w:t>when</w:t>
      </w:r>
      <w:r w:rsidR="00771A5A">
        <w:t xml:space="preserve"> available</w:t>
      </w:r>
      <w:commentRangeEnd w:id="14"/>
      <w:r w:rsidR="000F0393">
        <w:rPr>
          <w:rStyle w:val="CommentReference"/>
        </w:rPr>
        <w:commentReference w:id="14"/>
      </w:r>
      <w:r w:rsidR="0020511B">
        <w:t>; observations were dropped if proxy scores from the wave immediately prior were not available</w:t>
      </w:r>
      <w:r w:rsidR="0013550F">
        <w:t xml:space="preserve">.  </w:t>
      </w:r>
    </w:p>
    <w:p w14:paraId="0209E7A3" w14:textId="0598FEA4" w:rsidR="002B5A36" w:rsidRDefault="00F05D75" w:rsidP="00703171">
      <w:r>
        <w:t xml:space="preserve">The </w:t>
      </w:r>
      <w:r w:rsidR="00211E76">
        <w:t xml:space="preserve">HRS/ADAMS </w:t>
      </w:r>
      <w:r>
        <w:t>training</w:t>
      </w:r>
      <w:r w:rsidR="00733ED7">
        <w:t xml:space="preserve"> dataset </w:t>
      </w:r>
      <w:r w:rsidR="00211E76">
        <w:t>included</w:t>
      </w:r>
      <w:r w:rsidR="00733ED7">
        <w:t xml:space="preserve"> ADAMS Wave A </w:t>
      </w:r>
      <w:r w:rsidR="00211E76">
        <w:t xml:space="preserve">participants.  We used dementia status from ADAMS Wave A </w:t>
      </w:r>
      <w:r w:rsidR="00733ED7">
        <w:t xml:space="preserve">and </w:t>
      </w:r>
      <w:r w:rsidR="00211E76">
        <w:t xml:space="preserve">predictor </w:t>
      </w:r>
      <w:r w:rsidR="00733ED7">
        <w:t>data from t</w:t>
      </w:r>
      <w:r w:rsidR="00211E76">
        <w:t xml:space="preserve">he nearest prior HRS interview, </w:t>
      </w:r>
      <w:r w:rsidR="00733ED7">
        <w:t>either 2000 or 2002 depending on the date of the initial ADAMS asses</w:t>
      </w:r>
      <w:r w:rsidR="00211E76">
        <w:t xml:space="preserve">sment.  </w:t>
      </w:r>
      <w:r>
        <w:t xml:space="preserve">The </w:t>
      </w:r>
      <w:r w:rsidR="00211E76">
        <w:t xml:space="preserve">HRS/ADAMS </w:t>
      </w:r>
      <w:r>
        <w:t xml:space="preserve">validation dataset </w:t>
      </w:r>
      <w:r w:rsidR="00DC14A1">
        <w:t>included ADAMS Wave B, C, and D part</w:t>
      </w:r>
      <w:r w:rsidR="00DC14A1" w:rsidRPr="00543B7D">
        <w:t>icipants who were not previously found to have dementia at a prior ADAMS wave,</w:t>
      </w:r>
      <w:r w:rsidR="00DC14A1">
        <w:t xml:space="preserve"> and included dementia status at each ADAMS wave matched to corresponding HRS data from the nearest prior HRS interview.</w:t>
      </w:r>
      <w:commentRangeStart w:id="15"/>
      <w:r w:rsidR="00DC14A1">
        <w:t xml:space="preserve">  </w:t>
      </w:r>
      <w:r>
        <w:t xml:space="preserve">Note that </w:t>
      </w:r>
      <w:r w:rsidR="00DC14A1">
        <w:t xml:space="preserve">the </w:t>
      </w:r>
      <w:del w:id="16" w:author="Medellena Glymour" w:date="2018-03-01T10:50:00Z">
        <w:r w:rsidR="00DC14A1" w:rsidDel="003B0141">
          <w:delText>HRS/</w:delText>
        </w:r>
      </w:del>
      <w:r w:rsidR="00DC14A1">
        <w:t>ADAMS validation</w:t>
      </w:r>
      <w:r>
        <w:t xml:space="preserve"> dataset may include up to three records f</w:t>
      </w:r>
      <w:r w:rsidR="00DC14A1">
        <w:t xml:space="preserve">rom the same individual because </w:t>
      </w:r>
      <w:del w:id="17" w:author="Medellena Glymour" w:date="2018-03-01T10:50:00Z">
        <w:r w:rsidR="00DC14A1" w:rsidDel="003B0141">
          <w:delText xml:space="preserve">of repeat assessment in </w:delText>
        </w:r>
      </w:del>
      <w:r w:rsidR="00DC14A1">
        <w:t>ADAMS</w:t>
      </w:r>
      <w:commentRangeEnd w:id="15"/>
      <w:r w:rsidR="001E7013">
        <w:rPr>
          <w:rStyle w:val="CommentReference"/>
        </w:rPr>
        <w:commentReference w:id="15"/>
      </w:r>
      <w:ins w:id="18" w:author="Medellena Glymour" w:date="2018-03-01T10:50:00Z">
        <w:r w:rsidR="003B0141">
          <w:t xml:space="preserve"> participants not identified as </w:t>
        </w:r>
        <w:r w:rsidR="003B0141">
          <w:lastRenderedPageBreak/>
          <w:t>having dementia at one wave were</w:t>
        </w:r>
      </w:ins>
      <w:r w:rsidR="001837D2">
        <w:t xml:space="preserve"> asked to return for re-assessment at </w:t>
      </w:r>
      <w:ins w:id="19" w:author="Medellena Glymour" w:date="2018-03-01T10:50:00Z">
        <w:r w:rsidR="003B0141">
          <w:t>the next wave of ADAMS</w:t>
        </w:r>
      </w:ins>
      <w:r w:rsidR="001C21E7" w:rsidRPr="001C21E7">
        <w:rPr>
          <w:highlight w:val="yellow"/>
        </w:rPr>
        <w:t xml:space="preserve"> repeated measure</w:t>
      </w:r>
      <w:r w:rsidR="008054EE">
        <w:rPr>
          <w:highlight w:val="yellow"/>
        </w:rPr>
        <w:t>s</w:t>
      </w:r>
      <w:r w:rsidR="001C21E7" w:rsidRPr="001C21E7">
        <w:rPr>
          <w:highlight w:val="yellow"/>
        </w:rPr>
        <w:t xml:space="preserve"> </w:t>
      </w:r>
      <w:r w:rsidR="008054EE">
        <w:rPr>
          <w:highlight w:val="yellow"/>
        </w:rPr>
        <w:t>were</w:t>
      </w:r>
      <w:r w:rsidR="001C21E7" w:rsidRPr="001C21E7">
        <w:rPr>
          <w:highlight w:val="yellow"/>
        </w:rPr>
        <w:t xml:space="preserve"> treated as an independent observation</w:t>
      </w:r>
      <w:r w:rsidR="008054EE">
        <w:rPr>
          <w:highlight w:val="yellow"/>
        </w:rPr>
        <w:t>s</w:t>
      </w:r>
      <w:r w:rsidR="001C21E7" w:rsidRPr="001C21E7">
        <w:rPr>
          <w:highlight w:val="yellow"/>
        </w:rPr>
        <w:t>.</w:t>
      </w:r>
      <w:r w:rsidR="001C21E7">
        <w:t xml:space="preserve"> </w:t>
      </w:r>
    </w:p>
    <w:p w14:paraId="4EA57EEA" w14:textId="2D719FCD" w:rsidR="00206998" w:rsidRDefault="00206998" w:rsidP="00703171">
      <w:pPr>
        <w:rPr>
          <w:b/>
        </w:rPr>
      </w:pPr>
      <w:r w:rsidRPr="00206998">
        <w:rPr>
          <w:b/>
        </w:rPr>
        <w:t>Statistical Analyses</w:t>
      </w:r>
    </w:p>
    <w:p w14:paraId="073983E8" w14:textId="72CB2AB3" w:rsidR="009B37FB" w:rsidRDefault="001837D2" w:rsidP="00703171">
      <w:r>
        <w:t>In both</w:t>
      </w:r>
      <w:r w:rsidR="00DC14A1">
        <w:t xml:space="preserve"> samples, we restricted our analyses to the subset of observations with complete data on dementia status and variables used in any of the five algorithms</w:t>
      </w:r>
      <w:r w:rsidR="008200DA">
        <w:t>, with 760 observations in the training data, and 515 observations (from 375 unique participants) in the validation data</w:t>
      </w:r>
      <w:r w:rsidR="00DC14A1">
        <w:t xml:space="preserve">.  </w:t>
      </w:r>
      <w:r w:rsidR="009B37FB">
        <w:t>Notably, when creating the</w:t>
      </w:r>
      <w:r w:rsidR="009B37FB" w:rsidRPr="005609E9">
        <w:t xml:space="preserve"> ‘standardized’ </w:t>
      </w:r>
      <w:r w:rsidR="009B37FB">
        <w:t xml:space="preserve">HRS </w:t>
      </w:r>
      <w:r w:rsidR="009B37FB" w:rsidRPr="005609E9">
        <w:t>validation dataset, we excluded all ADAMS W</w:t>
      </w:r>
      <w:commentRangeStart w:id="20"/>
      <w:r w:rsidR="009B37FB" w:rsidRPr="005609E9">
        <w:t xml:space="preserve">ave D participants whose immediately prior HRS interview </w:t>
      </w:r>
      <w:r w:rsidR="009B37FB">
        <w:t>occurred in 2008 (N=164) because</w:t>
      </w:r>
      <w:r w:rsidR="009B37FB" w:rsidRPr="005609E9">
        <w:t xml:space="preserve"> published Hurd dementia probabilities are not availa</w:t>
      </w:r>
      <w:r w:rsidR="009B37FB">
        <w:t xml:space="preserve">ble for HRS interview waves </w:t>
      </w:r>
      <w:r w:rsidR="009B37FB" w:rsidRPr="005609E9">
        <w:t>occurring after 2006, and we were unable to apply their published regre</w:t>
      </w:r>
      <w:r w:rsidR="009B37FB">
        <w:t>ssion</w:t>
      </w:r>
      <w:r w:rsidR="009B37FB">
        <w:fldChar w:fldCharType="begin" w:fldLock="1"/>
      </w:r>
      <w:r w:rsidR="009B37FB">
        <w:instrText>ADDIN CSL_CITATION { "citationItems" : [ { "id" : "ITEM-1", "itemData" : { "ISBN" : "1533-4406 (Electronic)\\r0028-4793 (Linking)", "ISSN" : "0028-4793", "PMID" : "23550670", "abstract" : "Background Dementia affects a large and growing number of older adults in the United States. The monetary costs attributable to dementia are likely to be similarly large and to continue to increase. Methods In a subsample (856 persons) of the population in the Health and Retirement Study (HRS), a nationally representative longitudinal study of older adults, the diagnosis of dementia was determined with the use of a detailed in-home cognitive assessment that was 3 to 4 hours in duration and a review by an expert panel. We then imputed cognitive status to the full HRS sample (10,903 persons, 31,936 person-years) on the basis of measures of cognitive and functional status available for all HRS respondents, thereby identifying persons in the larger sample with a high probability of dementia. The market costs associated with care for persons with dementia were determined on the basis of self-reported out-of-pocket spending and the utilization of nursing home care; Medicare claims data were used to identify cos...", "author" : [ { "dropping-particle" : "", "family" : "Hurd", "given" : "Michael D.", "non-dropping-particle" : "", "parse-names" : false, "suffix" : "" }, { "dropping-particle" : "", "family" : "Martorell", "given" : "Paco", "non-dropping-particle" : "", "parse-names" : false, "suffix" : "" }, { "dropping-particle" : "", "family" : "Delavande", "given" : "Adeline", "non-dropping-particle" : "", "parse-names" : false, "suffix" : "" }, { "dropping-particle" : "", "family" : "Mullen", "given" : "Kathleen J.", "non-dropping-particle" : "", "parse-names" : false, "suffix" : "" }, { "dropping-particle" : "", "family" : "Langa", "given" : "Kenneth M.", "non-dropping-particle" : "", "parse-names" : false, "suffix" : "" } ], "container-title" : "New England Journal of Medicine", "id" : "ITEM-1", "issued" : { "date-parts" : [ [ "2013" ] ] }, "page" : "1-23", "title" : "Monetary Costs of Dementia in the United States: On-Line Supplement", "type" : "article-journal" }, "uris" : [ "http://www.mendeley.com/documents/?uuid=96c997d5-6d35-411d-9729-9e0977ad269d" ] } ], "mendeley" : { "formattedCitation" : "&lt;sup&gt;22&lt;/sup&gt;", "plainTextFormattedCitation" : "22", "previouslyFormattedCitation" : "&lt;sup&gt;22&lt;/sup&gt;" }, "properties" : {  }, "schema" : "https://github.com/citation-style-language/schema/raw/master/csl-citation.json" }</w:instrText>
      </w:r>
      <w:r w:rsidR="009B37FB">
        <w:fldChar w:fldCharType="separate"/>
      </w:r>
      <w:r w:rsidR="009B37FB" w:rsidRPr="00AA52F6">
        <w:rPr>
          <w:noProof/>
          <w:vertAlign w:val="superscript"/>
        </w:rPr>
        <w:t>22</w:t>
      </w:r>
      <w:r w:rsidR="009B37FB">
        <w:fldChar w:fldCharType="end"/>
      </w:r>
      <w:r w:rsidR="009B37FB" w:rsidRPr="005609E9">
        <w:t xml:space="preserve"> coefficients to the HRS data due to missing </w:t>
      </w:r>
      <w:r w:rsidR="009B37FB">
        <w:t>information</w:t>
      </w:r>
      <w:r w:rsidR="009B37FB" w:rsidRPr="005609E9">
        <w:t xml:space="preserve">. </w:t>
      </w:r>
      <w:commentRangeEnd w:id="20"/>
      <w:r w:rsidR="003B0141">
        <w:rPr>
          <w:rStyle w:val="CommentReference"/>
        </w:rPr>
        <w:commentReference w:id="20"/>
      </w:r>
    </w:p>
    <w:p w14:paraId="0FB6398E" w14:textId="1EA17D9F" w:rsidR="00571585" w:rsidRDefault="00A76C53" w:rsidP="00703171">
      <w:r>
        <w:t xml:space="preserve">We then classified participants as demented or non-demented according to each </w:t>
      </w:r>
      <w:commentRangeStart w:id="21"/>
      <w:commentRangeStart w:id="22"/>
      <w:r>
        <w:t>algorithm</w:t>
      </w:r>
      <w:commentRangeEnd w:id="21"/>
      <w:r w:rsidR="003B0141">
        <w:rPr>
          <w:rStyle w:val="CommentReference"/>
        </w:rPr>
        <w:commentReference w:id="21"/>
      </w:r>
      <w:commentRangeEnd w:id="22"/>
      <w:r w:rsidR="001C21E7">
        <w:rPr>
          <w:rStyle w:val="CommentReference"/>
        </w:rPr>
        <w:commentReference w:id="22"/>
      </w:r>
      <w:r>
        <w:t xml:space="preserve">.  </w:t>
      </w:r>
      <w:r w:rsidR="002B5A36">
        <w:t xml:space="preserve">For the </w:t>
      </w:r>
      <w:r w:rsidR="002B5A36" w:rsidRPr="002B5A36">
        <w:t>Herzog &amp; Wallace</w:t>
      </w:r>
      <w:r w:rsidR="002B5A36">
        <w:t xml:space="preserve"> and Langa-</w:t>
      </w:r>
      <w:r>
        <w:t>Kabeto-</w:t>
      </w:r>
      <w:r w:rsidR="002B5A36">
        <w:t xml:space="preserve">Weir algorithms, we </w:t>
      </w:r>
      <w:r>
        <w:t xml:space="preserve">simply </w:t>
      </w:r>
      <w:r w:rsidR="002B5A36">
        <w:t xml:space="preserve">applied the cut-offs to the relevant summary scores and classified persons as having dementia below the specified cut-offs.  </w:t>
      </w:r>
      <w:r w:rsidR="00A126D4">
        <w:t>For the Wu</w:t>
      </w:r>
      <w:r w:rsidR="002B5A36">
        <w:t xml:space="preserve"> and Crimm</w:t>
      </w:r>
      <w:r w:rsidR="00CE6613">
        <w:t>i</w:t>
      </w:r>
      <w:r w:rsidR="002B5A36">
        <w:t xml:space="preserve">ns algorithms, we </w:t>
      </w:r>
      <w:r>
        <w:t>used</w:t>
      </w:r>
      <w:r w:rsidR="002B5A36">
        <w:t xml:space="preserve"> the published </w:t>
      </w:r>
      <w:r>
        <w:t>coefficients</w:t>
      </w:r>
      <w:r w:rsidR="002B5A36">
        <w:t xml:space="preserve"> </w:t>
      </w:r>
      <w:r w:rsidR="00A126D4">
        <w:t>to calculate predicted probabilities of class membership</w:t>
      </w:r>
      <w:r w:rsidR="001C21E7">
        <w:t xml:space="preserve">, and </w:t>
      </w:r>
      <w:r>
        <w:t>then classified persons as having dementia if the predicted probability</w:t>
      </w:r>
      <w:r w:rsidR="001C21E7">
        <w:t xml:space="preserve"> of dementia</w:t>
      </w:r>
      <w:r>
        <w:t xml:space="preserve"> was greater than 0.</w:t>
      </w:r>
      <w:r w:rsidR="001C21E7">
        <w:t xml:space="preserve">5. Though the Crimmins algorithm uses a multinomial logit model predicting probabilities of both cognitive </w:t>
      </w:r>
      <w:r w:rsidRPr="000F66A6">
        <w:t>impairment no dementia (CI</w:t>
      </w:r>
      <w:r w:rsidR="001C21E7">
        <w:t>ND) and dementia</w:t>
      </w:r>
      <w:commentRangeStart w:id="23"/>
      <w:r w:rsidR="001C21E7">
        <w:t>, we did not consider the predicted CIND probability when classifying dementia status</w:t>
      </w:r>
      <w:commentRangeEnd w:id="23"/>
      <w:r w:rsidR="001C21E7">
        <w:rPr>
          <w:rStyle w:val="CommentReference"/>
        </w:rPr>
        <w:commentReference w:id="23"/>
      </w:r>
      <w:r>
        <w:t>.  Fo</w:t>
      </w:r>
      <w:r w:rsidR="00A126D4">
        <w:t xml:space="preserve">r the Hurd algorithm, we used the pre-calculated class membership probabilities available for download from the HRS study website </w:t>
      </w:r>
      <w:r>
        <w:t xml:space="preserve">and classified persons as having dementia if the predicted probability was greater than 0.5.  Finally, we compared the predicted dementia status according to each </w:t>
      </w:r>
      <w:r w:rsidR="008054EE">
        <w:t xml:space="preserve">of the five algorithms to </w:t>
      </w:r>
      <w:r w:rsidR="008054EE" w:rsidRPr="008054EE">
        <w:t>ADAMS</w:t>
      </w:r>
      <w:r w:rsidRPr="008054EE">
        <w:t>-based</w:t>
      </w:r>
      <w:r>
        <w:t xml:space="preserve"> dementia diagnoses</w:t>
      </w:r>
      <w:r w:rsidR="00571585">
        <w:t xml:space="preserve"> overall and in sociodemographic subgroups</w:t>
      </w:r>
      <w:r>
        <w:t>.  Specifically, we calculated accuracy, sensitivity,</w:t>
      </w:r>
      <w:r w:rsidR="001C21E7">
        <w:t xml:space="preserve"> and</w:t>
      </w:r>
      <w:r>
        <w:t xml:space="preserve"> specificity</w:t>
      </w:r>
      <w:r w:rsidR="008305D4">
        <w:t xml:space="preserve">. </w:t>
      </w:r>
    </w:p>
    <w:p w14:paraId="3C582838" w14:textId="2B809CB3" w:rsidR="00703171" w:rsidRPr="000F259E" w:rsidRDefault="00571585" w:rsidP="00703171">
      <w:r w:rsidRPr="000F259E">
        <w:t xml:space="preserve">To assess the potential impact of alternate cut-points for algorithms that produce a probability of class membership, we plotted receiver-operator curves (ROC) and re-evaluated performance based on a standard set of alternate cut points chosen to achieve (a) 98% sensitivity, (b) 95% sensitivity, (c) 90% sensitivity, (d) 98% specificity, (e) 95% specificity, (f) 90% specificity, and (g) the combination that jointly maximizes sensitivity and </w:t>
      </w:r>
      <w:commentRangeStart w:id="24"/>
      <w:r w:rsidRPr="000F259E">
        <w:t>specificity</w:t>
      </w:r>
      <w:commentRangeEnd w:id="24"/>
      <w:r w:rsidR="00E714A1">
        <w:rPr>
          <w:rStyle w:val="CommentReference"/>
        </w:rPr>
        <w:commentReference w:id="24"/>
      </w:r>
      <w:r w:rsidRPr="000F259E">
        <w:t>.</w:t>
      </w:r>
    </w:p>
    <w:p w14:paraId="1B8A984A" w14:textId="77777777" w:rsidR="00087C34" w:rsidRPr="000F259E" w:rsidRDefault="00382D14" w:rsidP="00703171">
      <w:r w:rsidRPr="000F259E">
        <w:t xml:space="preserve">We conducted several sensitivity analyses.  </w:t>
      </w:r>
    </w:p>
    <w:p w14:paraId="57A713DB" w14:textId="753D0F33" w:rsidR="00087C34" w:rsidRPr="000F259E" w:rsidRDefault="00382D14" w:rsidP="00703171">
      <w:r w:rsidRPr="000F259E">
        <w:t xml:space="preserve">First, </w:t>
      </w:r>
      <w:r w:rsidR="00F64169" w:rsidRPr="000F259E">
        <w:t>we applied the ADAMS sampling weights to our analyses</w:t>
      </w:r>
      <w:r w:rsidR="00711EE5" w:rsidRPr="000F259E">
        <w:t xml:space="preserve"> to be representative of the national population aged 70+</w:t>
      </w:r>
      <w:r w:rsidR="00F64169" w:rsidRPr="000F259E">
        <w:t xml:space="preserve">, in order to understand the impact of the stratified sampling approach used to select ADAMS participants on performance of each algorithm. </w:t>
      </w:r>
      <w:r w:rsidR="00571585" w:rsidRPr="000F259E">
        <w:t xml:space="preserve"> </w:t>
      </w:r>
    </w:p>
    <w:p w14:paraId="1C7AAB83" w14:textId="77777777" w:rsidR="00087C34" w:rsidRPr="000F259E" w:rsidRDefault="00382D14" w:rsidP="00703171">
      <w:r w:rsidRPr="000F259E">
        <w:t xml:space="preserve">Second, </w:t>
      </w:r>
      <w:r w:rsidR="00571585" w:rsidRPr="000F259E">
        <w:t>we re-</w:t>
      </w:r>
      <w:r w:rsidR="00F64169" w:rsidRPr="000F259E">
        <w:t>estimated</w:t>
      </w:r>
      <w:r w:rsidR="00571585" w:rsidRPr="000F259E">
        <w:t xml:space="preserve"> each </w:t>
      </w:r>
      <w:r w:rsidR="00F64169" w:rsidRPr="000F259E">
        <w:t xml:space="preserve">regression-based </w:t>
      </w:r>
      <w:r w:rsidR="00571585" w:rsidRPr="000F259E">
        <w:t xml:space="preserve">algorithm </w:t>
      </w:r>
      <w:r w:rsidR="00F64169" w:rsidRPr="000F259E">
        <w:t>in the standardized dataset, to understand sensitivity of algorithm development to small differences in training sample and data cleaning choices</w:t>
      </w:r>
      <w:r w:rsidR="00571585" w:rsidRPr="000F259E">
        <w:t xml:space="preserve">.  We then calculated performance metrics based on these new versions of the existing algorithms to consider sensitivity to sample selection choices. </w:t>
      </w:r>
    </w:p>
    <w:p w14:paraId="4437DF22" w14:textId="0E847723" w:rsidR="00087C34" w:rsidRPr="000F259E" w:rsidRDefault="005A257C" w:rsidP="00703171">
      <w:r w:rsidRPr="000F259E">
        <w:t xml:space="preserve">Third, we considered an alternate version of our HRS/ADAMS validation sample that included all HRS/ADAMS participants regardless of whether they previously had a dementia diagnosis in order to understand the usefulness of each algorithm in identifying incident versus prevalent dementia cases. </w:t>
      </w:r>
      <w:commentRangeStart w:id="25"/>
      <w:commentRangeStart w:id="26"/>
      <w:r w:rsidR="003C3AFC" w:rsidRPr="000F259E">
        <w:t xml:space="preserve">Specifically, we added observations from participants </w:t>
      </w:r>
      <w:r w:rsidR="003944C1">
        <w:t xml:space="preserve">who were </w:t>
      </w:r>
      <w:r w:rsidR="003C3AFC" w:rsidRPr="000F259E">
        <w:t xml:space="preserve">known to be alive and demented at the </w:t>
      </w:r>
      <w:r w:rsidR="003C3AFC" w:rsidRPr="000F259E">
        <w:lastRenderedPageBreak/>
        <w:t xml:space="preserve">time of Waves B, C, or D but who were not re-evaluated at </w:t>
      </w:r>
      <w:r w:rsidR="00A4316A">
        <w:t>Waves</w:t>
      </w:r>
      <w:r w:rsidR="003C3AFC" w:rsidRPr="000F259E">
        <w:t xml:space="preserve"> B, C, or D because of a dementia diagnosi</w:t>
      </w:r>
      <w:r w:rsidR="00E53251">
        <w:t>s in a prior wave (A, B, or C)</w:t>
      </w:r>
      <w:commentRangeEnd w:id="25"/>
      <w:r w:rsidR="001E7013">
        <w:rPr>
          <w:rStyle w:val="CommentReference"/>
        </w:rPr>
        <w:commentReference w:id="25"/>
      </w:r>
      <w:commentRangeEnd w:id="26"/>
      <w:r w:rsidR="00A4316A">
        <w:rPr>
          <w:rStyle w:val="CommentReference"/>
        </w:rPr>
        <w:commentReference w:id="26"/>
      </w:r>
      <w:r w:rsidR="00E53251">
        <w:t xml:space="preserve"> </w:t>
      </w:r>
      <w:r w:rsidR="003C3AFC" w:rsidRPr="000F259E">
        <w:t xml:space="preserve">.  For example, if an ADAMS/HRS participant were diagnosed with dementia at wave </w:t>
      </w:r>
      <w:r w:rsidR="00A4316A">
        <w:t>A</w:t>
      </w:r>
      <w:r w:rsidR="003C3AFC" w:rsidRPr="000F259E">
        <w:t>, our alternate validation dataset would now include paired HRS/ADAMS data allowing prediction of dementia at the time of ADAMS Wave</w:t>
      </w:r>
      <w:r w:rsidR="00A4316A">
        <w:t xml:space="preserve">s B, </w:t>
      </w:r>
      <w:r w:rsidR="003C3AFC" w:rsidRPr="000F259E">
        <w:t xml:space="preserve">C </w:t>
      </w:r>
      <w:r w:rsidR="00A4316A">
        <w:t>and</w:t>
      </w:r>
      <w:r w:rsidR="003C3AFC" w:rsidRPr="000F259E">
        <w:t xml:space="preserve"> D </w:t>
      </w:r>
      <w:r w:rsidR="00A4316A">
        <w:t xml:space="preserve">assessments if they were alive and participated in </w:t>
      </w:r>
      <w:r w:rsidR="003C3AFC" w:rsidRPr="000F259E">
        <w:t xml:space="preserve">the nearest prior HRS </w:t>
      </w:r>
      <w:commentRangeStart w:id="27"/>
      <w:r w:rsidR="003C3AFC" w:rsidRPr="000F259E">
        <w:t>interview</w:t>
      </w:r>
      <w:commentRangeEnd w:id="27"/>
      <w:r w:rsidR="00643DA0">
        <w:rPr>
          <w:rStyle w:val="CommentReference"/>
        </w:rPr>
        <w:commentReference w:id="27"/>
      </w:r>
      <w:r w:rsidR="009560BB">
        <w:t xml:space="preserve">. </w:t>
      </w:r>
      <w:r w:rsidR="009560BB" w:rsidRPr="009560BB">
        <w:t>This alternate validation dataset comprised 1049 observations from 651 unique participants.</w:t>
      </w:r>
      <w:r w:rsidR="009560BB">
        <w:t xml:space="preserve"> </w:t>
      </w:r>
    </w:p>
    <w:p w14:paraId="474758E9" w14:textId="748DDEF5" w:rsidR="00571585" w:rsidRDefault="00087C34" w:rsidP="00703171">
      <w:r w:rsidRPr="000F259E">
        <w:t>Fourth, we repeated our primary analyses only considering persons as having an ADAMS dementia diagnosis at if they were diagnosed with the four most common dementia types in older adults: possible or probable Alzheimer’s disease, possible or probable vascular dementia, frontal lobe dementia, or Lewy body dementia.</w:t>
      </w:r>
      <w:r>
        <w:t xml:space="preserve"> </w:t>
      </w:r>
    </w:p>
    <w:p w14:paraId="17BF56CE" w14:textId="792F9240" w:rsidR="005B5B20" w:rsidRDefault="005B5B20" w:rsidP="00703171">
      <w:r>
        <w:t xml:space="preserve">We used SAS Version 9.4 for all analyses.  </w:t>
      </w:r>
      <w:r w:rsidR="00E43213">
        <w:t xml:space="preserve">We provide </w:t>
      </w:r>
      <w:r w:rsidR="007E571A">
        <w:t>annotated</w:t>
      </w:r>
      <w:r w:rsidR="00E43213">
        <w:t xml:space="preserve"> code as supplemental material in the spirit of supporting reproducible research and in the hope that it will enable wider use of these algorithms (</w:t>
      </w:r>
      <w:r w:rsidR="00E43213" w:rsidRPr="009560BB">
        <w:rPr>
          <w:highlight w:val="cyan"/>
        </w:rPr>
        <w:t xml:space="preserve">see Supplemental </w:t>
      </w:r>
      <w:commentRangeStart w:id="28"/>
      <w:commentRangeStart w:id="29"/>
      <w:r w:rsidR="00E43213" w:rsidRPr="009560BB">
        <w:rPr>
          <w:highlight w:val="cyan"/>
        </w:rPr>
        <w:t>Methods</w:t>
      </w:r>
      <w:commentRangeEnd w:id="28"/>
      <w:r w:rsidR="00643DA0" w:rsidRPr="009560BB">
        <w:rPr>
          <w:rStyle w:val="CommentReference"/>
          <w:highlight w:val="cyan"/>
        </w:rPr>
        <w:commentReference w:id="28"/>
      </w:r>
      <w:commentRangeEnd w:id="29"/>
      <w:r w:rsidR="00643DA0" w:rsidRPr="009560BB">
        <w:rPr>
          <w:rStyle w:val="CommentReference"/>
          <w:highlight w:val="cyan"/>
        </w:rPr>
        <w:commentReference w:id="29"/>
      </w:r>
      <w:r w:rsidR="00E43213" w:rsidRPr="009560BB">
        <w:rPr>
          <w:highlight w:val="cyan"/>
        </w:rPr>
        <w:t>).</w:t>
      </w:r>
    </w:p>
    <w:p w14:paraId="6926D115" w14:textId="77777777" w:rsidR="00387A08" w:rsidRDefault="00387A08" w:rsidP="00387A08">
      <w:pPr>
        <w:rPr>
          <w:b/>
        </w:rPr>
      </w:pPr>
      <w:commentRangeStart w:id="30"/>
      <w:commentRangeStart w:id="31"/>
      <w:r w:rsidRPr="00343214">
        <w:rPr>
          <w:b/>
        </w:rPr>
        <w:t>RESULTS</w:t>
      </w:r>
      <w:commentRangeEnd w:id="30"/>
      <w:r w:rsidR="000C1EE2">
        <w:rPr>
          <w:rStyle w:val="CommentReference"/>
        </w:rPr>
        <w:commentReference w:id="30"/>
      </w:r>
      <w:commentRangeEnd w:id="31"/>
      <w:r w:rsidR="00A4316A">
        <w:rPr>
          <w:rStyle w:val="CommentReference"/>
        </w:rPr>
        <w:commentReference w:id="31"/>
      </w:r>
    </w:p>
    <w:p w14:paraId="6E7F7625" w14:textId="77777777" w:rsidR="00D809FC" w:rsidRDefault="00D809FC" w:rsidP="00D809FC">
      <w:r>
        <w:t>The predictors used in each algorithm are shown in Table 1.  With the exception of the L-K-W algorithm, the algorithms rely on a very similar set of self-response cognition test scores. However, there is less consistency in reliance on the proxy cognition, physical function, and demographic variables.  The H-W algorithm is the only one that uses the total number of symptoms on the Jorm scale (described in Crimmins</w:t>
      </w:r>
      <w:r>
        <w:fldChar w:fldCharType="begin" w:fldLock="1"/>
      </w:r>
      <w:r>
        <w:instrText>ADDIN CSL_CITATION { "citationItems" : [ { "id" : "ITEM-1", "itemData" : { "ISBN" : "1079-5014", "ISSN" : "1079-5014", "PMID" : "21743047", "abstract" : "OBJECTIVES: This study examines the similarity of cognitive assessments using 1 interview in a large population study, the Health and Retirement Study (HRS), and a subsample in which a detailed neuropsychiatric assessment has been performed (Aging, Demographics, and Memory Study [ADAMS]).\\n\\nMETHODS: 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 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 Cognitive assessment appropriate for diagnosis of dementia and CIND in large population surveys could be improved with more targeted information from informants and additional cognitive tests targeting other areas of brain function.", "author" : [ { "dropping-particle" : "", "family" : "Crimmins", "given" : "E. M.", "non-dropping-particle" : "", "parse-names" : false, "suffix" : "" }, { "dropping-particle" : "", "family" : "Kim", "given" : "J. K.", "non-dropping-particle" : "", "parse-names" : false, "suffix" : "" }, { "dropping-particle" : "", "family" : "Langa", "given" : "K. M.", "non-dropping-particle" : "", "parse-names" : false, "suffix" : "" }, { "dropping-particle" : "", "family" : "Weir", "given" : "D. R.", "non-dropping-particle" : "", "parse-names" : false, "suffix" : "" } ], "container-title" : "The Journals of Gerontology Series B: Psychological Sciences and Social Sciences", "id" : "ITEM-1", "issue" : "Supplement 1", "issued" : { "date-parts" : [ [ "2011" ] ] }, "page" : "i162-i171", "title" : "Assessment of Cognition Using Surveys and Neuropsychological Assessment: The Health and Retirement Study and the Aging, Demographics, and Memory Study", "type" : "article-journal", "volume" : "66B" }, "uris" : [ "http://www.mendeley.com/documents/?uuid=6bfd3116-5587-464e-a2b2-b9d510d9f179" ] } ], "mendeley" : { "formattedCitation" : "&lt;sup&gt;4&lt;/sup&gt;", "plainTextFormattedCitation" : "4", "previouslyFormattedCitation" : "&lt;sup&gt;4&lt;/sup&gt;" }, "properties" : {  }, "schema" : "https://github.com/citation-style-language/schema/raw/master/csl-citation.json" }</w:instrText>
      </w:r>
      <w:r>
        <w:fldChar w:fldCharType="separate"/>
      </w:r>
      <w:r w:rsidRPr="00AA52F6">
        <w:rPr>
          <w:noProof/>
          <w:vertAlign w:val="superscript"/>
        </w:rPr>
        <w:t>4</w:t>
      </w:r>
      <w:r>
        <w:fldChar w:fldCharType="end"/>
      </w:r>
      <w:r>
        <w:t>) for proxy-respondents, while the other algorithms use a combination of other proxy- and interviewer- rated cognition scores, including the average IQCODE score also developed by Jorm.</w:t>
      </w:r>
      <w:r>
        <w:fldChar w:fldCharType="begin" w:fldLock="1"/>
      </w:r>
      <w:r>
        <w:instrText>ADDIN CSL_CITATION { "citationItems" : [ { "id" : "ITEM-1", "itemData" : { "author" : [ { "dropping-particle" : "", "family" : "Jorm", "given" : "A. F.", "non-dropping-particle" : "", "parse-names" : false, "suffix" : "" } ], "id" : "ITEM-1", "issued" : { "date-parts" : [ [ "0" ] ] }, "publisher" : "Australia", "publisher-place" : "Centre for Mental Health Research, The Australian National University, Canberra", "title" : "Short Form of the Informant Questionnaire on Cognitive Decline in the Elderly (Short IQCODE)", "type" : "book" }, "uris" : [ "http://www.mendeley.com/documents/?uuid=9df6581e-b995-41f2-8afa-71cb27bbdeba" ] } ], "mendeley" : { "formattedCitation" : "&lt;sup&gt;21&lt;/sup&gt;", "plainTextFormattedCitation" : "21", "previouslyFormattedCitation" : "&lt;sup&gt;21&lt;/sup&gt;" }, "properties" : {  }, "schema" : "https://github.com/citation-style-language/schema/raw/master/csl-citation.json" }</w:instrText>
      </w:r>
      <w:r>
        <w:fldChar w:fldCharType="separate"/>
      </w:r>
      <w:r w:rsidRPr="00AA52F6">
        <w:rPr>
          <w:noProof/>
          <w:vertAlign w:val="superscript"/>
        </w:rPr>
        <w:t>21</w:t>
      </w:r>
      <w:r>
        <w:fldChar w:fldCharType="end"/>
      </w:r>
      <w:r>
        <w:t xml:space="preserve"> The Hurd regression is the sole algorithm that accounts for the full set of limitations to basic and instrumental activities of daily living, while the Crimmins and L-K-W approaches each take into account a subset of these functional limitations.  Only the Wu algorithm takes into account participant race.</w:t>
      </w:r>
    </w:p>
    <w:p w14:paraId="0A055646" w14:textId="6F6DC18C" w:rsidR="00F64169" w:rsidRPr="00D809FC" w:rsidRDefault="00D809FC" w:rsidP="00582DF4">
      <w:r w:rsidRPr="00D809FC">
        <w:rPr>
          <w:b/>
        </w:rPr>
        <w:t>Table 1: Description of algorithms</w:t>
      </w:r>
      <w:r w:rsidR="00A20DBC" w:rsidRPr="00D809FC">
        <w:t xml:space="preserve"> </w:t>
      </w:r>
      <w:r w:rsidR="00526F73" w:rsidRPr="00D809FC">
        <w:rPr>
          <w:rStyle w:val="CommentReference"/>
        </w:rPr>
        <w:commentReference w:id="32"/>
      </w:r>
    </w:p>
    <w:tbl>
      <w:tblPr>
        <w:tblW w:w="9170" w:type="dxa"/>
        <w:tblLayout w:type="fixed"/>
        <w:tblLook w:val="04A0" w:firstRow="1" w:lastRow="0" w:firstColumn="1" w:lastColumn="0" w:noHBand="0" w:noVBand="1"/>
      </w:tblPr>
      <w:tblGrid>
        <w:gridCol w:w="2240"/>
        <w:gridCol w:w="860"/>
        <w:gridCol w:w="672"/>
        <w:gridCol w:w="808"/>
        <w:gridCol w:w="720"/>
        <w:gridCol w:w="630"/>
        <w:gridCol w:w="672"/>
        <w:gridCol w:w="588"/>
        <w:gridCol w:w="672"/>
        <w:gridCol w:w="588"/>
        <w:gridCol w:w="720"/>
      </w:tblGrid>
      <w:tr w:rsidR="00D809FC" w:rsidRPr="00D809FC" w14:paraId="6F2D7039" w14:textId="77777777" w:rsidTr="008E504E">
        <w:trPr>
          <w:trHeight w:val="20"/>
        </w:trPr>
        <w:tc>
          <w:tcPr>
            <w:tcW w:w="2240" w:type="dxa"/>
            <w:vMerge w:val="restart"/>
            <w:tcBorders>
              <w:top w:val="single" w:sz="8" w:space="0" w:color="305496"/>
              <w:left w:val="single" w:sz="8" w:space="0" w:color="305496"/>
              <w:bottom w:val="single" w:sz="8" w:space="0" w:color="FFFFFF"/>
              <w:right w:val="single" w:sz="4" w:space="0" w:color="FFFFFF"/>
            </w:tcBorders>
            <w:shd w:val="clear" w:color="000000" w:fill="305496"/>
            <w:noWrap/>
            <w:vAlign w:val="center"/>
            <w:hideMark/>
          </w:tcPr>
          <w:p w14:paraId="5983DCB1" w14:textId="77777777" w:rsidR="00D809FC" w:rsidRPr="00D809FC" w:rsidRDefault="00D809FC" w:rsidP="00D809FC">
            <w:pPr>
              <w:spacing w:after="0" w:line="240" w:lineRule="auto"/>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Predictors</w:t>
            </w:r>
          </w:p>
        </w:tc>
        <w:tc>
          <w:tcPr>
            <w:tcW w:w="1532" w:type="dxa"/>
            <w:gridSpan w:val="2"/>
            <w:tcBorders>
              <w:top w:val="single" w:sz="8" w:space="0" w:color="305496"/>
              <w:left w:val="nil"/>
              <w:bottom w:val="single" w:sz="4" w:space="0" w:color="FFFFFF"/>
              <w:right w:val="single" w:sz="4" w:space="0" w:color="FFFFFF"/>
            </w:tcBorders>
            <w:shd w:val="clear" w:color="000000" w:fill="305496"/>
            <w:noWrap/>
            <w:vAlign w:val="bottom"/>
            <w:hideMark/>
          </w:tcPr>
          <w:p w14:paraId="32B65EA6"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Herzog-Wallace (1997)</w:t>
            </w:r>
          </w:p>
        </w:tc>
        <w:tc>
          <w:tcPr>
            <w:tcW w:w="1528" w:type="dxa"/>
            <w:gridSpan w:val="2"/>
            <w:tcBorders>
              <w:top w:val="single" w:sz="8" w:space="0" w:color="305496"/>
              <w:left w:val="nil"/>
              <w:bottom w:val="single" w:sz="4" w:space="0" w:color="FFFFFF"/>
              <w:right w:val="single" w:sz="4" w:space="0" w:color="FFFFFF"/>
            </w:tcBorders>
            <w:shd w:val="clear" w:color="000000" w:fill="305496"/>
            <w:noWrap/>
            <w:vAlign w:val="bottom"/>
            <w:hideMark/>
          </w:tcPr>
          <w:p w14:paraId="1959D2CF"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Langa-Kabeto-Weir (2009)</w:t>
            </w:r>
          </w:p>
        </w:tc>
        <w:tc>
          <w:tcPr>
            <w:tcW w:w="1302" w:type="dxa"/>
            <w:gridSpan w:val="2"/>
            <w:tcBorders>
              <w:top w:val="single" w:sz="8" w:space="0" w:color="305496"/>
              <w:left w:val="nil"/>
              <w:bottom w:val="single" w:sz="4" w:space="0" w:color="FFFFFF"/>
              <w:right w:val="single" w:sz="4" w:space="0" w:color="FFFFFF"/>
            </w:tcBorders>
            <w:shd w:val="clear" w:color="000000" w:fill="305496"/>
            <w:noWrap/>
            <w:vAlign w:val="bottom"/>
            <w:hideMark/>
          </w:tcPr>
          <w:p w14:paraId="25F91423"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Crimmins (2011)</w:t>
            </w:r>
          </w:p>
        </w:tc>
        <w:tc>
          <w:tcPr>
            <w:tcW w:w="1260" w:type="dxa"/>
            <w:gridSpan w:val="2"/>
            <w:tcBorders>
              <w:top w:val="single" w:sz="8" w:space="0" w:color="305496"/>
              <w:left w:val="nil"/>
              <w:bottom w:val="single" w:sz="4" w:space="0" w:color="FFFFFF"/>
              <w:right w:val="single" w:sz="4" w:space="0" w:color="FFFFFF"/>
            </w:tcBorders>
            <w:shd w:val="clear" w:color="000000" w:fill="305496"/>
            <w:noWrap/>
            <w:vAlign w:val="center"/>
            <w:hideMark/>
          </w:tcPr>
          <w:p w14:paraId="5F863A63"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Hurd (2013)*</w:t>
            </w:r>
          </w:p>
        </w:tc>
        <w:tc>
          <w:tcPr>
            <w:tcW w:w="1308" w:type="dxa"/>
            <w:gridSpan w:val="2"/>
            <w:tcBorders>
              <w:top w:val="single" w:sz="8" w:space="0" w:color="305496"/>
              <w:left w:val="nil"/>
              <w:bottom w:val="single" w:sz="4" w:space="0" w:color="FFFFFF"/>
              <w:right w:val="single" w:sz="8" w:space="0" w:color="305496"/>
            </w:tcBorders>
            <w:shd w:val="clear" w:color="000000" w:fill="305496"/>
            <w:noWrap/>
            <w:vAlign w:val="center"/>
            <w:hideMark/>
          </w:tcPr>
          <w:p w14:paraId="3B7AC03B"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Wu (2013)**</w:t>
            </w:r>
          </w:p>
        </w:tc>
      </w:tr>
      <w:tr w:rsidR="00D809FC" w:rsidRPr="00D809FC" w14:paraId="2B0A071E" w14:textId="77777777" w:rsidTr="008E504E">
        <w:trPr>
          <w:trHeight w:val="20"/>
        </w:trPr>
        <w:tc>
          <w:tcPr>
            <w:tcW w:w="2240" w:type="dxa"/>
            <w:vMerge/>
            <w:tcBorders>
              <w:top w:val="single" w:sz="8" w:space="0" w:color="305496"/>
              <w:left w:val="single" w:sz="8" w:space="0" w:color="305496"/>
              <w:bottom w:val="single" w:sz="8" w:space="0" w:color="FFFFFF"/>
              <w:right w:val="single" w:sz="4" w:space="0" w:color="FFFFFF"/>
            </w:tcBorders>
            <w:vAlign w:val="center"/>
            <w:hideMark/>
          </w:tcPr>
          <w:p w14:paraId="3D371DEA" w14:textId="77777777" w:rsidR="00D809FC" w:rsidRPr="00D809FC" w:rsidRDefault="00D809FC" w:rsidP="00D809FC">
            <w:pPr>
              <w:spacing w:after="0" w:line="240" w:lineRule="auto"/>
              <w:rPr>
                <w:rFonts w:ascii="Calibri" w:eastAsia="Times New Roman" w:hAnsi="Calibri" w:cs="Times New Roman"/>
                <w:b/>
                <w:bCs/>
                <w:color w:val="FFFFFF"/>
                <w:sz w:val="20"/>
                <w:szCs w:val="20"/>
              </w:rPr>
            </w:pPr>
          </w:p>
        </w:tc>
        <w:tc>
          <w:tcPr>
            <w:tcW w:w="1532" w:type="dxa"/>
            <w:gridSpan w:val="2"/>
            <w:tcBorders>
              <w:top w:val="single" w:sz="4" w:space="0" w:color="FFFFFF"/>
              <w:left w:val="nil"/>
              <w:bottom w:val="single" w:sz="4" w:space="0" w:color="FFFFFF"/>
              <w:right w:val="single" w:sz="4" w:space="0" w:color="FFFFFF"/>
            </w:tcBorders>
            <w:shd w:val="clear" w:color="000000" w:fill="305496"/>
            <w:noWrap/>
            <w:vAlign w:val="center"/>
            <w:hideMark/>
          </w:tcPr>
          <w:p w14:paraId="0683605F"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Score cutoff</w:t>
            </w:r>
          </w:p>
        </w:tc>
        <w:tc>
          <w:tcPr>
            <w:tcW w:w="1528" w:type="dxa"/>
            <w:gridSpan w:val="2"/>
            <w:tcBorders>
              <w:top w:val="single" w:sz="4" w:space="0" w:color="FFFFFF"/>
              <w:left w:val="nil"/>
              <w:bottom w:val="single" w:sz="4" w:space="0" w:color="FFFFFF"/>
              <w:right w:val="single" w:sz="4" w:space="0" w:color="FFFFFF"/>
            </w:tcBorders>
            <w:shd w:val="clear" w:color="000000" w:fill="305496"/>
            <w:noWrap/>
            <w:vAlign w:val="center"/>
            <w:hideMark/>
          </w:tcPr>
          <w:p w14:paraId="7914BF20"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Score cutoff</w:t>
            </w:r>
          </w:p>
        </w:tc>
        <w:tc>
          <w:tcPr>
            <w:tcW w:w="1302" w:type="dxa"/>
            <w:gridSpan w:val="2"/>
            <w:tcBorders>
              <w:top w:val="single" w:sz="4" w:space="0" w:color="FFFFFF"/>
              <w:left w:val="nil"/>
              <w:bottom w:val="single" w:sz="4" w:space="0" w:color="FFFFFF"/>
              <w:right w:val="single" w:sz="4" w:space="0" w:color="FFFFFF"/>
            </w:tcBorders>
            <w:shd w:val="clear" w:color="000000" w:fill="305496"/>
            <w:noWrap/>
            <w:vAlign w:val="center"/>
            <w:hideMark/>
          </w:tcPr>
          <w:p w14:paraId="2BF52BAF" w14:textId="37D935C6"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 xml:space="preserve">Multinomial </w:t>
            </w:r>
            <w:r w:rsidRPr="00D809FC">
              <w:rPr>
                <w:rFonts w:ascii="Calibri" w:eastAsia="Times New Roman" w:hAnsi="Calibri" w:cs="Times New Roman"/>
                <w:b/>
                <w:bCs/>
                <w:color w:val="FFFFFF"/>
                <w:sz w:val="20"/>
                <w:szCs w:val="20"/>
              </w:rPr>
              <w:t>Logit</w:t>
            </w:r>
          </w:p>
        </w:tc>
        <w:tc>
          <w:tcPr>
            <w:tcW w:w="1260" w:type="dxa"/>
            <w:gridSpan w:val="2"/>
            <w:tcBorders>
              <w:top w:val="single" w:sz="4" w:space="0" w:color="FFFFFF"/>
              <w:left w:val="nil"/>
              <w:bottom w:val="single" w:sz="4" w:space="0" w:color="FFFFFF"/>
              <w:right w:val="single" w:sz="4" w:space="0" w:color="FFFFFF"/>
            </w:tcBorders>
            <w:shd w:val="clear" w:color="000000" w:fill="305496"/>
            <w:noWrap/>
            <w:vAlign w:val="center"/>
            <w:hideMark/>
          </w:tcPr>
          <w:p w14:paraId="77999231"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Ordered probit</w:t>
            </w:r>
          </w:p>
        </w:tc>
        <w:tc>
          <w:tcPr>
            <w:tcW w:w="1308" w:type="dxa"/>
            <w:gridSpan w:val="2"/>
            <w:tcBorders>
              <w:top w:val="single" w:sz="4" w:space="0" w:color="FFFFFF"/>
              <w:left w:val="nil"/>
              <w:bottom w:val="single" w:sz="4" w:space="0" w:color="FFFFFF"/>
              <w:right w:val="single" w:sz="8" w:space="0" w:color="305496"/>
            </w:tcBorders>
            <w:shd w:val="clear" w:color="000000" w:fill="305496"/>
            <w:noWrap/>
            <w:vAlign w:val="center"/>
            <w:hideMark/>
          </w:tcPr>
          <w:p w14:paraId="598A55CA" w14:textId="77777777" w:rsidR="00D809FC" w:rsidRPr="00D809FC" w:rsidRDefault="00D809FC" w:rsidP="00D809FC">
            <w:pPr>
              <w:spacing w:after="0" w:line="240" w:lineRule="auto"/>
              <w:jc w:val="center"/>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Logit</w:t>
            </w:r>
          </w:p>
        </w:tc>
      </w:tr>
      <w:tr w:rsidR="008E504E" w:rsidRPr="00D809FC" w14:paraId="29DD1221" w14:textId="77777777" w:rsidTr="008E504E">
        <w:trPr>
          <w:trHeight w:val="20"/>
        </w:trPr>
        <w:tc>
          <w:tcPr>
            <w:tcW w:w="2240" w:type="dxa"/>
            <w:vMerge/>
            <w:tcBorders>
              <w:top w:val="single" w:sz="8" w:space="0" w:color="305496"/>
              <w:left w:val="single" w:sz="8" w:space="0" w:color="305496"/>
              <w:bottom w:val="single" w:sz="8" w:space="0" w:color="FFFFFF"/>
              <w:right w:val="single" w:sz="4" w:space="0" w:color="FFFFFF"/>
            </w:tcBorders>
            <w:vAlign w:val="center"/>
            <w:hideMark/>
          </w:tcPr>
          <w:p w14:paraId="3ABFD07B" w14:textId="77777777" w:rsidR="00D809FC" w:rsidRPr="00D809FC" w:rsidRDefault="00D809FC" w:rsidP="00D809FC">
            <w:pPr>
              <w:spacing w:after="0" w:line="240" w:lineRule="auto"/>
              <w:rPr>
                <w:rFonts w:ascii="Calibri" w:eastAsia="Times New Roman" w:hAnsi="Calibri" w:cs="Times New Roman"/>
                <w:b/>
                <w:bCs/>
                <w:color w:val="FFFFFF"/>
                <w:sz w:val="20"/>
                <w:szCs w:val="20"/>
              </w:rPr>
            </w:pPr>
          </w:p>
        </w:tc>
        <w:tc>
          <w:tcPr>
            <w:tcW w:w="860" w:type="dxa"/>
            <w:tcBorders>
              <w:top w:val="nil"/>
              <w:left w:val="nil"/>
              <w:bottom w:val="single" w:sz="8" w:space="0" w:color="FFFFFF"/>
              <w:right w:val="single" w:sz="4" w:space="0" w:color="FFFFFF"/>
            </w:tcBorders>
            <w:shd w:val="clear" w:color="000000" w:fill="305496"/>
            <w:vAlign w:val="center"/>
            <w:hideMark/>
          </w:tcPr>
          <w:p w14:paraId="6BADDC91"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Self</w:t>
            </w:r>
            <w:r w:rsidRPr="00D809FC">
              <w:rPr>
                <w:rFonts w:ascii="Calibri" w:eastAsia="Times New Roman" w:hAnsi="Calibri" w:cs="Times New Roman"/>
                <w:color w:val="FFFFFF"/>
                <w:sz w:val="20"/>
                <w:szCs w:val="20"/>
              </w:rPr>
              <w:br/>
              <w:t xml:space="preserve"> (0-35)</w:t>
            </w:r>
          </w:p>
        </w:tc>
        <w:tc>
          <w:tcPr>
            <w:tcW w:w="672" w:type="dxa"/>
            <w:tcBorders>
              <w:top w:val="nil"/>
              <w:left w:val="nil"/>
              <w:bottom w:val="single" w:sz="8" w:space="0" w:color="FFFFFF"/>
              <w:right w:val="single" w:sz="4" w:space="0" w:color="FFFFFF"/>
            </w:tcBorders>
            <w:shd w:val="clear" w:color="000000" w:fill="305496"/>
            <w:vAlign w:val="center"/>
            <w:hideMark/>
          </w:tcPr>
          <w:p w14:paraId="07F3975F"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 xml:space="preserve">Proxy </w:t>
            </w:r>
            <w:r w:rsidRPr="00D809FC">
              <w:rPr>
                <w:rFonts w:ascii="Calibri" w:eastAsia="Times New Roman" w:hAnsi="Calibri" w:cs="Times New Roman"/>
                <w:color w:val="FFFFFF"/>
                <w:sz w:val="20"/>
                <w:szCs w:val="20"/>
              </w:rPr>
              <w:br/>
              <w:t>(0-7)</w:t>
            </w:r>
          </w:p>
        </w:tc>
        <w:tc>
          <w:tcPr>
            <w:tcW w:w="808" w:type="dxa"/>
            <w:tcBorders>
              <w:top w:val="nil"/>
              <w:left w:val="nil"/>
              <w:bottom w:val="single" w:sz="8" w:space="0" w:color="FFFFFF"/>
              <w:right w:val="single" w:sz="4" w:space="0" w:color="FFFFFF"/>
            </w:tcBorders>
            <w:shd w:val="clear" w:color="000000" w:fill="305496"/>
            <w:vAlign w:val="center"/>
            <w:hideMark/>
          </w:tcPr>
          <w:p w14:paraId="2702D22F"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Self</w:t>
            </w:r>
            <w:r w:rsidRPr="00D809FC">
              <w:rPr>
                <w:rFonts w:ascii="Calibri" w:eastAsia="Times New Roman" w:hAnsi="Calibri" w:cs="Times New Roman"/>
                <w:color w:val="FFFFFF"/>
                <w:sz w:val="20"/>
                <w:szCs w:val="20"/>
              </w:rPr>
              <w:br/>
              <w:t xml:space="preserve"> (0-27)</w:t>
            </w:r>
          </w:p>
        </w:tc>
        <w:tc>
          <w:tcPr>
            <w:tcW w:w="720" w:type="dxa"/>
            <w:tcBorders>
              <w:top w:val="nil"/>
              <w:left w:val="nil"/>
              <w:bottom w:val="single" w:sz="8" w:space="0" w:color="FFFFFF"/>
              <w:right w:val="single" w:sz="4" w:space="0" w:color="FFFFFF"/>
            </w:tcBorders>
            <w:shd w:val="clear" w:color="000000" w:fill="305496"/>
            <w:vAlign w:val="center"/>
            <w:hideMark/>
          </w:tcPr>
          <w:p w14:paraId="3246112B"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 xml:space="preserve">Proxy </w:t>
            </w:r>
            <w:r w:rsidRPr="00D809FC">
              <w:rPr>
                <w:rFonts w:ascii="Calibri" w:eastAsia="Times New Roman" w:hAnsi="Calibri" w:cs="Times New Roman"/>
                <w:color w:val="FFFFFF"/>
                <w:sz w:val="20"/>
                <w:szCs w:val="20"/>
              </w:rPr>
              <w:br/>
              <w:t>(0-11)</w:t>
            </w:r>
          </w:p>
        </w:tc>
        <w:tc>
          <w:tcPr>
            <w:tcW w:w="630" w:type="dxa"/>
            <w:tcBorders>
              <w:top w:val="nil"/>
              <w:left w:val="nil"/>
              <w:bottom w:val="single" w:sz="8" w:space="0" w:color="FFFFFF"/>
              <w:right w:val="single" w:sz="4" w:space="0" w:color="FFFFFF"/>
            </w:tcBorders>
            <w:shd w:val="clear" w:color="000000" w:fill="305496"/>
            <w:vAlign w:val="center"/>
            <w:hideMark/>
          </w:tcPr>
          <w:p w14:paraId="450D6C06"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Self</w:t>
            </w:r>
          </w:p>
        </w:tc>
        <w:tc>
          <w:tcPr>
            <w:tcW w:w="672" w:type="dxa"/>
            <w:tcBorders>
              <w:top w:val="nil"/>
              <w:left w:val="nil"/>
              <w:bottom w:val="single" w:sz="8" w:space="0" w:color="FFFFFF"/>
              <w:right w:val="single" w:sz="4" w:space="0" w:color="FFFFFF"/>
            </w:tcBorders>
            <w:shd w:val="clear" w:color="000000" w:fill="305496"/>
            <w:vAlign w:val="center"/>
            <w:hideMark/>
          </w:tcPr>
          <w:p w14:paraId="2EF5EE02"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 xml:space="preserve">Proxy </w:t>
            </w:r>
          </w:p>
        </w:tc>
        <w:tc>
          <w:tcPr>
            <w:tcW w:w="588" w:type="dxa"/>
            <w:tcBorders>
              <w:top w:val="nil"/>
              <w:left w:val="nil"/>
              <w:bottom w:val="single" w:sz="8" w:space="0" w:color="FFFFFF"/>
              <w:right w:val="single" w:sz="4" w:space="0" w:color="FFFFFF"/>
            </w:tcBorders>
            <w:shd w:val="clear" w:color="000000" w:fill="305496"/>
            <w:vAlign w:val="center"/>
            <w:hideMark/>
          </w:tcPr>
          <w:p w14:paraId="2BB895AC"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Self</w:t>
            </w:r>
          </w:p>
        </w:tc>
        <w:tc>
          <w:tcPr>
            <w:tcW w:w="672" w:type="dxa"/>
            <w:tcBorders>
              <w:top w:val="nil"/>
              <w:left w:val="nil"/>
              <w:bottom w:val="single" w:sz="8" w:space="0" w:color="FFFFFF"/>
              <w:right w:val="single" w:sz="4" w:space="0" w:color="FFFFFF"/>
            </w:tcBorders>
            <w:shd w:val="clear" w:color="000000" w:fill="305496"/>
            <w:vAlign w:val="center"/>
            <w:hideMark/>
          </w:tcPr>
          <w:p w14:paraId="6352C43E"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 xml:space="preserve">Proxy </w:t>
            </w:r>
          </w:p>
        </w:tc>
        <w:tc>
          <w:tcPr>
            <w:tcW w:w="588" w:type="dxa"/>
            <w:tcBorders>
              <w:top w:val="nil"/>
              <w:left w:val="nil"/>
              <w:bottom w:val="single" w:sz="8" w:space="0" w:color="FFFFFF"/>
              <w:right w:val="single" w:sz="4" w:space="0" w:color="FFFFFF"/>
            </w:tcBorders>
            <w:shd w:val="clear" w:color="000000" w:fill="305496"/>
            <w:vAlign w:val="center"/>
            <w:hideMark/>
          </w:tcPr>
          <w:p w14:paraId="793F79C7"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Self</w:t>
            </w:r>
          </w:p>
        </w:tc>
        <w:tc>
          <w:tcPr>
            <w:tcW w:w="720" w:type="dxa"/>
            <w:tcBorders>
              <w:top w:val="nil"/>
              <w:left w:val="nil"/>
              <w:bottom w:val="single" w:sz="8" w:space="0" w:color="FFFFFF"/>
              <w:right w:val="single" w:sz="8" w:space="0" w:color="305496"/>
            </w:tcBorders>
            <w:shd w:val="clear" w:color="000000" w:fill="305496"/>
            <w:vAlign w:val="center"/>
            <w:hideMark/>
          </w:tcPr>
          <w:p w14:paraId="132FBFC8"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 xml:space="preserve">Proxy </w:t>
            </w:r>
          </w:p>
        </w:tc>
      </w:tr>
      <w:tr w:rsidR="00D809FC" w:rsidRPr="00D809FC" w14:paraId="17F01433" w14:textId="77777777" w:rsidTr="008E504E">
        <w:trPr>
          <w:trHeight w:val="20"/>
        </w:trPr>
        <w:tc>
          <w:tcPr>
            <w:tcW w:w="9170" w:type="dxa"/>
            <w:gridSpan w:val="11"/>
            <w:tcBorders>
              <w:top w:val="single" w:sz="8" w:space="0" w:color="FFFFFF"/>
              <w:left w:val="single" w:sz="8" w:space="0" w:color="305496"/>
              <w:bottom w:val="nil"/>
              <w:right w:val="single" w:sz="8" w:space="0" w:color="305496"/>
            </w:tcBorders>
            <w:shd w:val="clear" w:color="000000" w:fill="D9E1F2"/>
            <w:noWrap/>
            <w:vAlign w:val="bottom"/>
            <w:hideMark/>
          </w:tcPr>
          <w:p w14:paraId="210D57DA"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Demographics</w:t>
            </w:r>
          </w:p>
        </w:tc>
      </w:tr>
      <w:tr w:rsidR="008E504E" w:rsidRPr="00D809FC" w14:paraId="71F47FEA"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70439F5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Age</w:t>
            </w:r>
          </w:p>
        </w:tc>
        <w:tc>
          <w:tcPr>
            <w:tcW w:w="860" w:type="dxa"/>
            <w:tcBorders>
              <w:top w:val="nil"/>
              <w:left w:val="nil"/>
              <w:bottom w:val="nil"/>
              <w:right w:val="nil"/>
            </w:tcBorders>
            <w:shd w:val="clear" w:color="auto" w:fill="auto"/>
            <w:noWrap/>
            <w:vAlign w:val="bottom"/>
            <w:hideMark/>
          </w:tcPr>
          <w:p w14:paraId="6D45FE37"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13663D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EA008B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2C7A37E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67BE9A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64602D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16E8C84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B59210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255477A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347E725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6820574B"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BDC22D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Gender</w:t>
            </w:r>
          </w:p>
        </w:tc>
        <w:tc>
          <w:tcPr>
            <w:tcW w:w="860" w:type="dxa"/>
            <w:tcBorders>
              <w:top w:val="nil"/>
              <w:left w:val="nil"/>
              <w:bottom w:val="nil"/>
              <w:right w:val="nil"/>
            </w:tcBorders>
            <w:shd w:val="clear" w:color="auto" w:fill="auto"/>
            <w:noWrap/>
            <w:vAlign w:val="bottom"/>
            <w:hideMark/>
          </w:tcPr>
          <w:p w14:paraId="5730EB5E"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0AC2528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5BE42B8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5B65CB6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6B38281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6466209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3CFD29F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74055F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5A2E4E5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3D7FBA7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3126B0A3"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3BC1B4B5"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Education</w:t>
            </w:r>
          </w:p>
        </w:tc>
        <w:tc>
          <w:tcPr>
            <w:tcW w:w="860" w:type="dxa"/>
            <w:tcBorders>
              <w:top w:val="nil"/>
              <w:left w:val="nil"/>
              <w:bottom w:val="nil"/>
              <w:right w:val="nil"/>
            </w:tcBorders>
            <w:shd w:val="clear" w:color="auto" w:fill="auto"/>
            <w:noWrap/>
            <w:vAlign w:val="bottom"/>
            <w:hideMark/>
          </w:tcPr>
          <w:p w14:paraId="113E6324"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216E185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17A7DD2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1DDAFE9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565211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43B391C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AED378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977BF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61EE4E0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0E35631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75897C7F"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345323CC"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Race</w:t>
            </w:r>
          </w:p>
        </w:tc>
        <w:tc>
          <w:tcPr>
            <w:tcW w:w="860" w:type="dxa"/>
            <w:tcBorders>
              <w:top w:val="nil"/>
              <w:left w:val="nil"/>
              <w:bottom w:val="nil"/>
              <w:right w:val="nil"/>
            </w:tcBorders>
            <w:shd w:val="clear" w:color="auto" w:fill="auto"/>
            <w:noWrap/>
            <w:vAlign w:val="bottom"/>
            <w:hideMark/>
          </w:tcPr>
          <w:p w14:paraId="749126FE"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7F91CEF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17BDBAC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64B2AD5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35B1E9E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05664A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4050BA8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7410598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3248833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22DF8F4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6B1D3C75"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367A1A2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Proxy Indicator</w:t>
            </w:r>
          </w:p>
        </w:tc>
        <w:tc>
          <w:tcPr>
            <w:tcW w:w="860" w:type="dxa"/>
            <w:tcBorders>
              <w:top w:val="nil"/>
              <w:left w:val="nil"/>
              <w:bottom w:val="nil"/>
              <w:right w:val="nil"/>
            </w:tcBorders>
            <w:shd w:val="clear" w:color="auto" w:fill="auto"/>
            <w:noWrap/>
            <w:vAlign w:val="bottom"/>
            <w:hideMark/>
          </w:tcPr>
          <w:p w14:paraId="054B5545"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612E38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DAF730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1EDBD9B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33BE79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5C3183B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729621B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0497A84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49201E3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7032E23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D809FC" w:rsidRPr="00D809FC" w14:paraId="6E48512D" w14:textId="77777777" w:rsidTr="008E504E">
        <w:trPr>
          <w:trHeight w:val="20"/>
        </w:trPr>
        <w:tc>
          <w:tcPr>
            <w:tcW w:w="9170" w:type="dxa"/>
            <w:gridSpan w:val="11"/>
            <w:tcBorders>
              <w:top w:val="nil"/>
              <w:left w:val="single" w:sz="8" w:space="0" w:color="305496"/>
              <w:bottom w:val="nil"/>
              <w:right w:val="single" w:sz="8" w:space="0" w:color="305496"/>
            </w:tcBorders>
            <w:shd w:val="clear" w:color="000000" w:fill="D9E1F2"/>
            <w:noWrap/>
            <w:vAlign w:val="bottom"/>
            <w:hideMark/>
          </w:tcPr>
          <w:p w14:paraId="5BA544AC"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Cognition (self-response)</w:t>
            </w:r>
          </w:p>
        </w:tc>
      </w:tr>
      <w:tr w:rsidR="008E504E" w:rsidRPr="00D809FC" w14:paraId="3805AC99"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675F0B41"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Immediate word recall</w:t>
            </w:r>
          </w:p>
        </w:tc>
        <w:tc>
          <w:tcPr>
            <w:tcW w:w="860" w:type="dxa"/>
            <w:tcBorders>
              <w:top w:val="nil"/>
              <w:left w:val="nil"/>
              <w:bottom w:val="nil"/>
              <w:right w:val="nil"/>
            </w:tcBorders>
            <w:shd w:val="clear" w:color="auto" w:fill="auto"/>
            <w:noWrap/>
            <w:vAlign w:val="bottom"/>
            <w:hideMark/>
          </w:tcPr>
          <w:p w14:paraId="443FA9A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95B90B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28CB35F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4" w:space="0" w:color="305496"/>
            </w:tcBorders>
            <w:shd w:val="clear" w:color="auto" w:fill="auto"/>
            <w:noWrap/>
            <w:vAlign w:val="bottom"/>
            <w:hideMark/>
          </w:tcPr>
          <w:p w14:paraId="16E1FFC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71E2DD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BD2567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F4B214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047FCF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14C0E36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46E0C58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06036FAB"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CBB2F0A"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Delayed word recall</w:t>
            </w:r>
          </w:p>
        </w:tc>
        <w:tc>
          <w:tcPr>
            <w:tcW w:w="860" w:type="dxa"/>
            <w:tcBorders>
              <w:top w:val="nil"/>
              <w:left w:val="nil"/>
              <w:bottom w:val="nil"/>
              <w:right w:val="nil"/>
            </w:tcBorders>
            <w:shd w:val="clear" w:color="auto" w:fill="auto"/>
            <w:noWrap/>
            <w:vAlign w:val="bottom"/>
            <w:hideMark/>
          </w:tcPr>
          <w:p w14:paraId="44087B1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466B66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4370B58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4" w:space="0" w:color="305496"/>
            </w:tcBorders>
            <w:shd w:val="clear" w:color="auto" w:fill="auto"/>
            <w:noWrap/>
            <w:vAlign w:val="bottom"/>
            <w:hideMark/>
          </w:tcPr>
          <w:p w14:paraId="55F1F98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3EFD997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21F433C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30734E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28B225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3EB11F1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2C02E47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35B14A66"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CDF9CB5"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Serial 7's</w:t>
            </w:r>
          </w:p>
        </w:tc>
        <w:tc>
          <w:tcPr>
            <w:tcW w:w="860" w:type="dxa"/>
            <w:tcBorders>
              <w:top w:val="nil"/>
              <w:left w:val="nil"/>
              <w:bottom w:val="nil"/>
              <w:right w:val="nil"/>
            </w:tcBorders>
            <w:shd w:val="clear" w:color="auto" w:fill="auto"/>
            <w:noWrap/>
            <w:vAlign w:val="bottom"/>
            <w:hideMark/>
          </w:tcPr>
          <w:p w14:paraId="398B9E5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C45B67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5974A9D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4" w:space="0" w:color="305496"/>
            </w:tcBorders>
            <w:shd w:val="clear" w:color="auto" w:fill="auto"/>
            <w:noWrap/>
            <w:vAlign w:val="bottom"/>
            <w:hideMark/>
          </w:tcPr>
          <w:p w14:paraId="6BA3D3E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07050D0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67D088F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4622A4D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A1AF91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37D3B70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5021A48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62E88714"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6D7FFADA"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Backward count</w:t>
            </w:r>
          </w:p>
        </w:tc>
        <w:tc>
          <w:tcPr>
            <w:tcW w:w="860" w:type="dxa"/>
            <w:tcBorders>
              <w:top w:val="nil"/>
              <w:left w:val="nil"/>
              <w:bottom w:val="nil"/>
              <w:right w:val="nil"/>
            </w:tcBorders>
            <w:shd w:val="clear" w:color="auto" w:fill="auto"/>
            <w:noWrap/>
            <w:vAlign w:val="bottom"/>
            <w:hideMark/>
          </w:tcPr>
          <w:p w14:paraId="61C7683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9F5085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84D40E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4" w:space="0" w:color="305496"/>
            </w:tcBorders>
            <w:shd w:val="clear" w:color="auto" w:fill="auto"/>
            <w:noWrap/>
            <w:vAlign w:val="bottom"/>
            <w:hideMark/>
          </w:tcPr>
          <w:p w14:paraId="16BFB53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5397A38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B69FDE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C3EBB7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DABC7A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4218688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3D6EE8D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4CA1387B"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0D9302D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Dates</w:t>
            </w:r>
          </w:p>
        </w:tc>
        <w:tc>
          <w:tcPr>
            <w:tcW w:w="860" w:type="dxa"/>
            <w:tcBorders>
              <w:top w:val="nil"/>
              <w:left w:val="nil"/>
              <w:bottom w:val="nil"/>
              <w:right w:val="nil"/>
            </w:tcBorders>
            <w:shd w:val="clear" w:color="auto" w:fill="auto"/>
            <w:noWrap/>
            <w:vAlign w:val="bottom"/>
            <w:hideMark/>
          </w:tcPr>
          <w:p w14:paraId="5BE03C75"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447C2C3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6ABA3B4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0580530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26FE1DA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DC3FE3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62FC2B1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F0E0AA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58BBF88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3E39DB5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7E09DC81"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60009B47"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Object naming (scissors)</w:t>
            </w:r>
          </w:p>
        </w:tc>
        <w:tc>
          <w:tcPr>
            <w:tcW w:w="860" w:type="dxa"/>
            <w:tcBorders>
              <w:top w:val="nil"/>
              <w:left w:val="nil"/>
              <w:bottom w:val="nil"/>
              <w:right w:val="nil"/>
            </w:tcBorders>
            <w:shd w:val="clear" w:color="auto" w:fill="auto"/>
            <w:noWrap/>
            <w:vAlign w:val="bottom"/>
            <w:hideMark/>
          </w:tcPr>
          <w:p w14:paraId="1251CF6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678E8FB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632D200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5532624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08F0AD9D" w14:textId="77777777" w:rsidR="00D809FC" w:rsidRPr="00D809FC" w:rsidRDefault="00D809FC" w:rsidP="00D809FC">
            <w:pPr>
              <w:spacing w:after="0" w:line="240" w:lineRule="auto"/>
              <w:jc w:val="center"/>
              <w:rPr>
                <w:rFonts w:ascii="Calibri" w:eastAsia="Times New Roman" w:hAnsi="Calibri" w:cs="Times New Roman"/>
                <w:sz w:val="20"/>
                <w:szCs w:val="20"/>
              </w:rPr>
            </w:pPr>
            <w:r w:rsidRPr="00D809FC">
              <w:rPr>
                <w:rFonts w:ascii="Calibri" w:eastAsia="Times New Roman" w:hAnsi="Calibri" w:cs="Times New Roman"/>
                <w:sz w:val="20"/>
                <w:szCs w:val="20"/>
              </w:rPr>
              <w:t>X</w:t>
            </w:r>
          </w:p>
        </w:tc>
        <w:tc>
          <w:tcPr>
            <w:tcW w:w="672" w:type="dxa"/>
            <w:tcBorders>
              <w:top w:val="nil"/>
              <w:left w:val="nil"/>
              <w:bottom w:val="nil"/>
              <w:right w:val="single" w:sz="4" w:space="0" w:color="305496"/>
            </w:tcBorders>
            <w:shd w:val="clear" w:color="auto" w:fill="auto"/>
            <w:noWrap/>
            <w:vAlign w:val="bottom"/>
            <w:hideMark/>
          </w:tcPr>
          <w:p w14:paraId="14410A8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1E3D69C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50FF2D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3FE45CD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36C9FD5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31D53087"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5B5D4D81"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Object naming (cactus)</w:t>
            </w:r>
          </w:p>
        </w:tc>
        <w:tc>
          <w:tcPr>
            <w:tcW w:w="860" w:type="dxa"/>
            <w:tcBorders>
              <w:top w:val="nil"/>
              <w:left w:val="nil"/>
              <w:bottom w:val="nil"/>
              <w:right w:val="nil"/>
            </w:tcBorders>
            <w:shd w:val="clear" w:color="auto" w:fill="auto"/>
            <w:noWrap/>
            <w:vAlign w:val="bottom"/>
            <w:hideMark/>
          </w:tcPr>
          <w:p w14:paraId="2573257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4D70B9F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789A347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4EDC3C0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1F7E7BA" w14:textId="77777777" w:rsidR="00D809FC" w:rsidRPr="00D809FC" w:rsidRDefault="00D809FC" w:rsidP="00D809FC">
            <w:pPr>
              <w:spacing w:after="0" w:line="240" w:lineRule="auto"/>
              <w:jc w:val="center"/>
              <w:rPr>
                <w:rFonts w:ascii="Calibri" w:eastAsia="Times New Roman" w:hAnsi="Calibri" w:cs="Times New Roman"/>
                <w:sz w:val="20"/>
                <w:szCs w:val="20"/>
              </w:rPr>
            </w:pPr>
            <w:r w:rsidRPr="00D809FC">
              <w:rPr>
                <w:rFonts w:ascii="Calibri" w:eastAsia="Times New Roman" w:hAnsi="Calibri" w:cs="Times New Roman"/>
                <w:sz w:val="20"/>
                <w:szCs w:val="20"/>
              </w:rPr>
              <w:t>X</w:t>
            </w:r>
          </w:p>
        </w:tc>
        <w:tc>
          <w:tcPr>
            <w:tcW w:w="672" w:type="dxa"/>
            <w:tcBorders>
              <w:top w:val="nil"/>
              <w:left w:val="nil"/>
              <w:bottom w:val="nil"/>
              <w:right w:val="single" w:sz="4" w:space="0" w:color="305496"/>
            </w:tcBorders>
            <w:shd w:val="clear" w:color="auto" w:fill="auto"/>
            <w:noWrap/>
            <w:vAlign w:val="bottom"/>
            <w:hideMark/>
          </w:tcPr>
          <w:p w14:paraId="4E81CF3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64F6781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5E6B17A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4D76313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4A4AC78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287C5BB9"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5AB38482"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lastRenderedPageBreak/>
              <w:t>President</w:t>
            </w:r>
          </w:p>
        </w:tc>
        <w:tc>
          <w:tcPr>
            <w:tcW w:w="860" w:type="dxa"/>
            <w:tcBorders>
              <w:top w:val="nil"/>
              <w:left w:val="nil"/>
              <w:bottom w:val="nil"/>
              <w:right w:val="nil"/>
            </w:tcBorders>
            <w:shd w:val="clear" w:color="auto" w:fill="auto"/>
            <w:noWrap/>
            <w:vAlign w:val="bottom"/>
            <w:hideMark/>
          </w:tcPr>
          <w:p w14:paraId="33EF446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D20AAD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6947D30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0376847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4C3839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0B9B4B7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FA9C19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0E7540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4344157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25F7A4D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6313CCCC"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5D78CD7"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Vice-president</w:t>
            </w:r>
          </w:p>
        </w:tc>
        <w:tc>
          <w:tcPr>
            <w:tcW w:w="860" w:type="dxa"/>
            <w:tcBorders>
              <w:top w:val="nil"/>
              <w:left w:val="nil"/>
              <w:bottom w:val="nil"/>
              <w:right w:val="nil"/>
            </w:tcBorders>
            <w:shd w:val="clear" w:color="auto" w:fill="auto"/>
            <w:noWrap/>
            <w:vAlign w:val="bottom"/>
            <w:hideMark/>
          </w:tcPr>
          <w:p w14:paraId="7942FCA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9E2953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24841C9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7B4A18C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64A6A75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686FD0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49291C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25EEB4E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19E5A8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4302F23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D809FC" w:rsidRPr="00D809FC" w14:paraId="0CE58E91" w14:textId="77777777" w:rsidTr="008E504E">
        <w:trPr>
          <w:trHeight w:val="20"/>
        </w:trPr>
        <w:tc>
          <w:tcPr>
            <w:tcW w:w="9170" w:type="dxa"/>
            <w:gridSpan w:val="11"/>
            <w:tcBorders>
              <w:top w:val="nil"/>
              <w:left w:val="single" w:sz="8" w:space="0" w:color="305496"/>
              <w:bottom w:val="nil"/>
              <w:right w:val="single" w:sz="8" w:space="0" w:color="305496"/>
            </w:tcBorders>
            <w:shd w:val="clear" w:color="000000" w:fill="D9E1F2"/>
            <w:noWrap/>
            <w:vAlign w:val="bottom"/>
            <w:hideMark/>
          </w:tcPr>
          <w:p w14:paraId="09A4A89F"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Cognition (proxy)</w:t>
            </w:r>
          </w:p>
        </w:tc>
      </w:tr>
      <w:tr w:rsidR="008E504E" w:rsidRPr="00D809FC" w14:paraId="1727C925"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5D9B09F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Proxy-rated memory score</w:t>
            </w:r>
          </w:p>
        </w:tc>
        <w:tc>
          <w:tcPr>
            <w:tcW w:w="860" w:type="dxa"/>
            <w:tcBorders>
              <w:top w:val="nil"/>
              <w:left w:val="nil"/>
              <w:bottom w:val="nil"/>
              <w:right w:val="nil"/>
            </w:tcBorders>
            <w:shd w:val="clear" w:color="auto" w:fill="auto"/>
            <w:noWrap/>
            <w:vAlign w:val="bottom"/>
            <w:hideMark/>
          </w:tcPr>
          <w:p w14:paraId="1FDB53C1"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C28DDF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6D8382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2FF0025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2595D3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7FEBAC1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0F363D9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2EE64D5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431908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0C82F61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1A2D3A8B"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6C5C3C6C"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xml:space="preserve">Interviewer assessment </w:t>
            </w:r>
          </w:p>
        </w:tc>
        <w:tc>
          <w:tcPr>
            <w:tcW w:w="860" w:type="dxa"/>
            <w:tcBorders>
              <w:top w:val="nil"/>
              <w:left w:val="nil"/>
              <w:bottom w:val="nil"/>
              <w:right w:val="nil"/>
            </w:tcBorders>
            <w:shd w:val="clear" w:color="auto" w:fill="auto"/>
            <w:noWrap/>
            <w:vAlign w:val="bottom"/>
            <w:hideMark/>
          </w:tcPr>
          <w:p w14:paraId="2986ECFA"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83E027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3DF192A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7794016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0407E75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E42397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0DA43E3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70F27FB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21B80B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14263E3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7BEAEBBD"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542B9E51"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xml:space="preserve">16-item Jorm IQCODE </w:t>
            </w:r>
          </w:p>
        </w:tc>
        <w:tc>
          <w:tcPr>
            <w:tcW w:w="860" w:type="dxa"/>
            <w:tcBorders>
              <w:top w:val="nil"/>
              <w:left w:val="nil"/>
              <w:bottom w:val="nil"/>
              <w:right w:val="nil"/>
            </w:tcBorders>
            <w:shd w:val="clear" w:color="auto" w:fill="auto"/>
            <w:noWrap/>
            <w:vAlign w:val="bottom"/>
            <w:hideMark/>
          </w:tcPr>
          <w:p w14:paraId="28656FA1"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5678440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5ED6F13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76F0FD6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1635851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1E3FEA8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1514D36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5AFDC24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5413AED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720" w:type="dxa"/>
            <w:tcBorders>
              <w:top w:val="nil"/>
              <w:left w:val="nil"/>
              <w:bottom w:val="nil"/>
              <w:right w:val="single" w:sz="8" w:space="0" w:color="305496"/>
            </w:tcBorders>
            <w:shd w:val="clear" w:color="auto" w:fill="auto"/>
            <w:noWrap/>
            <w:vAlign w:val="bottom"/>
            <w:hideMark/>
          </w:tcPr>
          <w:p w14:paraId="1226F75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r>
      <w:tr w:rsidR="008E504E" w:rsidRPr="00D809FC" w14:paraId="56F445C3"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7E62A186"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7-item Jorm symptoms</w:t>
            </w:r>
          </w:p>
        </w:tc>
        <w:tc>
          <w:tcPr>
            <w:tcW w:w="860" w:type="dxa"/>
            <w:tcBorders>
              <w:top w:val="nil"/>
              <w:left w:val="nil"/>
              <w:bottom w:val="nil"/>
              <w:right w:val="nil"/>
            </w:tcBorders>
            <w:shd w:val="clear" w:color="auto" w:fill="auto"/>
            <w:noWrap/>
            <w:vAlign w:val="bottom"/>
            <w:hideMark/>
          </w:tcPr>
          <w:p w14:paraId="28DB993A"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0B92102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808" w:type="dxa"/>
            <w:tcBorders>
              <w:top w:val="nil"/>
              <w:left w:val="nil"/>
              <w:bottom w:val="nil"/>
              <w:right w:val="nil"/>
            </w:tcBorders>
            <w:shd w:val="clear" w:color="auto" w:fill="auto"/>
            <w:noWrap/>
            <w:vAlign w:val="bottom"/>
            <w:hideMark/>
          </w:tcPr>
          <w:p w14:paraId="7D835A7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3332C2C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3D6718A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37294F4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46D4234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535925C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1E0AB00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1B102F5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D809FC" w:rsidRPr="00D809FC" w14:paraId="5296DC32" w14:textId="77777777" w:rsidTr="008E504E">
        <w:trPr>
          <w:trHeight w:val="20"/>
        </w:trPr>
        <w:tc>
          <w:tcPr>
            <w:tcW w:w="9170" w:type="dxa"/>
            <w:gridSpan w:val="11"/>
            <w:tcBorders>
              <w:top w:val="nil"/>
              <w:left w:val="single" w:sz="8" w:space="0" w:color="305496"/>
              <w:bottom w:val="nil"/>
              <w:right w:val="single" w:sz="8" w:space="0" w:color="305496"/>
            </w:tcBorders>
            <w:shd w:val="clear" w:color="000000" w:fill="D9E1F2"/>
            <w:noWrap/>
            <w:vAlign w:val="bottom"/>
            <w:hideMark/>
          </w:tcPr>
          <w:p w14:paraId="74253609"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Physical functioning (ADL's)</w:t>
            </w:r>
          </w:p>
        </w:tc>
      </w:tr>
      <w:tr w:rsidR="008E504E" w:rsidRPr="00D809FC" w14:paraId="3A3546DB"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008A5DC8"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Eating</w:t>
            </w:r>
          </w:p>
        </w:tc>
        <w:tc>
          <w:tcPr>
            <w:tcW w:w="860" w:type="dxa"/>
            <w:tcBorders>
              <w:top w:val="nil"/>
              <w:left w:val="nil"/>
              <w:bottom w:val="nil"/>
              <w:right w:val="nil"/>
            </w:tcBorders>
            <w:shd w:val="clear" w:color="auto" w:fill="auto"/>
            <w:noWrap/>
            <w:vAlign w:val="bottom"/>
            <w:hideMark/>
          </w:tcPr>
          <w:p w14:paraId="573C7F8C"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46F5F90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656028D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350B6DA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127AD70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0D97A08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0CF5257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3AC283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6E8EBC5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74DC159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49AF37B0"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28EC02EC"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Bathing</w:t>
            </w:r>
          </w:p>
        </w:tc>
        <w:tc>
          <w:tcPr>
            <w:tcW w:w="860" w:type="dxa"/>
            <w:tcBorders>
              <w:top w:val="nil"/>
              <w:left w:val="nil"/>
              <w:bottom w:val="nil"/>
              <w:right w:val="nil"/>
            </w:tcBorders>
            <w:shd w:val="clear" w:color="auto" w:fill="auto"/>
            <w:noWrap/>
            <w:vAlign w:val="bottom"/>
            <w:hideMark/>
          </w:tcPr>
          <w:p w14:paraId="0138D687"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7C8AB4C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70456DC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3290BD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75CEA4A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38FC7E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0DF4C0F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019B614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40EEC3D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22DB148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0B47E126"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61F84110"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Dressing</w:t>
            </w:r>
          </w:p>
        </w:tc>
        <w:tc>
          <w:tcPr>
            <w:tcW w:w="860" w:type="dxa"/>
            <w:tcBorders>
              <w:top w:val="nil"/>
              <w:left w:val="nil"/>
              <w:bottom w:val="nil"/>
              <w:right w:val="nil"/>
            </w:tcBorders>
            <w:shd w:val="clear" w:color="auto" w:fill="auto"/>
            <w:noWrap/>
            <w:vAlign w:val="bottom"/>
            <w:hideMark/>
          </w:tcPr>
          <w:p w14:paraId="0BE4F2C2"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6941BE3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1A2A1CB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5C9D6EA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1EABD1E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409FF90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420B21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055E146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05423FD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5996DA7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2869B363"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5F95211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Transferring</w:t>
            </w:r>
          </w:p>
        </w:tc>
        <w:tc>
          <w:tcPr>
            <w:tcW w:w="860" w:type="dxa"/>
            <w:tcBorders>
              <w:top w:val="nil"/>
              <w:left w:val="nil"/>
              <w:bottom w:val="nil"/>
              <w:right w:val="nil"/>
            </w:tcBorders>
            <w:shd w:val="clear" w:color="auto" w:fill="auto"/>
            <w:noWrap/>
            <w:vAlign w:val="bottom"/>
            <w:hideMark/>
          </w:tcPr>
          <w:p w14:paraId="7722F7E5"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138D012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237223D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6CD5AD7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5C6BCD0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2EA62F1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38691DC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3A863B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5E071A9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5193A69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38B78FB1"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7A13A4F8"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Walking across room</w:t>
            </w:r>
          </w:p>
        </w:tc>
        <w:tc>
          <w:tcPr>
            <w:tcW w:w="860" w:type="dxa"/>
            <w:tcBorders>
              <w:top w:val="nil"/>
              <w:left w:val="nil"/>
              <w:bottom w:val="nil"/>
              <w:right w:val="nil"/>
            </w:tcBorders>
            <w:shd w:val="clear" w:color="auto" w:fill="auto"/>
            <w:noWrap/>
            <w:vAlign w:val="bottom"/>
            <w:hideMark/>
          </w:tcPr>
          <w:p w14:paraId="5EACAD49"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2180B8A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62382D5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2031350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bottom"/>
            <w:hideMark/>
          </w:tcPr>
          <w:p w14:paraId="1ACD45F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50029D9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0F64FA9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2FEEE81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7B4ACE1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7FD20FD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D809FC" w:rsidRPr="00D809FC" w14:paraId="0B0B0384" w14:textId="77777777" w:rsidTr="008E504E">
        <w:trPr>
          <w:trHeight w:val="20"/>
        </w:trPr>
        <w:tc>
          <w:tcPr>
            <w:tcW w:w="9170" w:type="dxa"/>
            <w:gridSpan w:val="11"/>
            <w:tcBorders>
              <w:top w:val="nil"/>
              <w:left w:val="single" w:sz="8" w:space="0" w:color="305496"/>
              <w:bottom w:val="nil"/>
              <w:right w:val="single" w:sz="8" w:space="0" w:color="305496"/>
            </w:tcBorders>
            <w:shd w:val="clear" w:color="000000" w:fill="D9E1F2"/>
            <w:noWrap/>
            <w:vAlign w:val="bottom"/>
            <w:hideMark/>
          </w:tcPr>
          <w:p w14:paraId="75103D42"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Physical functioning (IADL's)</w:t>
            </w:r>
          </w:p>
        </w:tc>
      </w:tr>
      <w:tr w:rsidR="008E504E" w:rsidRPr="00D809FC" w14:paraId="7023795E"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092A037"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Using phone</w:t>
            </w:r>
          </w:p>
        </w:tc>
        <w:tc>
          <w:tcPr>
            <w:tcW w:w="860" w:type="dxa"/>
            <w:tcBorders>
              <w:top w:val="nil"/>
              <w:left w:val="nil"/>
              <w:bottom w:val="nil"/>
              <w:right w:val="nil"/>
            </w:tcBorders>
            <w:shd w:val="clear" w:color="auto" w:fill="auto"/>
            <w:noWrap/>
            <w:vAlign w:val="bottom"/>
            <w:hideMark/>
          </w:tcPr>
          <w:p w14:paraId="54193FD6"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67B2D71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52F3AD0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6942E86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46DA63A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432CD16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96A6C4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72C8D66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1DD61BD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39F7BD3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44F60D35"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1BF3EB6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Taking medication</w:t>
            </w:r>
          </w:p>
        </w:tc>
        <w:tc>
          <w:tcPr>
            <w:tcW w:w="860" w:type="dxa"/>
            <w:tcBorders>
              <w:top w:val="nil"/>
              <w:left w:val="nil"/>
              <w:bottom w:val="nil"/>
              <w:right w:val="nil"/>
            </w:tcBorders>
            <w:shd w:val="clear" w:color="auto" w:fill="auto"/>
            <w:noWrap/>
            <w:vAlign w:val="bottom"/>
            <w:hideMark/>
          </w:tcPr>
          <w:p w14:paraId="779BC488"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2DCF92F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F46B7E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2708B63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1442108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4581C52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1E74E0B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04DD1F1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31FDF2E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765C109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31ACD667"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2E6590A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Managing money</w:t>
            </w:r>
          </w:p>
        </w:tc>
        <w:tc>
          <w:tcPr>
            <w:tcW w:w="860" w:type="dxa"/>
            <w:tcBorders>
              <w:top w:val="nil"/>
              <w:left w:val="nil"/>
              <w:bottom w:val="nil"/>
              <w:right w:val="nil"/>
            </w:tcBorders>
            <w:shd w:val="clear" w:color="auto" w:fill="auto"/>
            <w:noWrap/>
            <w:vAlign w:val="bottom"/>
            <w:hideMark/>
          </w:tcPr>
          <w:p w14:paraId="096C48AB"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1A2C795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3738322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01E8244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41C4C78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3526888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2250FD7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8185DD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79D540B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051FD7F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687CF681" w14:textId="77777777" w:rsidTr="008E504E">
        <w:trPr>
          <w:trHeight w:val="20"/>
        </w:trPr>
        <w:tc>
          <w:tcPr>
            <w:tcW w:w="2240" w:type="dxa"/>
            <w:tcBorders>
              <w:top w:val="nil"/>
              <w:left w:val="single" w:sz="8" w:space="0" w:color="305496"/>
              <w:bottom w:val="nil"/>
              <w:right w:val="single" w:sz="8" w:space="0" w:color="305496"/>
            </w:tcBorders>
            <w:shd w:val="clear" w:color="auto" w:fill="auto"/>
            <w:noWrap/>
            <w:vAlign w:val="bottom"/>
            <w:hideMark/>
          </w:tcPr>
          <w:p w14:paraId="4EAA05A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xml:space="preserve">Grocery shopping </w:t>
            </w:r>
          </w:p>
        </w:tc>
        <w:tc>
          <w:tcPr>
            <w:tcW w:w="860" w:type="dxa"/>
            <w:tcBorders>
              <w:top w:val="nil"/>
              <w:left w:val="nil"/>
              <w:bottom w:val="nil"/>
              <w:right w:val="nil"/>
            </w:tcBorders>
            <w:shd w:val="clear" w:color="auto" w:fill="auto"/>
            <w:noWrap/>
            <w:vAlign w:val="bottom"/>
            <w:hideMark/>
          </w:tcPr>
          <w:p w14:paraId="6BA8E35D"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492749F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nil"/>
              <w:right w:val="nil"/>
            </w:tcBorders>
            <w:shd w:val="clear" w:color="auto" w:fill="auto"/>
            <w:noWrap/>
            <w:vAlign w:val="bottom"/>
            <w:hideMark/>
          </w:tcPr>
          <w:p w14:paraId="034E5BA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4" w:space="0" w:color="305496"/>
            </w:tcBorders>
            <w:shd w:val="clear" w:color="auto" w:fill="auto"/>
            <w:noWrap/>
            <w:vAlign w:val="bottom"/>
            <w:hideMark/>
          </w:tcPr>
          <w:p w14:paraId="701E1ED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nil"/>
              <w:right w:val="nil"/>
            </w:tcBorders>
            <w:shd w:val="clear" w:color="auto" w:fill="auto"/>
            <w:noWrap/>
            <w:vAlign w:val="bottom"/>
            <w:hideMark/>
          </w:tcPr>
          <w:p w14:paraId="4E91A81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672" w:type="dxa"/>
            <w:tcBorders>
              <w:top w:val="nil"/>
              <w:left w:val="nil"/>
              <w:bottom w:val="nil"/>
              <w:right w:val="single" w:sz="4" w:space="0" w:color="305496"/>
            </w:tcBorders>
            <w:shd w:val="clear" w:color="auto" w:fill="auto"/>
            <w:noWrap/>
            <w:vAlign w:val="bottom"/>
            <w:hideMark/>
          </w:tcPr>
          <w:p w14:paraId="44E9B17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nil"/>
              <w:right w:val="nil"/>
            </w:tcBorders>
            <w:shd w:val="clear" w:color="auto" w:fill="auto"/>
            <w:noWrap/>
            <w:vAlign w:val="bottom"/>
            <w:hideMark/>
          </w:tcPr>
          <w:p w14:paraId="54496CB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nil"/>
              <w:right w:val="single" w:sz="4" w:space="0" w:color="305496"/>
            </w:tcBorders>
            <w:shd w:val="clear" w:color="auto" w:fill="auto"/>
            <w:noWrap/>
            <w:vAlign w:val="bottom"/>
            <w:hideMark/>
          </w:tcPr>
          <w:p w14:paraId="1FDD279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nil"/>
              <w:right w:val="nil"/>
            </w:tcBorders>
            <w:shd w:val="clear" w:color="auto" w:fill="auto"/>
            <w:noWrap/>
            <w:vAlign w:val="bottom"/>
            <w:hideMark/>
          </w:tcPr>
          <w:p w14:paraId="0245782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p>
        </w:tc>
        <w:tc>
          <w:tcPr>
            <w:tcW w:w="720" w:type="dxa"/>
            <w:tcBorders>
              <w:top w:val="nil"/>
              <w:left w:val="nil"/>
              <w:bottom w:val="nil"/>
              <w:right w:val="single" w:sz="8" w:space="0" w:color="305496"/>
            </w:tcBorders>
            <w:shd w:val="clear" w:color="auto" w:fill="auto"/>
            <w:noWrap/>
            <w:vAlign w:val="bottom"/>
            <w:hideMark/>
          </w:tcPr>
          <w:p w14:paraId="3E1FE40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8E504E" w:rsidRPr="00D809FC" w14:paraId="2A81E0A8" w14:textId="77777777" w:rsidTr="008E504E">
        <w:trPr>
          <w:trHeight w:val="20"/>
        </w:trPr>
        <w:tc>
          <w:tcPr>
            <w:tcW w:w="2240" w:type="dxa"/>
            <w:tcBorders>
              <w:top w:val="nil"/>
              <w:left w:val="single" w:sz="8" w:space="0" w:color="305496"/>
              <w:bottom w:val="single" w:sz="8" w:space="0" w:color="305496"/>
              <w:right w:val="single" w:sz="8" w:space="0" w:color="305496"/>
            </w:tcBorders>
            <w:shd w:val="clear" w:color="auto" w:fill="auto"/>
            <w:noWrap/>
            <w:vAlign w:val="bottom"/>
            <w:hideMark/>
          </w:tcPr>
          <w:p w14:paraId="1D09A8A7"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Preparing meals</w:t>
            </w:r>
          </w:p>
        </w:tc>
        <w:tc>
          <w:tcPr>
            <w:tcW w:w="860" w:type="dxa"/>
            <w:tcBorders>
              <w:top w:val="nil"/>
              <w:left w:val="nil"/>
              <w:bottom w:val="single" w:sz="8" w:space="0" w:color="305496"/>
              <w:right w:val="nil"/>
            </w:tcBorders>
            <w:shd w:val="clear" w:color="auto" w:fill="auto"/>
            <w:noWrap/>
            <w:vAlign w:val="bottom"/>
            <w:hideMark/>
          </w:tcPr>
          <w:p w14:paraId="1697D6D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72" w:type="dxa"/>
            <w:tcBorders>
              <w:top w:val="nil"/>
              <w:left w:val="nil"/>
              <w:bottom w:val="single" w:sz="8" w:space="0" w:color="305496"/>
              <w:right w:val="single" w:sz="4" w:space="0" w:color="305496"/>
            </w:tcBorders>
            <w:shd w:val="clear" w:color="auto" w:fill="auto"/>
            <w:noWrap/>
            <w:vAlign w:val="bottom"/>
            <w:hideMark/>
          </w:tcPr>
          <w:p w14:paraId="5A19336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808" w:type="dxa"/>
            <w:tcBorders>
              <w:top w:val="nil"/>
              <w:left w:val="nil"/>
              <w:bottom w:val="single" w:sz="8" w:space="0" w:color="305496"/>
              <w:right w:val="nil"/>
            </w:tcBorders>
            <w:shd w:val="clear" w:color="auto" w:fill="auto"/>
            <w:noWrap/>
            <w:vAlign w:val="bottom"/>
            <w:hideMark/>
          </w:tcPr>
          <w:p w14:paraId="13D676C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720" w:type="dxa"/>
            <w:tcBorders>
              <w:top w:val="nil"/>
              <w:left w:val="nil"/>
              <w:bottom w:val="single" w:sz="8" w:space="0" w:color="305496"/>
              <w:right w:val="single" w:sz="4" w:space="0" w:color="305496"/>
            </w:tcBorders>
            <w:shd w:val="clear" w:color="auto" w:fill="auto"/>
            <w:noWrap/>
            <w:vAlign w:val="bottom"/>
            <w:hideMark/>
          </w:tcPr>
          <w:p w14:paraId="2596664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30" w:type="dxa"/>
            <w:tcBorders>
              <w:top w:val="nil"/>
              <w:left w:val="nil"/>
              <w:bottom w:val="single" w:sz="8" w:space="0" w:color="305496"/>
              <w:right w:val="nil"/>
            </w:tcBorders>
            <w:shd w:val="clear" w:color="auto" w:fill="auto"/>
            <w:noWrap/>
            <w:vAlign w:val="bottom"/>
            <w:hideMark/>
          </w:tcPr>
          <w:p w14:paraId="15DEE3C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672" w:type="dxa"/>
            <w:tcBorders>
              <w:top w:val="nil"/>
              <w:left w:val="nil"/>
              <w:bottom w:val="single" w:sz="8" w:space="0" w:color="305496"/>
              <w:right w:val="single" w:sz="4" w:space="0" w:color="305496"/>
            </w:tcBorders>
            <w:shd w:val="clear" w:color="auto" w:fill="auto"/>
            <w:noWrap/>
            <w:vAlign w:val="bottom"/>
            <w:hideMark/>
          </w:tcPr>
          <w:p w14:paraId="22D3FF7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588" w:type="dxa"/>
            <w:tcBorders>
              <w:top w:val="nil"/>
              <w:left w:val="nil"/>
              <w:bottom w:val="single" w:sz="8" w:space="0" w:color="305496"/>
              <w:right w:val="nil"/>
            </w:tcBorders>
            <w:shd w:val="clear" w:color="auto" w:fill="auto"/>
            <w:noWrap/>
            <w:vAlign w:val="bottom"/>
            <w:hideMark/>
          </w:tcPr>
          <w:p w14:paraId="39FB387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672" w:type="dxa"/>
            <w:tcBorders>
              <w:top w:val="nil"/>
              <w:left w:val="nil"/>
              <w:bottom w:val="single" w:sz="8" w:space="0" w:color="305496"/>
              <w:right w:val="single" w:sz="4" w:space="0" w:color="305496"/>
            </w:tcBorders>
            <w:shd w:val="clear" w:color="auto" w:fill="auto"/>
            <w:noWrap/>
            <w:vAlign w:val="bottom"/>
            <w:hideMark/>
          </w:tcPr>
          <w:p w14:paraId="75B2F43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X</w:t>
            </w:r>
          </w:p>
        </w:tc>
        <w:tc>
          <w:tcPr>
            <w:tcW w:w="588" w:type="dxa"/>
            <w:tcBorders>
              <w:top w:val="nil"/>
              <w:left w:val="nil"/>
              <w:bottom w:val="single" w:sz="8" w:space="0" w:color="305496"/>
              <w:right w:val="nil"/>
            </w:tcBorders>
            <w:shd w:val="clear" w:color="auto" w:fill="auto"/>
            <w:noWrap/>
            <w:vAlign w:val="bottom"/>
            <w:hideMark/>
          </w:tcPr>
          <w:p w14:paraId="6D4FD5E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c>
          <w:tcPr>
            <w:tcW w:w="720" w:type="dxa"/>
            <w:tcBorders>
              <w:top w:val="nil"/>
              <w:left w:val="nil"/>
              <w:bottom w:val="single" w:sz="8" w:space="0" w:color="305496"/>
              <w:right w:val="single" w:sz="8" w:space="0" w:color="305496"/>
            </w:tcBorders>
            <w:shd w:val="clear" w:color="auto" w:fill="auto"/>
            <w:noWrap/>
            <w:vAlign w:val="bottom"/>
            <w:hideMark/>
          </w:tcPr>
          <w:p w14:paraId="2ACD8C0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w:t>
            </w:r>
          </w:p>
        </w:tc>
      </w:tr>
      <w:tr w:rsidR="00D809FC" w:rsidRPr="00D809FC" w14:paraId="7A75A1A5" w14:textId="77777777" w:rsidTr="008E504E">
        <w:trPr>
          <w:trHeight w:val="244"/>
        </w:trPr>
        <w:tc>
          <w:tcPr>
            <w:tcW w:w="9170" w:type="dxa"/>
            <w:gridSpan w:val="11"/>
            <w:vMerge w:val="restart"/>
            <w:tcBorders>
              <w:top w:val="single" w:sz="8" w:space="0" w:color="305496"/>
              <w:left w:val="nil"/>
              <w:bottom w:val="nil"/>
              <w:right w:val="nil"/>
            </w:tcBorders>
            <w:shd w:val="clear" w:color="auto" w:fill="auto"/>
            <w:hideMark/>
          </w:tcPr>
          <w:p w14:paraId="53944706" w14:textId="77777777" w:rsidR="00D809FC" w:rsidRPr="00D809FC" w:rsidRDefault="00D809FC" w:rsidP="00D809FC">
            <w:pPr>
              <w:spacing w:after="0" w:line="240" w:lineRule="auto"/>
              <w:rPr>
                <w:rFonts w:ascii="Calibri" w:eastAsia="Times New Roman" w:hAnsi="Calibri" w:cs="Times New Roman"/>
                <w:i/>
                <w:iCs/>
                <w:color w:val="000000"/>
                <w:sz w:val="20"/>
                <w:szCs w:val="20"/>
              </w:rPr>
            </w:pPr>
            <w:r w:rsidRPr="00D809FC">
              <w:rPr>
                <w:rFonts w:ascii="Calibri" w:eastAsia="Times New Roman" w:hAnsi="Calibri" w:cs="Times New Roman"/>
                <w:i/>
                <w:iCs/>
                <w:color w:val="000000"/>
                <w:sz w:val="20"/>
                <w:szCs w:val="20"/>
              </w:rPr>
              <w:t>* For predicting dementia status for participants with proxy respondents in the most recent HRS wave, Hurd included an indicator specifying whether they were selfs or also had a proxy two waves prior, and the corresponding cognition assessment scores.</w:t>
            </w:r>
          </w:p>
        </w:tc>
      </w:tr>
      <w:tr w:rsidR="00D809FC" w:rsidRPr="00D809FC" w14:paraId="2C8D4FC8" w14:textId="77777777" w:rsidTr="008E504E">
        <w:trPr>
          <w:trHeight w:val="244"/>
        </w:trPr>
        <w:tc>
          <w:tcPr>
            <w:tcW w:w="9170" w:type="dxa"/>
            <w:gridSpan w:val="11"/>
            <w:vMerge/>
            <w:tcBorders>
              <w:top w:val="single" w:sz="8" w:space="0" w:color="305496"/>
              <w:left w:val="nil"/>
              <w:bottom w:val="nil"/>
              <w:right w:val="nil"/>
            </w:tcBorders>
            <w:vAlign w:val="center"/>
            <w:hideMark/>
          </w:tcPr>
          <w:p w14:paraId="0DC7296F" w14:textId="77777777" w:rsidR="00D809FC" w:rsidRPr="00D809FC" w:rsidRDefault="00D809FC" w:rsidP="00D809FC">
            <w:pPr>
              <w:spacing w:after="0" w:line="240" w:lineRule="auto"/>
              <w:rPr>
                <w:rFonts w:ascii="Calibri" w:eastAsia="Times New Roman" w:hAnsi="Calibri" w:cs="Times New Roman"/>
                <w:i/>
                <w:iCs/>
                <w:color w:val="000000"/>
                <w:sz w:val="20"/>
                <w:szCs w:val="20"/>
              </w:rPr>
            </w:pPr>
          </w:p>
        </w:tc>
      </w:tr>
      <w:tr w:rsidR="00D809FC" w:rsidRPr="00D809FC" w14:paraId="1217E238" w14:textId="77777777" w:rsidTr="008E504E">
        <w:trPr>
          <w:trHeight w:val="244"/>
        </w:trPr>
        <w:tc>
          <w:tcPr>
            <w:tcW w:w="9170" w:type="dxa"/>
            <w:gridSpan w:val="11"/>
            <w:vMerge w:val="restart"/>
            <w:tcBorders>
              <w:top w:val="nil"/>
              <w:left w:val="nil"/>
              <w:bottom w:val="nil"/>
              <w:right w:val="nil"/>
            </w:tcBorders>
            <w:shd w:val="clear" w:color="auto" w:fill="auto"/>
            <w:hideMark/>
          </w:tcPr>
          <w:p w14:paraId="729E2194" w14:textId="77777777" w:rsidR="00D809FC" w:rsidRDefault="00D809FC" w:rsidP="00D809FC">
            <w:pPr>
              <w:spacing w:after="0" w:line="240" w:lineRule="auto"/>
              <w:rPr>
                <w:rFonts w:ascii="Calibri" w:eastAsia="Times New Roman" w:hAnsi="Calibri" w:cs="Times New Roman"/>
                <w:i/>
                <w:iCs/>
                <w:color w:val="000000"/>
                <w:sz w:val="20"/>
                <w:szCs w:val="20"/>
              </w:rPr>
            </w:pPr>
            <w:r w:rsidRPr="00D809FC">
              <w:rPr>
                <w:rFonts w:ascii="Calibri" w:eastAsia="Times New Roman" w:hAnsi="Calibri" w:cs="Times New Roman"/>
                <w:i/>
                <w:iCs/>
                <w:color w:val="000000"/>
                <w:sz w:val="20"/>
                <w:szCs w:val="20"/>
              </w:rPr>
              <w:t xml:space="preserve">** Wu used a single algorithm to classify dementia status for selfs and participants who had a proxy in the most recent HRS wave using the missing-indicator method. The algorithm includes a binary proxy indicator, sets proxy cognition sasessments to 0 for selfs, and sets self-cognition assessments to 0 for proxys. </w:t>
            </w:r>
          </w:p>
          <w:p w14:paraId="443A77EF" w14:textId="77777777" w:rsidR="00D809FC" w:rsidRPr="00D809FC" w:rsidRDefault="00D809FC" w:rsidP="00D809FC">
            <w:pPr>
              <w:spacing w:after="0" w:line="240" w:lineRule="auto"/>
              <w:rPr>
                <w:rFonts w:ascii="Calibri" w:eastAsia="Times New Roman" w:hAnsi="Calibri" w:cs="Times New Roman"/>
                <w:i/>
                <w:iCs/>
                <w:color w:val="000000"/>
                <w:sz w:val="20"/>
                <w:szCs w:val="20"/>
              </w:rPr>
            </w:pPr>
          </w:p>
        </w:tc>
      </w:tr>
      <w:tr w:rsidR="00D809FC" w:rsidRPr="00D809FC" w14:paraId="0A555A62" w14:textId="77777777" w:rsidTr="008E504E">
        <w:trPr>
          <w:trHeight w:val="244"/>
        </w:trPr>
        <w:tc>
          <w:tcPr>
            <w:tcW w:w="9170" w:type="dxa"/>
            <w:gridSpan w:val="11"/>
            <w:vMerge/>
            <w:tcBorders>
              <w:top w:val="nil"/>
              <w:left w:val="nil"/>
              <w:bottom w:val="nil"/>
              <w:right w:val="nil"/>
            </w:tcBorders>
            <w:vAlign w:val="center"/>
            <w:hideMark/>
          </w:tcPr>
          <w:p w14:paraId="394E4261" w14:textId="77777777" w:rsidR="00D809FC" w:rsidRPr="00D809FC" w:rsidRDefault="00D809FC" w:rsidP="00D809FC">
            <w:pPr>
              <w:spacing w:after="0" w:line="240" w:lineRule="auto"/>
              <w:rPr>
                <w:rFonts w:ascii="Calibri" w:eastAsia="Times New Roman" w:hAnsi="Calibri" w:cs="Times New Roman"/>
                <w:i/>
                <w:iCs/>
                <w:color w:val="000000"/>
                <w:sz w:val="20"/>
                <w:szCs w:val="20"/>
              </w:rPr>
            </w:pPr>
          </w:p>
        </w:tc>
      </w:tr>
      <w:tr w:rsidR="00D809FC" w:rsidRPr="00D809FC" w14:paraId="4C978183" w14:textId="77777777" w:rsidTr="008E504E">
        <w:trPr>
          <w:trHeight w:val="244"/>
        </w:trPr>
        <w:tc>
          <w:tcPr>
            <w:tcW w:w="9170" w:type="dxa"/>
            <w:gridSpan w:val="11"/>
            <w:vMerge/>
            <w:tcBorders>
              <w:top w:val="nil"/>
              <w:left w:val="nil"/>
              <w:bottom w:val="nil"/>
              <w:right w:val="nil"/>
            </w:tcBorders>
            <w:vAlign w:val="center"/>
            <w:hideMark/>
          </w:tcPr>
          <w:p w14:paraId="07791E99" w14:textId="77777777" w:rsidR="00D809FC" w:rsidRPr="00D809FC" w:rsidRDefault="00D809FC" w:rsidP="00D809FC">
            <w:pPr>
              <w:spacing w:after="0" w:line="240" w:lineRule="auto"/>
              <w:rPr>
                <w:rFonts w:ascii="Calibri" w:eastAsia="Times New Roman" w:hAnsi="Calibri" w:cs="Times New Roman"/>
                <w:i/>
                <w:iCs/>
                <w:color w:val="000000"/>
                <w:sz w:val="20"/>
                <w:szCs w:val="20"/>
              </w:rPr>
            </w:pPr>
          </w:p>
        </w:tc>
      </w:tr>
    </w:tbl>
    <w:p w14:paraId="6F306850" w14:textId="77777777" w:rsidR="00D809FC" w:rsidRPr="005609E9" w:rsidRDefault="00D809FC" w:rsidP="00D809FC">
      <w:pPr>
        <w:pStyle w:val="FootnoteText"/>
        <w:rPr>
          <w:sz w:val="22"/>
          <w:szCs w:val="22"/>
        </w:rPr>
      </w:pPr>
      <w:r w:rsidRPr="005609E9">
        <w:rPr>
          <w:sz w:val="22"/>
          <w:szCs w:val="22"/>
        </w:rPr>
        <w:t>Summary statistics of each ‘standardized’ dataset are displayed in Table 2. In both the HRS validation and training samples, the large majority of dementia cases are</w:t>
      </w:r>
      <w:r>
        <w:rPr>
          <w:sz w:val="22"/>
          <w:szCs w:val="22"/>
        </w:rPr>
        <w:t xml:space="preserve"> of</w:t>
      </w:r>
      <w:r w:rsidRPr="005609E9">
        <w:rPr>
          <w:sz w:val="22"/>
          <w:szCs w:val="22"/>
        </w:rPr>
        <w:t xml:space="preserve"> Alzheimer’s etiology (7</w:t>
      </w:r>
      <w:r>
        <w:rPr>
          <w:sz w:val="22"/>
          <w:szCs w:val="22"/>
        </w:rPr>
        <w:t>6</w:t>
      </w:r>
      <w:r w:rsidRPr="005609E9">
        <w:rPr>
          <w:sz w:val="22"/>
          <w:szCs w:val="22"/>
        </w:rPr>
        <w:t xml:space="preserve">%). However, as expected, there are considerably fewer cases of dementia in the HRS validation data (which contains only incident cases) than in the HRS training data (which contains both prevalent and incident cases). </w:t>
      </w:r>
      <w:commentRangeStart w:id="33"/>
      <w:r w:rsidRPr="005609E9">
        <w:rPr>
          <w:sz w:val="22"/>
          <w:szCs w:val="22"/>
        </w:rPr>
        <w:t>Other notable differences are that HRS training</w:t>
      </w:r>
      <w:r>
        <w:rPr>
          <w:sz w:val="22"/>
          <w:szCs w:val="22"/>
        </w:rPr>
        <w:t xml:space="preserve"> data</w:t>
      </w:r>
      <w:r w:rsidRPr="005609E9">
        <w:rPr>
          <w:sz w:val="22"/>
          <w:szCs w:val="22"/>
        </w:rPr>
        <w:t xml:space="preserve"> participants are much more likely to have proxy-respondents (2</w:t>
      </w:r>
      <w:r>
        <w:rPr>
          <w:sz w:val="22"/>
          <w:szCs w:val="22"/>
        </w:rPr>
        <w:t>2</w:t>
      </w:r>
      <w:r w:rsidRPr="005609E9">
        <w:rPr>
          <w:sz w:val="22"/>
          <w:szCs w:val="22"/>
        </w:rPr>
        <w:t>% vs. 6%), and also have greater functional limitations compared to HRS validation data participants</w:t>
      </w:r>
      <w:r>
        <w:rPr>
          <w:sz w:val="22"/>
          <w:szCs w:val="22"/>
        </w:rPr>
        <w:t xml:space="preserve"> </w:t>
      </w:r>
      <w:r w:rsidRPr="005609E9">
        <w:rPr>
          <w:sz w:val="22"/>
          <w:szCs w:val="22"/>
        </w:rPr>
        <w:t>(</w:t>
      </w:r>
      <w:r>
        <w:rPr>
          <w:sz w:val="22"/>
          <w:szCs w:val="22"/>
        </w:rPr>
        <w:t xml:space="preserve">mean </w:t>
      </w:r>
      <w:r w:rsidRPr="005609E9">
        <w:rPr>
          <w:sz w:val="22"/>
          <w:szCs w:val="22"/>
        </w:rPr>
        <w:t>0.9</w:t>
      </w:r>
      <w:r>
        <w:rPr>
          <w:sz w:val="22"/>
          <w:szCs w:val="22"/>
        </w:rPr>
        <w:t>7</w:t>
      </w:r>
      <w:r w:rsidRPr="005609E9">
        <w:rPr>
          <w:sz w:val="22"/>
          <w:szCs w:val="22"/>
        </w:rPr>
        <w:t xml:space="preserve"> vs. 0.6</w:t>
      </w:r>
      <w:r>
        <w:rPr>
          <w:sz w:val="22"/>
          <w:szCs w:val="22"/>
        </w:rPr>
        <w:t>1</w:t>
      </w:r>
      <w:r w:rsidRPr="005609E9">
        <w:rPr>
          <w:sz w:val="22"/>
          <w:szCs w:val="22"/>
        </w:rPr>
        <w:t xml:space="preserve"> ADL’s and 1.2</w:t>
      </w:r>
      <w:r>
        <w:rPr>
          <w:sz w:val="22"/>
          <w:szCs w:val="22"/>
        </w:rPr>
        <w:t>2</w:t>
      </w:r>
      <w:r w:rsidRPr="005609E9">
        <w:rPr>
          <w:sz w:val="22"/>
          <w:szCs w:val="22"/>
        </w:rPr>
        <w:t xml:space="preserve"> vs. 0.5</w:t>
      </w:r>
      <w:r>
        <w:rPr>
          <w:sz w:val="22"/>
          <w:szCs w:val="22"/>
        </w:rPr>
        <w:t>3</w:t>
      </w:r>
      <w:r w:rsidRPr="005609E9">
        <w:rPr>
          <w:sz w:val="22"/>
          <w:szCs w:val="22"/>
        </w:rPr>
        <w:t xml:space="preserve"> IADL’s). </w:t>
      </w:r>
      <w:commentRangeEnd w:id="33"/>
      <w:r>
        <w:rPr>
          <w:rStyle w:val="CommentReference"/>
        </w:rPr>
        <w:commentReference w:id="33"/>
      </w:r>
      <w:r w:rsidRPr="005609E9">
        <w:rPr>
          <w:sz w:val="22"/>
          <w:szCs w:val="22"/>
        </w:rPr>
        <w:t xml:space="preserve">The overall socio-demographic distributions, as well as cognition test scores are similar across the two samples. </w:t>
      </w:r>
    </w:p>
    <w:p w14:paraId="00897893" w14:textId="77777777" w:rsidR="00D809FC" w:rsidRDefault="00D809FC" w:rsidP="00582DF4">
      <w:pPr>
        <w:rPr>
          <w:b/>
        </w:rPr>
      </w:pPr>
    </w:p>
    <w:p w14:paraId="19B3B331" w14:textId="5E58678D" w:rsidR="00A20DBC" w:rsidRDefault="00D809FC" w:rsidP="00582DF4">
      <w:pPr>
        <w:rPr>
          <w:b/>
        </w:rPr>
      </w:pPr>
      <w:r w:rsidRPr="00D809FC">
        <w:rPr>
          <w:b/>
        </w:rPr>
        <w:t xml:space="preserve">Table 2: Summary statistics of training and validation </w:t>
      </w:r>
    </w:p>
    <w:tbl>
      <w:tblPr>
        <w:tblW w:w="9340" w:type="dxa"/>
        <w:tblLook w:val="04A0" w:firstRow="1" w:lastRow="0" w:firstColumn="1" w:lastColumn="0" w:noHBand="0" w:noVBand="1"/>
      </w:tblPr>
      <w:tblGrid>
        <w:gridCol w:w="4979"/>
        <w:gridCol w:w="597"/>
        <w:gridCol w:w="895"/>
        <w:gridCol w:w="688"/>
        <w:gridCol w:w="598"/>
        <w:gridCol w:w="895"/>
        <w:gridCol w:w="688"/>
      </w:tblGrid>
      <w:tr w:rsidR="00D809FC" w:rsidRPr="00D809FC" w14:paraId="67DCEE2C" w14:textId="77777777" w:rsidTr="00DF2808">
        <w:trPr>
          <w:trHeight w:val="20"/>
        </w:trPr>
        <w:tc>
          <w:tcPr>
            <w:tcW w:w="4979" w:type="dxa"/>
            <w:vMerge w:val="restart"/>
            <w:tcBorders>
              <w:top w:val="single" w:sz="8" w:space="0" w:color="305496"/>
              <w:left w:val="single" w:sz="8" w:space="0" w:color="305496"/>
              <w:bottom w:val="single" w:sz="8" w:space="0" w:color="FFFFFF"/>
              <w:right w:val="single" w:sz="4" w:space="0" w:color="FFFFFF"/>
            </w:tcBorders>
            <w:shd w:val="clear" w:color="000000" w:fill="305496"/>
            <w:noWrap/>
            <w:vAlign w:val="center"/>
            <w:hideMark/>
          </w:tcPr>
          <w:p w14:paraId="30094AE3" w14:textId="77777777" w:rsidR="00D809FC" w:rsidRPr="00D809FC" w:rsidRDefault="00D809FC" w:rsidP="00D809FC">
            <w:pPr>
              <w:spacing w:after="0" w:line="240" w:lineRule="auto"/>
              <w:rPr>
                <w:rFonts w:ascii="Calibri" w:eastAsia="Times New Roman" w:hAnsi="Calibri" w:cs="Times New Roman"/>
                <w:b/>
                <w:bCs/>
                <w:color w:val="FFFFFF"/>
                <w:sz w:val="20"/>
                <w:szCs w:val="20"/>
              </w:rPr>
            </w:pPr>
            <w:r w:rsidRPr="00D809FC">
              <w:rPr>
                <w:rFonts w:ascii="Calibri" w:eastAsia="Times New Roman" w:hAnsi="Calibri" w:cs="Times New Roman"/>
                <w:b/>
                <w:bCs/>
                <w:color w:val="FFFFFF"/>
                <w:sz w:val="20"/>
                <w:szCs w:val="20"/>
              </w:rPr>
              <w:t>Outcomes and predictors</w:t>
            </w:r>
          </w:p>
        </w:tc>
        <w:tc>
          <w:tcPr>
            <w:tcW w:w="2180" w:type="dxa"/>
            <w:gridSpan w:val="3"/>
            <w:tcBorders>
              <w:top w:val="single" w:sz="8" w:space="0" w:color="305496"/>
              <w:left w:val="nil"/>
              <w:bottom w:val="single" w:sz="4" w:space="0" w:color="FFFFFF"/>
              <w:right w:val="single" w:sz="4" w:space="0" w:color="FFFFFF"/>
            </w:tcBorders>
            <w:shd w:val="clear" w:color="000000" w:fill="305496"/>
            <w:noWrap/>
            <w:vAlign w:val="bottom"/>
            <w:hideMark/>
          </w:tcPr>
          <w:p w14:paraId="6F8ABAD5" w14:textId="64706D7F" w:rsidR="00D809FC" w:rsidRPr="00D809FC" w:rsidRDefault="00DF2808" w:rsidP="00D809FC">
            <w:pPr>
              <w:spacing w:after="0" w:line="240" w:lineRule="auto"/>
              <w:jc w:val="center"/>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T</w:t>
            </w:r>
            <w:r w:rsidR="00D809FC" w:rsidRPr="00D809FC">
              <w:rPr>
                <w:rFonts w:ascii="Calibri" w:eastAsia="Times New Roman" w:hAnsi="Calibri" w:cs="Times New Roman"/>
                <w:b/>
                <w:bCs/>
                <w:color w:val="FFFFFF"/>
                <w:sz w:val="20"/>
                <w:szCs w:val="20"/>
              </w:rPr>
              <w:t>raining data</w:t>
            </w:r>
          </w:p>
        </w:tc>
        <w:tc>
          <w:tcPr>
            <w:tcW w:w="2181" w:type="dxa"/>
            <w:gridSpan w:val="3"/>
            <w:tcBorders>
              <w:top w:val="single" w:sz="8" w:space="0" w:color="305496"/>
              <w:left w:val="nil"/>
              <w:bottom w:val="single" w:sz="4" w:space="0" w:color="FFFFFF"/>
              <w:right w:val="single" w:sz="8" w:space="0" w:color="305496"/>
            </w:tcBorders>
            <w:shd w:val="clear" w:color="000000" w:fill="305496"/>
            <w:noWrap/>
            <w:vAlign w:val="bottom"/>
            <w:hideMark/>
          </w:tcPr>
          <w:p w14:paraId="382E6B73" w14:textId="613C16DF" w:rsidR="00D809FC" w:rsidRPr="00D809FC" w:rsidRDefault="00DF2808" w:rsidP="00D809FC">
            <w:pPr>
              <w:spacing w:after="0" w:line="240" w:lineRule="auto"/>
              <w:jc w:val="center"/>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V</w:t>
            </w:r>
            <w:r w:rsidR="00D809FC" w:rsidRPr="00D809FC">
              <w:rPr>
                <w:rFonts w:ascii="Calibri" w:eastAsia="Times New Roman" w:hAnsi="Calibri" w:cs="Times New Roman"/>
                <w:b/>
                <w:bCs/>
                <w:color w:val="FFFFFF"/>
                <w:sz w:val="20"/>
                <w:szCs w:val="20"/>
              </w:rPr>
              <w:t>alidation data</w:t>
            </w:r>
          </w:p>
        </w:tc>
      </w:tr>
      <w:tr w:rsidR="00D809FC" w:rsidRPr="00D809FC" w14:paraId="2C1EB954" w14:textId="77777777" w:rsidTr="00DF2808">
        <w:trPr>
          <w:trHeight w:val="20"/>
        </w:trPr>
        <w:tc>
          <w:tcPr>
            <w:tcW w:w="4979" w:type="dxa"/>
            <w:vMerge/>
            <w:tcBorders>
              <w:top w:val="single" w:sz="8" w:space="0" w:color="305496"/>
              <w:left w:val="single" w:sz="8" w:space="0" w:color="305496"/>
              <w:bottom w:val="single" w:sz="8" w:space="0" w:color="FFFFFF"/>
              <w:right w:val="single" w:sz="4" w:space="0" w:color="FFFFFF"/>
            </w:tcBorders>
            <w:vAlign w:val="center"/>
            <w:hideMark/>
          </w:tcPr>
          <w:p w14:paraId="21A9EE32" w14:textId="77777777" w:rsidR="00D809FC" w:rsidRPr="00D809FC" w:rsidRDefault="00D809FC" w:rsidP="00D809FC">
            <w:pPr>
              <w:spacing w:after="0" w:line="240" w:lineRule="auto"/>
              <w:rPr>
                <w:rFonts w:ascii="Calibri" w:eastAsia="Times New Roman" w:hAnsi="Calibri" w:cs="Times New Roman"/>
                <w:b/>
                <w:bCs/>
                <w:color w:val="FFFFFF"/>
                <w:sz w:val="20"/>
                <w:szCs w:val="20"/>
              </w:rPr>
            </w:pPr>
          </w:p>
        </w:tc>
        <w:tc>
          <w:tcPr>
            <w:tcW w:w="597" w:type="dxa"/>
            <w:tcBorders>
              <w:top w:val="nil"/>
              <w:left w:val="nil"/>
              <w:bottom w:val="single" w:sz="8" w:space="0" w:color="FFFFFF"/>
              <w:right w:val="single" w:sz="4" w:space="0" w:color="FFFFFF"/>
            </w:tcBorders>
            <w:shd w:val="clear" w:color="000000" w:fill="305496"/>
            <w:noWrap/>
            <w:vAlign w:val="center"/>
            <w:hideMark/>
          </w:tcPr>
          <w:p w14:paraId="0F23B056"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N</w:t>
            </w:r>
          </w:p>
        </w:tc>
        <w:tc>
          <w:tcPr>
            <w:tcW w:w="895" w:type="dxa"/>
            <w:tcBorders>
              <w:top w:val="nil"/>
              <w:left w:val="nil"/>
              <w:bottom w:val="single" w:sz="8" w:space="0" w:color="FFFFFF"/>
              <w:right w:val="single" w:sz="4" w:space="0" w:color="FFFFFF"/>
            </w:tcBorders>
            <w:shd w:val="clear" w:color="000000" w:fill="305496"/>
            <w:noWrap/>
            <w:vAlign w:val="bottom"/>
            <w:hideMark/>
          </w:tcPr>
          <w:p w14:paraId="6730813F"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Mean</w:t>
            </w:r>
          </w:p>
        </w:tc>
        <w:tc>
          <w:tcPr>
            <w:tcW w:w="688" w:type="dxa"/>
            <w:tcBorders>
              <w:top w:val="nil"/>
              <w:left w:val="nil"/>
              <w:bottom w:val="single" w:sz="8" w:space="0" w:color="FFFFFF"/>
              <w:right w:val="single" w:sz="4" w:space="0" w:color="FFFFFF"/>
            </w:tcBorders>
            <w:shd w:val="clear" w:color="000000" w:fill="305496"/>
            <w:noWrap/>
            <w:vAlign w:val="bottom"/>
            <w:hideMark/>
          </w:tcPr>
          <w:p w14:paraId="4ADB3BF5"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S.D.</w:t>
            </w:r>
          </w:p>
        </w:tc>
        <w:tc>
          <w:tcPr>
            <w:tcW w:w="598" w:type="dxa"/>
            <w:tcBorders>
              <w:top w:val="nil"/>
              <w:left w:val="nil"/>
              <w:bottom w:val="single" w:sz="8" w:space="0" w:color="FFFFFF"/>
              <w:right w:val="single" w:sz="4" w:space="0" w:color="FFFFFF"/>
            </w:tcBorders>
            <w:shd w:val="clear" w:color="000000" w:fill="305496"/>
            <w:noWrap/>
            <w:vAlign w:val="center"/>
            <w:hideMark/>
          </w:tcPr>
          <w:p w14:paraId="5797F953"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N</w:t>
            </w:r>
          </w:p>
        </w:tc>
        <w:tc>
          <w:tcPr>
            <w:tcW w:w="895" w:type="dxa"/>
            <w:tcBorders>
              <w:top w:val="nil"/>
              <w:left w:val="nil"/>
              <w:bottom w:val="single" w:sz="8" w:space="0" w:color="FFFFFF"/>
              <w:right w:val="single" w:sz="4" w:space="0" w:color="FFFFFF"/>
            </w:tcBorders>
            <w:shd w:val="clear" w:color="000000" w:fill="305496"/>
            <w:noWrap/>
            <w:vAlign w:val="bottom"/>
            <w:hideMark/>
          </w:tcPr>
          <w:p w14:paraId="7C44BE63"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Mean</w:t>
            </w:r>
          </w:p>
        </w:tc>
        <w:tc>
          <w:tcPr>
            <w:tcW w:w="688" w:type="dxa"/>
            <w:tcBorders>
              <w:top w:val="nil"/>
              <w:left w:val="nil"/>
              <w:bottom w:val="single" w:sz="8" w:space="0" w:color="FFFFFF"/>
              <w:right w:val="single" w:sz="8" w:space="0" w:color="305496"/>
            </w:tcBorders>
            <w:shd w:val="clear" w:color="000000" w:fill="305496"/>
            <w:noWrap/>
            <w:vAlign w:val="bottom"/>
            <w:hideMark/>
          </w:tcPr>
          <w:p w14:paraId="7448E8FA" w14:textId="77777777" w:rsidR="00D809FC" w:rsidRPr="00D809FC" w:rsidRDefault="00D809FC" w:rsidP="00D809FC">
            <w:pPr>
              <w:spacing w:after="0" w:line="240" w:lineRule="auto"/>
              <w:jc w:val="center"/>
              <w:rPr>
                <w:rFonts w:ascii="Calibri" w:eastAsia="Times New Roman" w:hAnsi="Calibri" w:cs="Times New Roman"/>
                <w:color w:val="FFFFFF"/>
                <w:sz w:val="20"/>
                <w:szCs w:val="20"/>
              </w:rPr>
            </w:pPr>
            <w:r w:rsidRPr="00D809FC">
              <w:rPr>
                <w:rFonts w:ascii="Calibri" w:eastAsia="Times New Roman" w:hAnsi="Calibri" w:cs="Times New Roman"/>
                <w:color w:val="FFFFFF"/>
                <w:sz w:val="20"/>
                <w:szCs w:val="20"/>
              </w:rPr>
              <w:t>S.D.</w:t>
            </w:r>
          </w:p>
        </w:tc>
      </w:tr>
      <w:tr w:rsidR="00D809FC" w:rsidRPr="00D809FC" w14:paraId="139566C5" w14:textId="77777777" w:rsidTr="00D809FC">
        <w:trPr>
          <w:trHeight w:val="20"/>
        </w:trPr>
        <w:tc>
          <w:tcPr>
            <w:tcW w:w="9340" w:type="dxa"/>
            <w:gridSpan w:val="7"/>
            <w:tcBorders>
              <w:top w:val="single" w:sz="8" w:space="0" w:color="FFFFFF"/>
              <w:left w:val="single" w:sz="8" w:space="0" w:color="305496"/>
              <w:bottom w:val="nil"/>
              <w:right w:val="single" w:sz="8" w:space="0" w:color="305496"/>
            </w:tcBorders>
            <w:shd w:val="clear" w:color="000000" w:fill="D9E1F2"/>
            <w:noWrap/>
            <w:vAlign w:val="bottom"/>
            <w:hideMark/>
          </w:tcPr>
          <w:p w14:paraId="31B8A4C2"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Dementia Outcomes</w:t>
            </w:r>
          </w:p>
        </w:tc>
      </w:tr>
      <w:tr w:rsidR="00D809FC" w:rsidRPr="00D809FC" w14:paraId="5ABFB64E"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65944132"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Status</w:t>
            </w:r>
          </w:p>
        </w:tc>
        <w:tc>
          <w:tcPr>
            <w:tcW w:w="597" w:type="dxa"/>
            <w:tcBorders>
              <w:top w:val="nil"/>
              <w:left w:val="nil"/>
              <w:bottom w:val="nil"/>
              <w:right w:val="nil"/>
            </w:tcBorders>
            <w:shd w:val="clear" w:color="auto" w:fill="auto"/>
            <w:noWrap/>
            <w:vAlign w:val="bottom"/>
            <w:hideMark/>
          </w:tcPr>
          <w:p w14:paraId="03960CC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2E74300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0.34</w:t>
            </w:r>
          </w:p>
        </w:tc>
        <w:tc>
          <w:tcPr>
            <w:tcW w:w="688" w:type="dxa"/>
            <w:tcBorders>
              <w:top w:val="nil"/>
              <w:left w:val="nil"/>
              <w:bottom w:val="nil"/>
              <w:right w:val="single" w:sz="4" w:space="0" w:color="305496"/>
            </w:tcBorders>
            <w:shd w:val="clear" w:color="auto" w:fill="auto"/>
            <w:noWrap/>
            <w:vAlign w:val="bottom"/>
            <w:hideMark/>
          </w:tcPr>
          <w:p w14:paraId="3A63C70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0.47</w:t>
            </w:r>
          </w:p>
        </w:tc>
        <w:tc>
          <w:tcPr>
            <w:tcW w:w="598" w:type="dxa"/>
            <w:tcBorders>
              <w:top w:val="nil"/>
              <w:left w:val="nil"/>
              <w:bottom w:val="nil"/>
              <w:right w:val="nil"/>
            </w:tcBorders>
            <w:shd w:val="clear" w:color="auto" w:fill="auto"/>
            <w:noWrap/>
            <w:vAlign w:val="bottom"/>
            <w:hideMark/>
          </w:tcPr>
          <w:p w14:paraId="20D61CE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511F6B7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0.14</w:t>
            </w:r>
          </w:p>
        </w:tc>
        <w:tc>
          <w:tcPr>
            <w:tcW w:w="688" w:type="dxa"/>
            <w:tcBorders>
              <w:top w:val="nil"/>
              <w:left w:val="nil"/>
              <w:bottom w:val="nil"/>
              <w:right w:val="single" w:sz="8" w:space="0" w:color="305496"/>
            </w:tcBorders>
            <w:shd w:val="clear" w:color="auto" w:fill="auto"/>
            <w:noWrap/>
            <w:vAlign w:val="bottom"/>
            <w:hideMark/>
          </w:tcPr>
          <w:p w14:paraId="3D6B5C4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0.35</w:t>
            </w:r>
          </w:p>
        </w:tc>
      </w:tr>
      <w:tr w:rsidR="00D809FC" w:rsidRPr="00D809FC" w14:paraId="149C7FCC"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7C1B61E"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etiology: Alzheimer's</w:t>
            </w:r>
          </w:p>
        </w:tc>
        <w:tc>
          <w:tcPr>
            <w:tcW w:w="597" w:type="dxa"/>
            <w:tcBorders>
              <w:top w:val="nil"/>
              <w:left w:val="nil"/>
              <w:bottom w:val="nil"/>
              <w:right w:val="nil"/>
            </w:tcBorders>
            <w:shd w:val="clear" w:color="auto" w:fill="auto"/>
            <w:noWrap/>
            <w:vAlign w:val="bottom"/>
            <w:hideMark/>
          </w:tcPr>
          <w:p w14:paraId="2D743FF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5FC6C0D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0.26</w:t>
            </w:r>
          </w:p>
        </w:tc>
        <w:tc>
          <w:tcPr>
            <w:tcW w:w="688" w:type="dxa"/>
            <w:tcBorders>
              <w:top w:val="nil"/>
              <w:left w:val="nil"/>
              <w:bottom w:val="nil"/>
              <w:right w:val="single" w:sz="4" w:space="0" w:color="305496"/>
            </w:tcBorders>
            <w:shd w:val="clear" w:color="auto" w:fill="auto"/>
            <w:noWrap/>
            <w:vAlign w:val="bottom"/>
            <w:hideMark/>
          </w:tcPr>
          <w:p w14:paraId="66E1F23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0.44</w:t>
            </w:r>
          </w:p>
        </w:tc>
        <w:tc>
          <w:tcPr>
            <w:tcW w:w="598" w:type="dxa"/>
            <w:tcBorders>
              <w:top w:val="nil"/>
              <w:left w:val="nil"/>
              <w:bottom w:val="nil"/>
              <w:right w:val="nil"/>
            </w:tcBorders>
            <w:shd w:val="clear" w:color="auto" w:fill="auto"/>
            <w:noWrap/>
            <w:vAlign w:val="bottom"/>
            <w:hideMark/>
          </w:tcPr>
          <w:p w14:paraId="0515311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9084F4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0.10</w:t>
            </w:r>
          </w:p>
        </w:tc>
        <w:tc>
          <w:tcPr>
            <w:tcW w:w="688" w:type="dxa"/>
            <w:tcBorders>
              <w:top w:val="nil"/>
              <w:left w:val="nil"/>
              <w:bottom w:val="nil"/>
              <w:right w:val="single" w:sz="8" w:space="0" w:color="305496"/>
            </w:tcBorders>
            <w:shd w:val="clear" w:color="auto" w:fill="auto"/>
            <w:noWrap/>
            <w:vAlign w:val="bottom"/>
            <w:hideMark/>
          </w:tcPr>
          <w:p w14:paraId="6ED5A15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0.31</w:t>
            </w:r>
          </w:p>
        </w:tc>
      </w:tr>
      <w:tr w:rsidR="00D809FC" w:rsidRPr="00D809FC" w14:paraId="608A70A3"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2DF7745"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etiology: Vascular</w:t>
            </w:r>
          </w:p>
        </w:tc>
        <w:tc>
          <w:tcPr>
            <w:tcW w:w="597" w:type="dxa"/>
            <w:tcBorders>
              <w:top w:val="nil"/>
              <w:left w:val="nil"/>
              <w:bottom w:val="nil"/>
              <w:right w:val="nil"/>
            </w:tcBorders>
            <w:shd w:val="clear" w:color="auto" w:fill="auto"/>
            <w:noWrap/>
            <w:vAlign w:val="bottom"/>
            <w:hideMark/>
          </w:tcPr>
          <w:p w14:paraId="61EF7AD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3B477B3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0.05</w:t>
            </w:r>
          </w:p>
        </w:tc>
        <w:tc>
          <w:tcPr>
            <w:tcW w:w="688" w:type="dxa"/>
            <w:tcBorders>
              <w:top w:val="nil"/>
              <w:left w:val="nil"/>
              <w:bottom w:val="nil"/>
              <w:right w:val="single" w:sz="4" w:space="0" w:color="305496"/>
            </w:tcBorders>
            <w:shd w:val="clear" w:color="auto" w:fill="auto"/>
            <w:noWrap/>
            <w:vAlign w:val="bottom"/>
            <w:hideMark/>
          </w:tcPr>
          <w:p w14:paraId="404EDE4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0.23</w:t>
            </w:r>
          </w:p>
        </w:tc>
        <w:tc>
          <w:tcPr>
            <w:tcW w:w="598" w:type="dxa"/>
            <w:tcBorders>
              <w:top w:val="nil"/>
              <w:left w:val="nil"/>
              <w:bottom w:val="nil"/>
              <w:right w:val="nil"/>
            </w:tcBorders>
            <w:shd w:val="clear" w:color="auto" w:fill="auto"/>
            <w:noWrap/>
            <w:vAlign w:val="bottom"/>
            <w:hideMark/>
          </w:tcPr>
          <w:p w14:paraId="2CB1EF7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413D298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0.02</w:t>
            </w:r>
          </w:p>
        </w:tc>
        <w:tc>
          <w:tcPr>
            <w:tcW w:w="688" w:type="dxa"/>
            <w:tcBorders>
              <w:top w:val="nil"/>
              <w:left w:val="nil"/>
              <w:bottom w:val="nil"/>
              <w:right w:val="single" w:sz="8" w:space="0" w:color="305496"/>
            </w:tcBorders>
            <w:shd w:val="clear" w:color="auto" w:fill="auto"/>
            <w:noWrap/>
            <w:vAlign w:val="bottom"/>
            <w:hideMark/>
          </w:tcPr>
          <w:p w14:paraId="626F3D2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0.14</w:t>
            </w:r>
          </w:p>
        </w:tc>
      </w:tr>
      <w:tr w:rsidR="00D809FC" w:rsidRPr="00D809FC" w14:paraId="63E5CAF2"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3A100B23"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etiology: FTD</w:t>
            </w:r>
          </w:p>
        </w:tc>
        <w:tc>
          <w:tcPr>
            <w:tcW w:w="597" w:type="dxa"/>
            <w:tcBorders>
              <w:top w:val="nil"/>
              <w:left w:val="nil"/>
              <w:bottom w:val="nil"/>
              <w:right w:val="nil"/>
            </w:tcBorders>
            <w:shd w:val="clear" w:color="auto" w:fill="auto"/>
            <w:noWrap/>
            <w:vAlign w:val="bottom"/>
            <w:hideMark/>
          </w:tcPr>
          <w:p w14:paraId="1488031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40EBB79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c>
          <w:tcPr>
            <w:tcW w:w="688" w:type="dxa"/>
            <w:tcBorders>
              <w:top w:val="nil"/>
              <w:left w:val="nil"/>
              <w:bottom w:val="nil"/>
              <w:right w:val="single" w:sz="4" w:space="0" w:color="305496"/>
            </w:tcBorders>
            <w:shd w:val="clear" w:color="auto" w:fill="auto"/>
            <w:noWrap/>
            <w:vAlign w:val="bottom"/>
            <w:hideMark/>
          </w:tcPr>
          <w:p w14:paraId="2DEDF53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0.04</w:t>
            </w:r>
          </w:p>
        </w:tc>
        <w:tc>
          <w:tcPr>
            <w:tcW w:w="598" w:type="dxa"/>
            <w:tcBorders>
              <w:top w:val="nil"/>
              <w:left w:val="nil"/>
              <w:bottom w:val="nil"/>
              <w:right w:val="nil"/>
            </w:tcBorders>
            <w:shd w:val="clear" w:color="auto" w:fill="auto"/>
            <w:noWrap/>
            <w:vAlign w:val="bottom"/>
            <w:hideMark/>
          </w:tcPr>
          <w:p w14:paraId="1CE51A0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C23FFE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c>
          <w:tcPr>
            <w:tcW w:w="688" w:type="dxa"/>
            <w:tcBorders>
              <w:top w:val="nil"/>
              <w:left w:val="nil"/>
              <w:bottom w:val="nil"/>
              <w:right w:val="single" w:sz="8" w:space="0" w:color="305496"/>
            </w:tcBorders>
            <w:shd w:val="clear" w:color="auto" w:fill="auto"/>
            <w:noWrap/>
            <w:vAlign w:val="bottom"/>
            <w:hideMark/>
          </w:tcPr>
          <w:p w14:paraId="2C1CB20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r>
      <w:tr w:rsidR="00D809FC" w:rsidRPr="00D809FC" w14:paraId="113187DC"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1A7860D"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etiology: Lewy Body</w:t>
            </w:r>
          </w:p>
        </w:tc>
        <w:tc>
          <w:tcPr>
            <w:tcW w:w="597" w:type="dxa"/>
            <w:tcBorders>
              <w:top w:val="nil"/>
              <w:left w:val="nil"/>
              <w:bottom w:val="nil"/>
              <w:right w:val="nil"/>
            </w:tcBorders>
            <w:shd w:val="clear" w:color="auto" w:fill="auto"/>
            <w:noWrap/>
            <w:vAlign w:val="bottom"/>
            <w:hideMark/>
          </w:tcPr>
          <w:p w14:paraId="12CE55E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10C3173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c>
          <w:tcPr>
            <w:tcW w:w="688" w:type="dxa"/>
            <w:tcBorders>
              <w:top w:val="nil"/>
              <w:left w:val="nil"/>
              <w:bottom w:val="nil"/>
              <w:right w:val="single" w:sz="4" w:space="0" w:color="305496"/>
            </w:tcBorders>
            <w:shd w:val="clear" w:color="auto" w:fill="auto"/>
            <w:noWrap/>
            <w:vAlign w:val="bottom"/>
            <w:hideMark/>
          </w:tcPr>
          <w:p w14:paraId="275EDEE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c>
          <w:tcPr>
            <w:tcW w:w="598" w:type="dxa"/>
            <w:tcBorders>
              <w:top w:val="nil"/>
              <w:left w:val="nil"/>
              <w:bottom w:val="nil"/>
              <w:right w:val="nil"/>
            </w:tcBorders>
            <w:shd w:val="clear" w:color="auto" w:fill="auto"/>
            <w:noWrap/>
            <w:vAlign w:val="bottom"/>
            <w:hideMark/>
          </w:tcPr>
          <w:p w14:paraId="7D9A296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E33690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c>
          <w:tcPr>
            <w:tcW w:w="688" w:type="dxa"/>
            <w:tcBorders>
              <w:top w:val="nil"/>
              <w:left w:val="nil"/>
              <w:bottom w:val="nil"/>
              <w:right w:val="single" w:sz="8" w:space="0" w:color="305496"/>
            </w:tcBorders>
            <w:shd w:val="clear" w:color="auto" w:fill="auto"/>
            <w:noWrap/>
            <w:vAlign w:val="bottom"/>
            <w:hideMark/>
          </w:tcPr>
          <w:p w14:paraId="3551763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0.00</w:t>
            </w:r>
          </w:p>
        </w:tc>
      </w:tr>
      <w:tr w:rsidR="00D809FC" w:rsidRPr="00D809FC" w14:paraId="6C821176"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3435AEE8"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Dementia etiology: Other</w:t>
            </w:r>
          </w:p>
        </w:tc>
        <w:tc>
          <w:tcPr>
            <w:tcW w:w="597" w:type="dxa"/>
            <w:tcBorders>
              <w:top w:val="nil"/>
              <w:left w:val="nil"/>
              <w:bottom w:val="nil"/>
              <w:right w:val="nil"/>
            </w:tcBorders>
            <w:shd w:val="clear" w:color="auto" w:fill="auto"/>
            <w:noWrap/>
            <w:vAlign w:val="bottom"/>
            <w:hideMark/>
          </w:tcPr>
          <w:p w14:paraId="0A83C5A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7C42B3E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0.03</w:t>
            </w:r>
          </w:p>
        </w:tc>
        <w:tc>
          <w:tcPr>
            <w:tcW w:w="688" w:type="dxa"/>
            <w:tcBorders>
              <w:top w:val="nil"/>
              <w:left w:val="nil"/>
              <w:bottom w:val="nil"/>
              <w:right w:val="single" w:sz="4" w:space="0" w:color="305496"/>
            </w:tcBorders>
            <w:shd w:val="clear" w:color="auto" w:fill="auto"/>
            <w:noWrap/>
            <w:vAlign w:val="bottom"/>
            <w:hideMark/>
          </w:tcPr>
          <w:p w14:paraId="25FC275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0.16</w:t>
            </w:r>
          </w:p>
        </w:tc>
        <w:tc>
          <w:tcPr>
            <w:tcW w:w="598" w:type="dxa"/>
            <w:tcBorders>
              <w:top w:val="nil"/>
              <w:left w:val="nil"/>
              <w:bottom w:val="nil"/>
              <w:right w:val="nil"/>
            </w:tcBorders>
            <w:shd w:val="clear" w:color="auto" w:fill="auto"/>
            <w:noWrap/>
            <w:vAlign w:val="bottom"/>
            <w:hideMark/>
          </w:tcPr>
          <w:p w14:paraId="557D211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3C6A96C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0.01</w:t>
            </w:r>
          </w:p>
        </w:tc>
        <w:tc>
          <w:tcPr>
            <w:tcW w:w="688" w:type="dxa"/>
            <w:tcBorders>
              <w:top w:val="nil"/>
              <w:left w:val="nil"/>
              <w:bottom w:val="nil"/>
              <w:right w:val="single" w:sz="8" w:space="0" w:color="305496"/>
            </w:tcBorders>
            <w:shd w:val="clear" w:color="auto" w:fill="auto"/>
            <w:noWrap/>
            <w:vAlign w:val="bottom"/>
            <w:hideMark/>
          </w:tcPr>
          <w:p w14:paraId="6027A8C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0.12</w:t>
            </w:r>
          </w:p>
        </w:tc>
      </w:tr>
      <w:tr w:rsidR="00D809FC" w:rsidRPr="00D809FC" w14:paraId="67AB1503" w14:textId="77777777" w:rsidTr="00D809FC">
        <w:trPr>
          <w:trHeight w:val="20"/>
        </w:trPr>
        <w:tc>
          <w:tcPr>
            <w:tcW w:w="9340" w:type="dxa"/>
            <w:gridSpan w:val="7"/>
            <w:tcBorders>
              <w:top w:val="nil"/>
              <w:left w:val="single" w:sz="8" w:space="0" w:color="305496"/>
              <w:bottom w:val="nil"/>
              <w:right w:val="single" w:sz="8" w:space="0" w:color="305496"/>
            </w:tcBorders>
            <w:shd w:val="clear" w:color="000000" w:fill="D9E1F2"/>
            <w:noWrap/>
            <w:vAlign w:val="bottom"/>
            <w:hideMark/>
          </w:tcPr>
          <w:p w14:paraId="54E4C6CA"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Demographics</w:t>
            </w:r>
          </w:p>
        </w:tc>
      </w:tr>
      <w:tr w:rsidR="00D809FC" w:rsidRPr="00D809FC" w14:paraId="5954883F"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295207EE"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Proxy-respondent</w:t>
            </w:r>
          </w:p>
        </w:tc>
        <w:tc>
          <w:tcPr>
            <w:tcW w:w="597" w:type="dxa"/>
            <w:tcBorders>
              <w:top w:val="nil"/>
              <w:left w:val="nil"/>
              <w:bottom w:val="nil"/>
              <w:right w:val="nil"/>
            </w:tcBorders>
            <w:shd w:val="clear" w:color="auto" w:fill="auto"/>
            <w:noWrap/>
            <w:vAlign w:val="bottom"/>
            <w:hideMark/>
          </w:tcPr>
          <w:p w14:paraId="4B07084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67D49AC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0.22</w:t>
            </w:r>
          </w:p>
        </w:tc>
        <w:tc>
          <w:tcPr>
            <w:tcW w:w="688" w:type="dxa"/>
            <w:tcBorders>
              <w:top w:val="nil"/>
              <w:left w:val="nil"/>
              <w:bottom w:val="nil"/>
              <w:right w:val="single" w:sz="4" w:space="0" w:color="305496"/>
            </w:tcBorders>
            <w:shd w:val="clear" w:color="auto" w:fill="auto"/>
            <w:noWrap/>
            <w:vAlign w:val="bottom"/>
            <w:hideMark/>
          </w:tcPr>
          <w:p w14:paraId="6243879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0.41</w:t>
            </w:r>
          </w:p>
        </w:tc>
        <w:tc>
          <w:tcPr>
            <w:tcW w:w="598" w:type="dxa"/>
            <w:tcBorders>
              <w:top w:val="nil"/>
              <w:left w:val="nil"/>
              <w:bottom w:val="nil"/>
              <w:right w:val="nil"/>
            </w:tcBorders>
            <w:shd w:val="clear" w:color="auto" w:fill="auto"/>
            <w:noWrap/>
            <w:vAlign w:val="bottom"/>
            <w:hideMark/>
          </w:tcPr>
          <w:p w14:paraId="53B63D0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150B2E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0.06</w:t>
            </w:r>
          </w:p>
        </w:tc>
        <w:tc>
          <w:tcPr>
            <w:tcW w:w="688" w:type="dxa"/>
            <w:tcBorders>
              <w:top w:val="nil"/>
              <w:left w:val="nil"/>
              <w:bottom w:val="nil"/>
              <w:right w:val="single" w:sz="8" w:space="0" w:color="305496"/>
            </w:tcBorders>
            <w:shd w:val="clear" w:color="auto" w:fill="auto"/>
            <w:noWrap/>
            <w:vAlign w:val="bottom"/>
            <w:hideMark/>
          </w:tcPr>
          <w:p w14:paraId="5FEB1A1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0.23</w:t>
            </w:r>
          </w:p>
        </w:tc>
      </w:tr>
      <w:tr w:rsidR="00D809FC" w:rsidRPr="00D809FC" w14:paraId="44EC436F"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1AFBB2F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Age</w:t>
            </w:r>
          </w:p>
        </w:tc>
        <w:tc>
          <w:tcPr>
            <w:tcW w:w="597" w:type="dxa"/>
            <w:tcBorders>
              <w:top w:val="nil"/>
              <w:left w:val="nil"/>
              <w:bottom w:val="nil"/>
              <w:right w:val="nil"/>
            </w:tcBorders>
            <w:shd w:val="clear" w:color="auto" w:fill="auto"/>
            <w:noWrap/>
            <w:vAlign w:val="bottom"/>
            <w:hideMark/>
          </w:tcPr>
          <w:p w14:paraId="450CFAD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1E00709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80.30</w:t>
            </w:r>
          </w:p>
        </w:tc>
        <w:tc>
          <w:tcPr>
            <w:tcW w:w="688" w:type="dxa"/>
            <w:tcBorders>
              <w:top w:val="nil"/>
              <w:left w:val="nil"/>
              <w:bottom w:val="nil"/>
              <w:right w:val="single" w:sz="4" w:space="0" w:color="305496"/>
            </w:tcBorders>
            <w:shd w:val="clear" w:color="auto" w:fill="auto"/>
            <w:noWrap/>
            <w:vAlign w:val="bottom"/>
            <w:hideMark/>
          </w:tcPr>
          <w:p w14:paraId="11EBF9D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6.97</w:t>
            </w:r>
          </w:p>
        </w:tc>
        <w:tc>
          <w:tcPr>
            <w:tcW w:w="598" w:type="dxa"/>
            <w:tcBorders>
              <w:top w:val="nil"/>
              <w:left w:val="nil"/>
              <w:bottom w:val="nil"/>
              <w:right w:val="nil"/>
            </w:tcBorders>
            <w:shd w:val="clear" w:color="auto" w:fill="auto"/>
            <w:noWrap/>
            <w:vAlign w:val="bottom"/>
            <w:hideMark/>
          </w:tcPr>
          <w:p w14:paraId="24DC94A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3D3FCBE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81.20</w:t>
            </w:r>
          </w:p>
        </w:tc>
        <w:tc>
          <w:tcPr>
            <w:tcW w:w="688" w:type="dxa"/>
            <w:tcBorders>
              <w:top w:val="nil"/>
              <w:left w:val="nil"/>
              <w:bottom w:val="nil"/>
              <w:right w:val="single" w:sz="8" w:space="0" w:color="305496"/>
            </w:tcBorders>
            <w:shd w:val="clear" w:color="auto" w:fill="auto"/>
            <w:noWrap/>
            <w:vAlign w:val="bottom"/>
            <w:hideMark/>
          </w:tcPr>
          <w:p w14:paraId="537EDCD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5.76</w:t>
            </w:r>
          </w:p>
        </w:tc>
      </w:tr>
      <w:tr w:rsidR="00D809FC" w:rsidRPr="00D809FC" w14:paraId="0B960B64"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36E3CCCC"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Female</w:t>
            </w:r>
          </w:p>
        </w:tc>
        <w:tc>
          <w:tcPr>
            <w:tcW w:w="597" w:type="dxa"/>
            <w:tcBorders>
              <w:top w:val="nil"/>
              <w:left w:val="nil"/>
              <w:bottom w:val="nil"/>
              <w:right w:val="nil"/>
            </w:tcBorders>
            <w:shd w:val="clear" w:color="auto" w:fill="auto"/>
            <w:noWrap/>
            <w:vAlign w:val="bottom"/>
            <w:hideMark/>
          </w:tcPr>
          <w:p w14:paraId="5C346EE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6290322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0.59</w:t>
            </w:r>
          </w:p>
        </w:tc>
        <w:tc>
          <w:tcPr>
            <w:tcW w:w="688" w:type="dxa"/>
            <w:tcBorders>
              <w:top w:val="nil"/>
              <w:left w:val="nil"/>
              <w:bottom w:val="nil"/>
              <w:right w:val="single" w:sz="4" w:space="0" w:color="305496"/>
            </w:tcBorders>
            <w:shd w:val="clear" w:color="auto" w:fill="auto"/>
            <w:noWrap/>
            <w:vAlign w:val="bottom"/>
            <w:hideMark/>
          </w:tcPr>
          <w:p w14:paraId="50E08A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0.49</w:t>
            </w:r>
          </w:p>
        </w:tc>
        <w:tc>
          <w:tcPr>
            <w:tcW w:w="598" w:type="dxa"/>
            <w:tcBorders>
              <w:top w:val="nil"/>
              <w:left w:val="nil"/>
              <w:bottom w:val="nil"/>
              <w:right w:val="nil"/>
            </w:tcBorders>
            <w:shd w:val="clear" w:color="auto" w:fill="auto"/>
            <w:noWrap/>
            <w:vAlign w:val="bottom"/>
            <w:hideMark/>
          </w:tcPr>
          <w:p w14:paraId="5122179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23F113D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0.52</w:t>
            </w:r>
          </w:p>
        </w:tc>
        <w:tc>
          <w:tcPr>
            <w:tcW w:w="688" w:type="dxa"/>
            <w:tcBorders>
              <w:top w:val="nil"/>
              <w:left w:val="nil"/>
              <w:bottom w:val="nil"/>
              <w:right w:val="single" w:sz="8" w:space="0" w:color="305496"/>
            </w:tcBorders>
            <w:shd w:val="clear" w:color="auto" w:fill="auto"/>
            <w:noWrap/>
            <w:vAlign w:val="bottom"/>
            <w:hideMark/>
          </w:tcPr>
          <w:p w14:paraId="7292FA3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0.50</w:t>
            </w:r>
          </w:p>
        </w:tc>
      </w:tr>
      <w:tr w:rsidR="00D809FC" w:rsidRPr="00D809FC" w14:paraId="5A3FD3D8"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163FB51A"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lastRenderedPageBreak/>
              <w:t>Education: LTHS</w:t>
            </w:r>
          </w:p>
        </w:tc>
        <w:tc>
          <w:tcPr>
            <w:tcW w:w="597" w:type="dxa"/>
            <w:tcBorders>
              <w:top w:val="nil"/>
              <w:left w:val="nil"/>
              <w:bottom w:val="nil"/>
              <w:right w:val="nil"/>
            </w:tcBorders>
            <w:shd w:val="clear" w:color="auto" w:fill="auto"/>
            <w:noWrap/>
            <w:vAlign w:val="bottom"/>
            <w:hideMark/>
          </w:tcPr>
          <w:p w14:paraId="25135BA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72AFA16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0.49</w:t>
            </w:r>
          </w:p>
        </w:tc>
        <w:tc>
          <w:tcPr>
            <w:tcW w:w="688" w:type="dxa"/>
            <w:tcBorders>
              <w:top w:val="nil"/>
              <w:left w:val="nil"/>
              <w:bottom w:val="nil"/>
              <w:right w:val="single" w:sz="4" w:space="0" w:color="305496"/>
            </w:tcBorders>
            <w:shd w:val="clear" w:color="auto" w:fill="auto"/>
            <w:noWrap/>
            <w:vAlign w:val="bottom"/>
            <w:hideMark/>
          </w:tcPr>
          <w:p w14:paraId="56D0E6A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0.50</w:t>
            </w:r>
          </w:p>
        </w:tc>
        <w:tc>
          <w:tcPr>
            <w:tcW w:w="598" w:type="dxa"/>
            <w:tcBorders>
              <w:top w:val="nil"/>
              <w:left w:val="nil"/>
              <w:bottom w:val="nil"/>
              <w:right w:val="nil"/>
            </w:tcBorders>
            <w:shd w:val="clear" w:color="auto" w:fill="auto"/>
            <w:noWrap/>
            <w:vAlign w:val="bottom"/>
            <w:hideMark/>
          </w:tcPr>
          <w:p w14:paraId="272D91E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A4205D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0.42</w:t>
            </w:r>
          </w:p>
        </w:tc>
        <w:tc>
          <w:tcPr>
            <w:tcW w:w="688" w:type="dxa"/>
            <w:tcBorders>
              <w:top w:val="nil"/>
              <w:left w:val="nil"/>
              <w:bottom w:val="nil"/>
              <w:right w:val="single" w:sz="8" w:space="0" w:color="305496"/>
            </w:tcBorders>
            <w:shd w:val="clear" w:color="auto" w:fill="auto"/>
            <w:noWrap/>
            <w:vAlign w:val="bottom"/>
            <w:hideMark/>
          </w:tcPr>
          <w:p w14:paraId="71E7875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0.49</w:t>
            </w:r>
          </w:p>
        </w:tc>
      </w:tr>
      <w:tr w:rsidR="00D809FC" w:rsidRPr="00D809FC" w14:paraId="0C44FFB6"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DAEEAF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Education: HS or GED</w:t>
            </w:r>
          </w:p>
        </w:tc>
        <w:tc>
          <w:tcPr>
            <w:tcW w:w="597" w:type="dxa"/>
            <w:tcBorders>
              <w:top w:val="nil"/>
              <w:left w:val="nil"/>
              <w:bottom w:val="nil"/>
              <w:right w:val="nil"/>
            </w:tcBorders>
            <w:shd w:val="clear" w:color="auto" w:fill="auto"/>
            <w:noWrap/>
            <w:vAlign w:val="bottom"/>
            <w:hideMark/>
          </w:tcPr>
          <w:p w14:paraId="1A7A173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58D8BBD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0.39</w:t>
            </w:r>
          </w:p>
        </w:tc>
        <w:tc>
          <w:tcPr>
            <w:tcW w:w="688" w:type="dxa"/>
            <w:tcBorders>
              <w:top w:val="nil"/>
              <w:left w:val="nil"/>
              <w:bottom w:val="nil"/>
              <w:right w:val="single" w:sz="4" w:space="0" w:color="305496"/>
            </w:tcBorders>
            <w:shd w:val="clear" w:color="auto" w:fill="auto"/>
            <w:noWrap/>
            <w:vAlign w:val="bottom"/>
            <w:hideMark/>
          </w:tcPr>
          <w:p w14:paraId="0DAB2FC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0.49</w:t>
            </w:r>
          </w:p>
        </w:tc>
        <w:tc>
          <w:tcPr>
            <w:tcW w:w="598" w:type="dxa"/>
            <w:tcBorders>
              <w:top w:val="nil"/>
              <w:left w:val="nil"/>
              <w:bottom w:val="nil"/>
              <w:right w:val="nil"/>
            </w:tcBorders>
            <w:shd w:val="clear" w:color="auto" w:fill="auto"/>
            <w:noWrap/>
            <w:vAlign w:val="bottom"/>
            <w:hideMark/>
          </w:tcPr>
          <w:p w14:paraId="7B54A4C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79417A8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0.43</w:t>
            </w:r>
          </w:p>
        </w:tc>
        <w:tc>
          <w:tcPr>
            <w:tcW w:w="688" w:type="dxa"/>
            <w:tcBorders>
              <w:top w:val="nil"/>
              <w:left w:val="nil"/>
              <w:bottom w:val="nil"/>
              <w:right w:val="single" w:sz="8" w:space="0" w:color="305496"/>
            </w:tcBorders>
            <w:shd w:val="clear" w:color="auto" w:fill="auto"/>
            <w:noWrap/>
            <w:vAlign w:val="bottom"/>
            <w:hideMark/>
          </w:tcPr>
          <w:p w14:paraId="60071F3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0.50</w:t>
            </w:r>
          </w:p>
        </w:tc>
      </w:tr>
      <w:tr w:rsidR="00D809FC" w:rsidRPr="00D809FC" w14:paraId="72088855"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4E129938"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Education: some college or more</w:t>
            </w:r>
          </w:p>
        </w:tc>
        <w:tc>
          <w:tcPr>
            <w:tcW w:w="597" w:type="dxa"/>
            <w:tcBorders>
              <w:top w:val="nil"/>
              <w:left w:val="nil"/>
              <w:bottom w:val="nil"/>
              <w:right w:val="nil"/>
            </w:tcBorders>
            <w:shd w:val="clear" w:color="auto" w:fill="auto"/>
            <w:noWrap/>
            <w:vAlign w:val="bottom"/>
            <w:hideMark/>
          </w:tcPr>
          <w:p w14:paraId="3A8CEAB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4B151B2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0.12</w:t>
            </w:r>
          </w:p>
        </w:tc>
        <w:tc>
          <w:tcPr>
            <w:tcW w:w="688" w:type="dxa"/>
            <w:tcBorders>
              <w:top w:val="nil"/>
              <w:left w:val="nil"/>
              <w:bottom w:val="nil"/>
              <w:right w:val="single" w:sz="4" w:space="0" w:color="305496"/>
            </w:tcBorders>
            <w:shd w:val="clear" w:color="auto" w:fill="auto"/>
            <w:noWrap/>
            <w:vAlign w:val="bottom"/>
            <w:hideMark/>
          </w:tcPr>
          <w:p w14:paraId="03BEF17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0.33</w:t>
            </w:r>
          </w:p>
        </w:tc>
        <w:tc>
          <w:tcPr>
            <w:tcW w:w="598" w:type="dxa"/>
            <w:tcBorders>
              <w:top w:val="nil"/>
              <w:left w:val="nil"/>
              <w:bottom w:val="nil"/>
              <w:right w:val="nil"/>
            </w:tcBorders>
            <w:shd w:val="clear" w:color="auto" w:fill="auto"/>
            <w:noWrap/>
            <w:vAlign w:val="bottom"/>
            <w:hideMark/>
          </w:tcPr>
          <w:p w14:paraId="4F41733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1CECCAF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0.15</w:t>
            </w:r>
          </w:p>
        </w:tc>
        <w:tc>
          <w:tcPr>
            <w:tcW w:w="688" w:type="dxa"/>
            <w:tcBorders>
              <w:top w:val="nil"/>
              <w:left w:val="nil"/>
              <w:bottom w:val="nil"/>
              <w:right w:val="single" w:sz="8" w:space="0" w:color="305496"/>
            </w:tcBorders>
            <w:shd w:val="clear" w:color="auto" w:fill="auto"/>
            <w:noWrap/>
            <w:vAlign w:val="bottom"/>
            <w:hideMark/>
          </w:tcPr>
          <w:p w14:paraId="43320C2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0.36</w:t>
            </w:r>
          </w:p>
        </w:tc>
      </w:tr>
      <w:tr w:rsidR="00D809FC" w:rsidRPr="00D809FC" w14:paraId="15085CAB"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4C631B1E"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Non-Hispanic White</w:t>
            </w:r>
          </w:p>
        </w:tc>
        <w:tc>
          <w:tcPr>
            <w:tcW w:w="597" w:type="dxa"/>
            <w:tcBorders>
              <w:top w:val="nil"/>
              <w:left w:val="nil"/>
              <w:bottom w:val="nil"/>
              <w:right w:val="nil"/>
            </w:tcBorders>
            <w:shd w:val="clear" w:color="auto" w:fill="auto"/>
            <w:noWrap/>
            <w:vAlign w:val="bottom"/>
            <w:hideMark/>
          </w:tcPr>
          <w:p w14:paraId="111419A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4B28E7A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0.69</w:t>
            </w:r>
          </w:p>
        </w:tc>
        <w:tc>
          <w:tcPr>
            <w:tcW w:w="688" w:type="dxa"/>
            <w:tcBorders>
              <w:top w:val="nil"/>
              <w:left w:val="nil"/>
              <w:bottom w:val="nil"/>
              <w:right w:val="single" w:sz="4" w:space="0" w:color="305496"/>
            </w:tcBorders>
            <w:shd w:val="clear" w:color="auto" w:fill="auto"/>
            <w:noWrap/>
            <w:vAlign w:val="bottom"/>
            <w:hideMark/>
          </w:tcPr>
          <w:p w14:paraId="7B4B85D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0.46</w:t>
            </w:r>
          </w:p>
        </w:tc>
        <w:tc>
          <w:tcPr>
            <w:tcW w:w="598" w:type="dxa"/>
            <w:tcBorders>
              <w:top w:val="nil"/>
              <w:left w:val="nil"/>
              <w:bottom w:val="nil"/>
              <w:right w:val="nil"/>
            </w:tcBorders>
            <w:shd w:val="clear" w:color="auto" w:fill="auto"/>
            <w:noWrap/>
            <w:vAlign w:val="bottom"/>
            <w:hideMark/>
          </w:tcPr>
          <w:p w14:paraId="1B59C42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5DC7A1A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0.72</w:t>
            </w:r>
          </w:p>
        </w:tc>
        <w:tc>
          <w:tcPr>
            <w:tcW w:w="688" w:type="dxa"/>
            <w:tcBorders>
              <w:top w:val="nil"/>
              <w:left w:val="nil"/>
              <w:bottom w:val="nil"/>
              <w:right w:val="single" w:sz="8" w:space="0" w:color="305496"/>
            </w:tcBorders>
            <w:shd w:val="clear" w:color="auto" w:fill="auto"/>
            <w:noWrap/>
            <w:vAlign w:val="bottom"/>
            <w:hideMark/>
          </w:tcPr>
          <w:p w14:paraId="4E90689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0.45</w:t>
            </w:r>
          </w:p>
        </w:tc>
      </w:tr>
      <w:tr w:rsidR="00D809FC" w:rsidRPr="00D809FC" w14:paraId="5C01394F"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7CD7C55D"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Non-Hispanic Black</w:t>
            </w:r>
          </w:p>
        </w:tc>
        <w:tc>
          <w:tcPr>
            <w:tcW w:w="597" w:type="dxa"/>
            <w:tcBorders>
              <w:top w:val="nil"/>
              <w:left w:val="nil"/>
              <w:bottom w:val="nil"/>
              <w:right w:val="nil"/>
            </w:tcBorders>
            <w:shd w:val="clear" w:color="auto" w:fill="auto"/>
            <w:noWrap/>
            <w:vAlign w:val="bottom"/>
            <w:hideMark/>
          </w:tcPr>
          <w:p w14:paraId="7CBB784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3F02CAA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0.18</w:t>
            </w:r>
          </w:p>
        </w:tc>
        <w:tc>
          <w:tcPr>
            <w:tcW w:w="688" w:type="dxa"/>
            <w:tcBorders>
              <w:top w:val="nil"/>
              <w:left w:val="nil"/>
              <w:bottom w:val="nil"/>
              <w:right w:val="single" w:sz="4" w:space="0" w:color="305496"/>
            </w:tcBorders>
            <w:shd w:val="clear" w:color="auto" w:fill="auto"/>
            <w:noWrap/>
            <w:vAlign w:val="bottom"/>
            <w:hideMark/>
          </w:tcPr>
          <w:p w14:paraId="6925812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0.39</w:t>
            </w:r>
          </w:p>
        </w:tc>
        <w:tc>
          <w:tcPr>
            <w:tcW w:w="598" w:type="dxa"/>
            <w:tcBorders>
              <w:top w:val="nil"/>
              <w:left w:val="nil"/>
              <w:bottom w:val="nil"/>
              <w:right w:val="nil"/>
            </w:tcBorders>
            <w:shd w:val="clear" w:color="auto" w:fill="auto"/>
            <w:noWrap/>
            <w:vAlign w:val="bottom"/>
            <w:hideMark/>
          </w:tcPr>
          <w:p w14:paraId="5ED85AC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2D1F8B8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0.19</w:t>
            </w:r>
          </w:p>
        </w:tc>
        <w:tc>
          <w:tcPr>
            <w:tcW w:w="688" w:type="dxa"/>
            <w:tcBorders>
              <w:top w:val="nil"/>
              <w:left w:val="nil"/>
              <w:bottom w:val="nil"/>
              <w:right w:val="single" w:sz="8" w:space="0" w:color="305496"/>
            </w:tcBorders>
            <w:shd w:val="clear" w:color="auto" w:fill="auto"/>
            <w:noWrap/>
            <w:vAlign w:val="bottom"/>
            <w:hideMark/>
          </w:tcPr>
          <w:p w14:paraId="2E3901A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0.39</w:t>
            </w:r>
          </w:p>
        </w:tc>
      </w:tr>
      <w:tr w:rsidR="00D809FC" w:rsidRPr="00D809FC" w14:paraId="7F279227"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36007D2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Hispanic</w:t>
            </w:r>
          </w:p>
        </w:tc>
        <w:tc>
          <w:tcPr>
            <w:tcW w:w="597" w:type="dxa"/>
            <w:tcBorders>
              <w:top w:val="nil"/>
              <w:left w:val="nil"/>
              <w:bottom w:val="nil"/>
              <w:right w:val="nil"/>
            </w:tcBorders>
            <w:shd w:val="clear" w:color="auto" w:fill="auto"/>
            <w:noWrap/>
            <w:vAlign w:val="bottom"/>
            <w:hideMark/>
          </w:tcPr>
          <w:p w14:paraId="4BCDA81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2BB573C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0.10</w:t>
            </w:r>
          </w:p>
        </w:tc>
        <w:tc>
          <w:tcPr>
            <w:tcW w:w="688" w:type="dxa"/>
            <w:tcBorders>
              <w:top w:val="nil"/>
              <w:left w:val="nil"/>
              <w:bottom w:val="nil"/>
              <w:right w:val="single" w:sz="4" w:space="0" w:color="305496"/>
            </w:tcBorders>
            <w:shd w:val="clear" w:color="auto" w:fill="auto"/>
            <w:noWrap/>
            <w:vAlign w:val="bottom"/>
            <w:hideMark/>
          </w:tcPr>
          <w:p w14:paraId="6B27B72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0.30</w:t>
            </w:r>
          </w:p>
        </w:tc>
        <w:tc>
          <w:tcPr>
            <w:tcW w:w="598" w:type="dxa"/>
            <w:tcBorders>
              <w:top w:val="nil"/>
              <w:left w:val="nil"/>
              <w:bottom w:val="nil"/>
              <w:right w:val="nil"/>
            </w:tcBorders>
            <w:shd w:val="clear" w:color="auto" w:fill="auto"/>
            <w:noWrap/>
            <w:vAlign w:val="bottom"/>
            <w:hideMark/>
          </w:tcPr>
          <w:p w14:paraId="6DAABB9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49EBA17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0.07</w:t>
            </w:r>
          </w:p>
        </w:tc>
        <w:tc>
          <w:tcPr>
            <w:tcW w:w="688" w:type="dxa"/>
            <w:tcBorders>
              <w:top w:val="nil"/>
              <w:left w:val="nil"/>
              <w:bottom w:val="nil"/>
              <w:right w:val="single" w:sz="8" w:space="0" w:color="305496"/>
            </w:tcBorders>
            <w:shd w:val="clear" w:color="auto" w:fill="auto"/>
            <w:noWrap/>
            <w:vAlign w:val="bottom"/>
            <w:hideMark/>
          </w:tcPr>
          <w:p w14:paraId="6F9D433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0.25</w:t>
            </w:r>
          </w:p>
        </w:tc>
      </w:tr>
      <w:tr w:rsidR="00D809FC" w:rsidRPr="00D809FC" w14:paraId="03F12A54"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2C1EDCFA"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Non-Hispanic Other Race</w:t>
            </w:r>
          </w:p>
        </w:tc>
        <w:tc>
          <w:tcPr>
            <w:tcW w:w="597" w:type="dxa"/>
            <w:tcBorders>
              <w:top w:val="nil"/>
              <w:left w:val="nil"/>
              <w:bottom w:val="nil"/>
              <w:right w:val="nil"/>
            </w:tcBorders>
            <w:shd w:val="clear" w:color="auto" w:fill="auto"/>
            <w:noWrap/>
            <w:vAlign w:val="bottom"/>
            <w:hideMark/>
          </w:tcPr>
          <w:p w14:paraId="3710319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034A843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0.02</w:t>
            </w:r>
          </w:p>
        </w:tc>
        <w:tc>
          <w:tcPr>
            <w:tcW w:w="688" w:type="dxa"/>
            <w:tcBorders>
              <w:top w:val="nil"/>
              <w:left w:val="nil"/>
              <w:bottom w:val="nil"/>
              <w:right w:val="single" w:sz="4" w:space="0" w:color="305496"/>
            </w:tcBorders>
            <w:shd w:val="clear" w:color="auto" w:fill="auto"/>
            <w:noWrap/>
            <w:vAlign w:val="bottom"/>
            <w:hideMark/>
          </w:tcPr>
          <w:p w14:paraId="5CBEBAB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0.15</w:t>
            </w:r>
          </w:p>
        </w:tc>
        <w:tc>
          <w:tcPr>
            <w:tcW w:w="598" w:type="dxa"/>
            <w:tcBorders>
              <w:top w:val="nil"/>
              <w:left w:val="nil"/>
              <w:bottom w:val="nil"/>
              <w:right w:val="nil"/>
            </w:tcBorders>
            <w:shd w:val="clear" w:color="auto" w:fill="auto"/>
            <w:noWrap/>
            <w:vAlign w:val="bottom"/>
            <w:hideMark/>
          </w:tcPr>
          <w:p w14:paraId="1C0F14E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09A1681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0.03</w:t>
            </w:r>
          </w:p>
        </w:tc>
        <w:tc>
          <w:tcPr>
            <w:tcW w:w="688" w:type="dxa"/>
            <w:tcBorders>
              <w:top w:val="nil"/>
              <w:left w:val="nil"/>
              <w:bottom w:val="nil"/>
              <w:right w:val="single" w:sz="8" w:space="0" w:color="305496"/>
            </w:tcBorders>
            <w:shd w:val="clear" w:color="auto" w:fill="auto"/>
            <w:noWrap/>
            <w:vAlign w:val="bottom"/>
            <w:hideMark/>
          </w:tcPr>
          <w:p w14:paraId="1022039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0.16</w:t>
            </w:r>
          </w:p>
        </w:tc>
      </w:tr>
      <w:tr w:rsidR="00D809FC" w:rsidRPr="00D809FC" w14:paraId="2D5DEEEA" w14:textId="77777777" w:rsidTr="00D809FC">
        <w:trPr>
          <w:trHeight w:val="20"/>
        </w:trPr>
        <w:tc>
          <w:tcPr>
            <w:tcW w:w="9340" w:type="dxa"/>
            <w:gridSpan w:val="7"/>
            <w:tcBorders>
              <w:top w:val="nil"/>
              <w:left w:val="single" w:sz="8" w:space="0" w:color="305496"/>
              <w:bottom w:val="nil"/>
              <w:right w:val="single" w:sz="8" w:space="0" w:color="305496"/>
            </w:tcBorders>
            <w:shd w:val="clear" w:color="000000" w:fill="D9E1F2"/>
            <w:noWrap/>
            <w:vAlign w:val="bottom"/>
            <w:hideMark/>
          </w:tcPr>
          <w:p w14:paraId="55F183E6"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Cognition (self-response)</w:t>
            </w:r>
          </w:p>
        </w:tc>
      </w:tr>
      <w:tr w:rsidR="00D809FC" w:rsidRPr="00D809FC" w14:paraId="0676DCD7"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7A3511E"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Immediate word recall, 0-10</w:t>
            </w:r>
          </w:p>
        </w:tc>
        <w:tc>
          <w:tcPr>
            <w:tcW w:w="597" w:type="dxa"/>
            <w:tcBorders>
              <w:top w:val="nil"/>
              <w:left w:val="nil"/>
              <w:bottom w:val="nil"/>
              <w:right w:val="nil"/>
            </w:tcBorders>
            <w:shd w:val="clear" w:color="auto" w:fill="auto"/>
            <w:noWrap/>
            <w:vAlign w:val="bottom"/>
            <w:hideMark/>
          </w:tcPr>
          <w:p w14:paraId="1F6B91A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7CBFEF3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3.88</w:t>
            </w:r>
          </w:p>
        </w:tc>
        <w:tc>
          <w:tcPr>
            <w:tcW w:w="688" w:type="dxa"/>
            <w:tcBorders>
              <w:top w:val="nil"/>
              <w:left w:val="nil"/>
              <w:bottom w:val="nil"/>
              <w:right w:val="single" w:sz="4" w:space="0" w:color="305496"/>
            </w:tcBorders>
            <w:shd w:val="clear" w:color="auto" w:fill="auto"/>
            <w:noWrap/>
            <w:vAlign w:val="bottom"/>
            <w:hideMark/>
          </w:tcPr>
          <w:p w14:paraId="6A48DD4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1.83</w:t>
            </w:r>
          </w:p>
        </w:tc>
        <w:tc>
          <w:tcPr>
            <w:tcW w:w="598" w:type="dxa"/>
            <w:tcBorders>
              <w:top w:val="nil"/>
              <w:left w:val="nil"/>
              <w:bottom w:val="nil"/>
              <w:right w:val="nil"/>
            </w:tcBorders>
            <w:shd w:val="clear" w:color="auto" w:fill="auto"/>
            <w:noWrap/>
            <w:vAlign w:val="bottom"/>
            <w:hideMark/>
          </w:tcPr>
          <w:p w14:paraId="085D038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735CD74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4.39</w:t>
            </w:r>
          </w:p>
        </w:tc>
        <w:tc>
          <w:tcPr>
            <w:tcW w:w="688" w:type="dxa"/>
            <w:tcBorders>
              <w:top w:val="nil"/>
              <w:left w:val="nil"/>
              <w:bottom w:val="nil"/>
              <w:right w:val="single" w:sz="8" w:space="0" w:color="305496"/>
            </w:tcBorders>
            <w:shd w:val="clear" w:color="auto" w:fill="auto"/>
            <w:noWrap/>
            <w:vAlign w:val="bottom"/>
            <w:hideMark/>
          </w:tcPr>
          <w:p w14:paraId="4BBC00C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1.59</w:t>
            </w:r>
          </w:p>
        </w:tc>
      </w:tr>
      <w:tr w:rsidR="00D809FC" w:rsidRPr="00D809FC" w14:paraId="719E0E44"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1902D1F7"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Delayed word recall, 0-10</w:t>
            </w:r>
          </w:p>
        </w:tc>
        <w:tc>
          <w:tcPr>
            <w:tcW w:w="597" w:type="dxa"/>
            <w:tcBorders>
              <w:top w:val="nil"/>
              <w:left w:val="nil"/>
              <w:bottom w:val="nil"/>
              <w:right w:val="nil"/>
            </w:tcBorders>
            <w:shd w:val="clear" w:color="auto" w:fill="auto"/>
            <w:noWrap/>
            <w:vAlign w:val="bottom"/>
            <w:hideMark/>
          </w:tcPr>
          <w:p w14:paraId="1C3DAA8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04C2CC1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2.64</w:t>
            </w:r>
          </w:p>
        </w:tc>
        <w:tc>
          <w:tcPr>
            <w:tcW w:w="688" w:type="dxa"/>
            <w:tcBorders>
              <w:top w:val="nil"/>
              <w:left w:val="nil"/>
              <w:bottom w:val="nil"/>
              <w:right w:val="single" w:sz="4" w:space="0" w:color="305496"/>
            </w:tcBorders>
            <w:shd w:val="clear" w:color="auto" w:fill="auto"/>
            <w:noWrap/>
            <w:vAlign w:val="bottom"/>
            <w:hideMark/>
          </w:tcPr>
          <w:p w14:paraId="401B5A4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2.11</w:t>
            </w:r>
          </w:p>
        </w:tc>
        <w:tc>
          <w:tcPr>
            <w:tcW w:w="598" w:type="dxa"/>
            <w:tcBorders>
              <w:top w:val="nil"/>
              <w:left w:val="nil"/>
              <w:bottom w:val="nil"/>
              <w:right w:val="nil"/>
            </w:tcBorders>
            <w:shd w:val="clear" w:color="auto" w:fill="auto"/>
            <w:noWrap/>
            <w:vAlign w:val="bottom"/>
            <w:hideMark/>
          </w:tcPr>
          <w:p w14:paraId="746429A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419F5BF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3.04</w:t>
            </w:r>
          </w:p>
        </w:tc>
        <w:tc>
          <w:tcPr>
            <w:tcW w:w="688" w:type="dxa"/>
            <w:tcBorders>
              <w:top w:val="nil"/>
              <w:left w:val="nil"/>
              <w:bottom w:val="nil"/>
              <w:right w:val="single" w:sz="8" w:space="0" w:color="305496"/>
            </w:tcBorders>
            <w:shd w:val="clear" w:color="auto" w:fill="auto"/>
            <w:noWrap/>
            <w:vAlign w:val="bottom"/>
            <w:hideMark/>
          </w:tcPr>
          <w:p w14:paraId="1997DA4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1.89</w:t>
            </w:r>
          </w:p>
        </w:tc>
      </w:tr>
      <w:tr w:rsidR="00D809FC" w:rsidRPr="00D809FC" w14:paraId="25AC380D"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796282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Serial 7's, 0-5</w:t>
            </w:r>
          </w:p>
        </w:tc>
        <w:tc>
          <w:tcPr>
            <w:tcW w:w="597" w:type="dxa"/>
            <w:tcBorders>
              <w:top w:val="nil"/>
              <w:left w:val="nil"/>
              <w:bottom w:val="nil"/>
              <w:right w:val="nil"/>
            </w:tcBorders>
            <w:shd w:val="clear" w:color="auto" w:fill="auto"/>
            <w:noWrap/>
            <w:vAlign w:val="bottom"/>
            <w:hideMark/>
          </w:tcPr>
          <w:p w14:paraId="3690790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5F80C9B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2.41</w:t>
            </w:r>
          </w:p>
        </w:tc>
        <w:tc>
          <w:tcPr>
            <w:tcW w:w="688" w:type="dxa"/>
            <w:tcBorders>
              <w:top w:val="nil"/>
              <w:left w:val="nil"/>
              <w:bottom w:val="nil"/>
              <w:right w:val="single" w:sz="4" w:space="0" w:color="305496"/>
            </w:tcBorders>
            <w:shd w:val="clear" w:color="auto" w:fill="auto"/>
            <w:noWrap/>
            <w:vAlign w:val="bottom"/>
            <w:hideMark/>
          </w:tcPr>
          <w:p w14:paraId="6AC7D4E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1.91</w:t>
            </w:r>
          </w:p>
        </w:tc>
        <w:tc>
          <w:tcPr>
            <w:tcW w:w="598" w:type="dxa"/>
            <w:tcBorders>
              <w:top w:val="nil"/>
              <w:left w:val="nil"/>
              <w:bottom w:val="nil"/>
              <w:right w:val="nil"/>
            </w:tcBorders>
            <w:shd w:val="clear" w:color="auto" w:fill="auto"/>
            <w:noWrap/>
            <w:vAlign w:val="bottom"/>
            <w:hideMark/>
          </w:tcPr>
          <w:p w14:paraId="0F3EED0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7C17A9A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2.78</w:t>
            </w:r>
          </w:p>
        </w:tc>
        <w:tc>
          <w:tcPr>
            <w:tcW w:w="688" w:type="dxa"/>
            <w:tcBorders>
              <w:top w:val="nil"/>
              <w:left w:val="nil"/>
              <w:bottom w:val="nil"/>
              <w:right w:val="single" w:sz="8" w:space="0" w:color="305496"/>
            </w:tcBorders>
            <w:shd w:val="clear" w:color="auto" w:fill="auto"/>
            <w:noWrap/>
            <w:vAlign w:val="bottom"/>
            <w:hideMark/>
          </w:tcPr>
          <w:p w14:paraId="32D4B83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1.91</w:t>
            </w:r>
          </w:p>
        </w:tc>
      </w:tr>
      <w:tr w:rsidR="00D809FC" w:rsidRPr="00D809FC" w14:paraId="3D5BFC8C"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AEF204A"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Backward count, 0-2*</w:t>
            </w:r>
          </w:p>
        </w:tc>
        <w:tc>
          <w:tcPr>
            <w:tcW w:w="597" w:type="dxa"/>
            <w:tcBorders>
              <w:top w:val="nil"/>
              <w:left w:val="nil"/>
              <w:bottom w:val="nil"/>
              <w:right w:val="nil"/>
            </w:tcBorders>
            <w:shd w:val="clear" w:color="auto" w:fill="auto"/>
            <w:noWrap/>
            <w:vAlign w:val="bottom"/>
            <w:hideMark/>
          </w:tcPr>
          <w:p w14:paraId="22B6A15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5358FE2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1.68</w:t>
            </w:r>
          </w:p>
        </w:tc>
        <w:tc>
          <w:tcPr>
            <w:tcW w:w="688" w:type="dxa"/>
            <w:tcBorders>
              <w:top w:val="nil"/>
              <w:left w:val="nil"/>
              <w:bottom w:val="nil"/>
              <w:right w:val="single" w:sz="4" w:space="0" w:color="305496"/>
            </w:tcBorders>
            <w:shd w:val="clear" w:color="auto" w:fill="auto"/>
            <w:noWrap/>
            <w:vAlign w:val="bottom"/>
            <w:hideMark/>
          </w:tcPr>
          <w:p w14:paraId="181B96D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0.73</w:t>
            </w:r>
          </w:p>
        </w:tc>
        <w:tc>
          <w:tcPr>
            <w:tcW w:w="598" w:type="dxa"/>
            <w:tcBorders>
              <w:top w:val="nil"/>
              <w:left w:val="nil"/>
              <w:bottom w:val="nil"/>
              <w:right w:val="nil"/>
            </w:tcBorders>
            <w:shd w:val="clear" w:color="auto" w:fill="auto"/>
            <w:noWrap/>
            <w:vAlign w:val="bottom"/>
            <w:hideMark/>
          </w:tcPr>
          <w:p w14:paraId="7577243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76B5A8A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1.77</w:t>
            </w:r>
          </w:p>
        </w:tc>
        <w:tc>
          <w:tcPr>
            <w:tcW w:w="688" w:type="dxa"/>
            <w:tcBorders>
              <w:top w:val="nil"/>
              <w:left w:val="nil"/>
              <w:bottom w:val="nil"/>
              <w:right w:val="single" w:sz="8" w:space="0" w:color="305496"/>
            </w:tcBorders>
            <w:shd w:val="clear" w:color="auto" w:fill="auto"/>
            <w:noWrap/>
            <w:vAlign w:val="bottom"/>
            <w:hideMark/>
          </w:tcPr>
          <w:p w14:paraId="3213D19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0.64</w:t>
            </w:r>
          </w:p>
        </w:tc>
      </w:tr>
      <w:tr w:rsidR="00D809FC" w:rsidRPr="00D809FC" w14:paraId="009C88A1"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CF46246"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Dates, 0-4</w:t>
            </w:r>
          </w:p>
        </w:tc>
        <w:tc>
          <w:tcPr>
            <w:tcW w:w="597" w:type="dxa"/>
            <w:tcBorders>
              <w:top w:val="nil"/>
              <w:left w:val="nil"/>
              <w:bottom w:val="nil"/>
              <w:right w:val="nil"/>
            </w:tcBorders>
            <w:shd w:val="clear" w:color="auto" w:fill="auto"/>
            <w:noWrap/>
            <w:vAlign w:val="bottom"/>
            <w:hideMark/>
          </w:tcPr>
          <w:p w14:paraId="166AE1F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1D6C502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3.35</w:t>
            </w:r>
          </w:p>
        </w:tc>
        <w:tc>
          <w:tcPr>
            <w:tcW w:w="688" w:type="dxa"/>
            <w:tcBorders>
              <w:top w:val="nil"/>
              <w:left w:val="nil"/>
              <w:bottom w:val="nil"/>
              <w:right w:val="single" w:sz="4" w:space="0" w:color="305496"/>
            </w:tcBorders>
            <w:shd w:val="clear" w:color="auto" w:fill="auto"/>
            <w:noWrap/>
            <w:vAlign w:val="bottom"/>
            <w:hideMark/>
          </w:tcPr>
          <w:p w14:paraId="5F4A8B5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1.01</w:t>
            </w:r>
          </w:p>
        </w:tc>
        <w:tc>
          <w:tcPr>
            <w:tcW w:w="598" w:type="dxa"/>
            <w:tcBorders>
              <w:top w:val="nil"/>
              <w:left w:val="nil"/>
              <w:bottom w:val="nil"/>
              <w:right w:val="nil"/>
            </w:tcBorders>
            <w:shd w:val="clear" w:color="auto" w:fill="auto"/>
            <w:noWrap/>
            <w:vAlign w:val="bottom"/>
            <w:hideMark/>
          </w:tcPr>
          <w:p w14:paraId="49D0F09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6FAA6BC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3.57</w:t>
            </w:r>
          </w:p>
        </w:tc>
        <w:tc>
          <w:tcPr>
            <w:tcW w:w="688" w:type="dxa"/>
            <w:tcBorders>
              <w:top w:val="nil"/>
              <w:left w:val="nil"/>
              <w:bottom w:val="nil"/>
              <w:right w:val="single" w:sz="8" w:space="0" w:color="305496"/>
            </w:tcBorders>
            <w:shd w:val="clear" w:color="auto" w:fill="auto"/>
            <w:noWrap/>
            <w:vAlign w:val="bottom"/>
            <w:hideMark/>
          </w:tcPr>
          <w:p w14:paraId="77F4ACF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0.74</w:t>
            </w:r>
          </w:p>
        </w:tc>
      </w:tr>
      <w:tr w:rsidR="00D809FC" w:rsidRPr="00D809FC" w14:paraId="0FECF045"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10323693"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Object naming: Cactus, 0-1</w:t>
            </w:r>
          </w:p>
        </w:tc>
        <w:tc>
          <w:tcPr>
            <w:tcW w:w="597" w:type="dxa"/>
            <w:tcBorders>
              <w:top w:val="nil"/>
              <w:left w:val="nil"/>
              <w:bottom w:val="nil"/>
              <w:right w:val="nil"/>
            </w:tcBorders>
            <w:shd w:val="clear" w:color="auto" w:fill="auto"/>
            <w:noWrap/>
            <w:vAlign w:val="bottom"/>
            <w:hideMark/>
          </w:tcPr>
          <w:p w14:paraId="71644DB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300640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0.76</w:t>
            </w:r>
          </w:p>
        </w:tc>
        <w:tc>
          <w:tcPr>
            <w:tcW w:w="688" w:type="dxa"/>
            <w:tcBorders>
              <w:top w:val="nil"/>
              <w:left w:val="nil"/>
              <w:bottom w:val="nil"/>
              <w:right w:val="single" w:sz="4" w:space="0" w:color="305496"/>
            </w:tcBorders>
            <w:shd w:val="clear" w:color="auto" w:fill="auto"/>
            <w:noWrap/>
            <w:vAlign w:val="bottom"/>
            <w:hideMark/>
          </w:tcPr>
          <w:p w14:paraId="7AD90D1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0.43</w:t>
            </w:r>
          </w:p>
        </w:tc>
        <w:tc>
          <w:tcPr>
            <w:tcW w:w="598" w:type="dxa"/>
            <w:tcBorders>
              <w:top w:val="nil"/>
              <w:left w:val="nil"/>
              <w:bottom w:val="nil"/>
              <w:right w:val="nil"/>
            </w:tcBorders>
            <w:shd w:val="clear" w:color="auto" w:fill="auto"/>
            <w:noWrap/>
            <w:vAlign w:val="bottom"/>
            <w:hideMark/>
          </w:tcPr>
          <w:p w14:paraId="73D7DFC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3BB1C15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0.83</w:t>
            </w:r>
          </w:p>
        </w:tc>
        <w:tc>
          <w:tcPr>
            <w:tcW w:w="688" w:type="dxa"/>
            <w:tcBorders>
              <w:top w:val="nil"/>
              <w:left w:val="nil"/>
              <w:bottom w:val="nil"/>
              <w:right w:val="single" w:sz="8" w:space="0" w:color="305496"/>
            </w:tcBorders>
            <w:shd w:val="clear" w:color="auto" w:fill="auto"/>
            <w:noWrap/>
            <w:vAlign w:val="bottom"/>
            <w:hideMark/>
          </w:tcPr>
          <w:p w14:paraId="2D5423C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0.37</w:t>
            </w:r>
          </w:p>
        </w:tc>
      </w:tr>
      <w:tr w:rsidR="00D809FC" w:rsidRPr="00D809FC" w14:paraId="6E80B4BC"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FCA4749"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Object naming: Scissors, 0-1</w:t>
            </w:r>
          </w:p>
        </w:tc>
        <w:tc>
          <w:tcPr>
            <w:tcW w:w="597" w:type="dxa"/>
            <w:tcBorders>
              <w:top w:val="nil"/>
              <w:left w:val="nil"/>
              <w:bottom w:val="nil"/>
              <w:right w:val="nil"/>
            </w:tcBorders>
            <w:shd w:val="clear" w:color="auto" w:fill="auto"/>
            <w:noWrap/>
            <w:vAlign w:val="bottom"/>
            <w:hideMark/>
          </w:tcPr>
          <w:p w14:paraId="5E1D622E"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284C746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0.99</w:t>
            </w:r>
          </w:p>
        </w:tc>
        <w:tc>
          <w:tcPr>
            <w:tcW w:w="688" w:type="dxa"/>
            <w:tcBorders>
              <w:top w:val="nil"/>
              <w:left w:val="nil"/>
              <w:bottom w:val="nil"/>
              <w:right w:val="single" w:sz="4" w:space="0" w:color="305496"/>
            </w:tcBorders>
            <w:shd w:val="clear" w:color="auto" w:fill="auto"/>
            <w:noWrap/>
            <w:vAlign w:val="bottom"/>
            <w:hideMark/>
          </w:tcPr>
          <w:p w14:paraId="181B3AC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0.12</w:t>
            </w:r>
          </w:p>
        </w:tc>
        <w:tc>
          <w:tcPr>
            <w:tcW w:w="598" w:type="dxa"/>
            <w:tcBorders>
              <w:top w:val="nil"/>
              <w:left w:val="nil"/>
              <w:bottom w:val="nil"/>
              <w:right w:val="nil"/>
            </w:tcBorders>
            <w:shd w:val="clear" w:color="auto" w:fill="auto"/>
            <w:noWrap/>
            <w:vAlign w:val="bottom"/>
            <w:hideMark/>
          </w:tcPr>
          <w:p w14:paraId="67AB0BE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27F4A9C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0.99</w:t>
            </w:r>
          </w:p>
        </w:tc>
        <w:tc>
          <w:tcPr>
            <w:tcW w:w="688" w:type="dxa"/>
            <w:tcBorders>
              <w:top w:val="nil"/>
              <w:left w:val="nil"/>
              <w:bottom w:val="nil"/>
              <w:right w:val="single" w:sz="8" w:space="0" w:color="305496"/>
            </w:tcBorders>
            <w:shd w:val="clear" w:color="auto" w:fill="auto"/>
            <w:noWrap/>
            <w:vAlign w:val="bottom"/>
            <w:hideMark/>
          </w:tcPr>
          <w:p w14:paraId="70224A1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0.12</w:t>
            </w:r>
          </w:p>
        </w:tc>
      </w:tr>
      <w:tr w:rsidR="00D809FC" w:rsidRPr="00D809FC" w14:paraId="569E0597"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AA2779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President, 0-1</w:t>
            </w:r>
          </w:p>
        </w:tc>
        <w:tc>
          <w:tcPr>
            <w:tcW w:w="597" w:type="dxa"/>
            <w:tcBorders>
              <w:top w:val="nil"/>
              <w:left w:val="nil"/>
              <w:bottom w:val="nil"/>
              <w:right w:val="nil"/>
            </w:tcBorders>
            <w:shd w:val="clear" w:color="auto" w:fill="auto"/>
            <w:noWrap/>
            <w:vAlign w:val="bottom"/>
            <w:hideMark/>
          </w:tcPr>
          <w:p w14:paraId="25D3FB2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50580D8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0.87</w:t>
            </w:r>
          </w:p>
        </w:tc>
        <w:tc>
          <w:tcPr>
            <w:tcW w:w="688" w:type="dxa"/>
            <w:tcBorders>
              <w:top w:val="nil"/>
              <w:left w:val="nil"/>
              <w:bottom w:val="nil"/>
              <w:right w:val="single" w:sz="4" w:space="0" w:color="305496"/>
            </w:tcBorders>
            <w:shd w:val="clear" w:color="auto" w:fill="auto"/>
            <w:noWrap/>
            <w:vAlign w:val="bottom"/>
            <w:hideMark/>
          </w:tcPr>
          <w:p w14:paraId="5D0C74A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0.34</w:t>
            </w:r>
          </w:p>
        </w:tc>
        <w:tc>
          <w:tcPr>
            <w:tcW w:w="598" w:type="dxa"/>
            <w:tcBorders>
              <w:top w:val="nil"/>
              <w:left w:val="nil"/>
              <w:bottom w:val="nil"/>
              <w:right w:val="nil"/>
            </w:tcBorders>
            <w:shd w:val="clear" w:color="auto" w:fill="auto"/>
            <w:noWrap/>
            <w:vAlign w:val="bottom"/>
            <w:hideMark/>
          </w:tcPr>
          <w:p w14:paraId="41E4C8E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00FBCDF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0.94</w:t>
            </w:r>
          </w:p>
        </w:tc>
        <w:tc>
          <w:tcPr>
            <w:tcW w:w="688" w:type="dxa"/>
            <w:tcBorders>
              <w:top w:val="nil"/>
              <w:left w:val="nil"/>
              <w:bottom w:val="nil"/>
              <w:right w:val="single" w:sz="8" w:space="0" w:color="305496"/>
            </w:tcBorders>
            <w:shd w:val="clear" w:color="auto" w:fill="auto"/>
            <w:noWrap/>
            <w:vAlign w:val="bottom"/>
            <w:hideMark/>
          </w:tcPr>
          <w:p w14:paraId="5718345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0.24</w:t>
            </w:r>
          </w:p>
        </w:tc>
      </w:tr>
      <w:tr w:rsidR="00D809FC" w:rsidRPr="00D809FC" w14:paraId="44B825EF"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07495870"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Vice-president, 0-1</w:t>
            </w:r>
          </w:p>
        </w:tc>
        <w:tc>
          <w:tcPr>
            <w:tcW w:w="597" w:type="dxa"/>
            <w:tcBorders>
              <w:top w:val="nil"/>
              <w:left w:val="nil"/>
              <w:bottom w:val="nil"/>
              <w:right w:val="nil"/>
            </w:tcBorders>
            <w:shd w:val="clear" w:color="auto" w:fill="auto"/>
            <w:noWrap/>
            <w:vAlign w:val="bottom"/>
            <w:hideMark/>
          </w:tcPr>
          <w:p w14:paraId="23D2675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595</w:t>
            </w:r>
          </w:p>
        </w:tc>
        <w:tc>
          <w:tcPr>
            <w:tcW w:w="895" w:type="dxa"/>
            <w:tcBorders>
              <w:top w:val="nil"/>
              <w:left w:val="nil"/>
              <w:bottom w:val="nil"/>
              <w:right w:val="nil"/>
            </w:tcBorders>
            <w:shd w:val="clear" w:color="auto" w:fill="auto"/>
            <w:noWrap/>
            <w:vAlign w:val="bottom"/>
            <w:hideMark/>
          </w:tcPr>
          <w:p w14:paraId="59D3B70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0.54</w:t>
            </w:r>
          </w:p>
        </w:tc>
        <w:tc>
          <w:tcPr>
            <w:tcW w:w="688" w:type="dxa"/>
            <w:tcBorders>
              <w:top w:val="nil"/>
              <w:left w:val="nil"/>
              <w:bottom w:val="nil"/>
              <w:right w:val="single" w:sz="4" w:space="0" w:color="305496"/>
            </w:tcBorders>
            <w:shd w:val="clear" w:color="auto" w:fill="auto"/>
            <w:noWrap/>
            <w:vAlign w:val="bottom"/>
            <w:hideMark/>
          </w:tcPr>
          <w:p w14:paraId="2A22088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0.50</w:t>
            </w:r>
          </w:p>
        </w:tc>
        <w:tc>
          <w:tcPr>
            <w:tcW w:w="598" w:type="dxa"/>
            <w:tcBorders>
              <w:top w:val="nil"/>
              <w:left w:val="nil"/>
              <w:bottom w:val="nil"/>
              <w:right w:val="nil"/>
            </w:tcBorders>
            <w:shd w:val="clear" w:color="auto" w:fill="auto"/>
            <w:noWrap/>
            <w:vAlign w:val="bottom"/>
            <w:hideMark/>
          </w:tcPr>
          <w:p w14:paraId="76AEBDB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485</w:t>
            </w:r>
          </w:p>
        </w:tc>
        <w:tc>
          <w:tcPr>
            <w:tcW w:w="895" w:type="dxa"/>
            <w:tcBorders>
              <w:top w:val="nil"/>
              <w:left w:val="nil"/>
              <w:bottom w:val="nil"/>
              <w:right w:val="nil"/>
            </w:tcBorders>
            <w:shd w:val="clear" w:color="auto" w:fill="auto"/>
            <w:noWrap/>
            <w:vAlign w:val="bottom"/>
            <w:hideMark/>
          </w:tcPr>
          <w:p w14:paraId="28B22EE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0.66</w:t>
            </w:r>
          </w:p>
        </w:tc>
        <w:tc>
          <w:tcPr>
            <w:tcW w:w="688" w:type="dxa"/>
            <w:tcBorders>
              <w:top w:val="nil"/>
              <w:left w:val="nil"/>
              <w:bottom w:val="nil"/>
              <w:right w:val="single" w:sz="8" w:space="0" w:color="305496"/>
            </w:tcBorders>
            <w:shd w:val="clear" w:color="auto" w:fill="auto"/>
            <w:noWrap/>
            <w:vAlign w:val="bottom"/>
            <w:hideMark/>
          </w:tcPr>
          <w:p w14:paraId="56BDA6E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0.48</w:t>
            </w:r>
          </w:p>
        </w:tc>
      </w:tr>
      <w:tr w:rsidR="00D809FC" w:rsidRPr="00D809FC" w14:paraId="39F5C369" w14:textId="77777777" w:rsidTr="00D809FC">
        <w:trPr>
          <w:trHeight w:val="20"/>
        </w:trPr>
        <w:tc>
          <w:tcPr>
            <w:tcW w:w="9340" w:type="dxa"/>
            <w:gridSpan w:val="7"/>
            <w:tcBorders>
              <w:top w:val="nil"/>
              <w:left w:val="single" w:sz="8" w:space="0" w:color="305496"/>
              <w:bottom w:val="nil"/>
              <w:right w:val="single" w:sz="8" w:space="0" w:color="305496"/>
            </w:tcBorders>
            <w:shd w:val="clear" w:color="000000" w:fill="D9E1F2"/>
            <w:noWrap/>
            <w:vAlign w:val="bottom"/>
            <w:hideMark/>
          </w:tcPr>
          <w:p w14:paraId="67942900"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Cognition (proxy)</w:t>
            </w:r>
          </w:p>
        </w:tc>
      </w:tr>
      <w:tr w:rsidR="00D809FC" w:rsidRPr="00D809FC" w14:paraId="6A7EF34E"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245667E4"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Proxy-rated memory score, 1 (excellent) -5 (poor)</w:t>
            </w:r>
          </w:p>
        </w:tc>
        <w:tc>
          <w:tcPr>
            <w:tcW w:w="597" w:type="dxa"/>
            <w:tcBorders>
              <w:top w:val="nil"/>
              <w:left w:val="nil"/>
              <w:bottom w:val="nil"/>
              <w:right w:val="nil"/>
            </w:tcBorders>
            <w:shd w:val="clear" w:color="auto" w:fill="auto"/>
            <w:noWrap/>
            <w:vAlign w:val="bottom"/>
            <w:hideMark/>
          </w:tcPr>
          <w:p w14:paraId="21DC5A0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165</w:t>
            </w:r>
          </w:p>
        </w:tc>
        <w:tc>
          <w:tcPr>
            <w:tcW w:w="895" w:type="dxa"/>
            <w:tcBorders>
              <w:top w:val="nil"/>
              <w:left w:val="nil"/>
              <w:bottom w:val="nil"/>
              <w:right w:val="nil"/>
            </w:tcBorders>
            <w:shd w:val="clear" w:color="auto" w:fill="auto"/>
            <w:noWrap/>
            <w:vAlign w:val="bottom"/>
            <w:hideMark/>
          </w:tcPr>
          <w:p w14:paraId="1D760A2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4.27</w:t>
            </w:r>
          </w:p>
        </w:tc>
        <w:tc>
          <w:tcPr>
            <w:tcW w:w="688" w:type="dxa"/>
            <w:tcBorders>
              <w:top w:val="nil"/>
              <w:left w:val="nil"/>
              <w:bottom w:val="nil"/>
              <w:right w:val="single" w:sz="4" w:space="0" w:color="305496"/>
            </w:tcBorders>
            <w:shd w:val="clear" w:color="auto" w:fill="auto"/>
            <w:noWrap/>
            <w:vAlign w:val="bottom"/>
            <w:hideMark/>
          </w:tcPr>
          <w:p w14:paraId="5470EEB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1.00</w:t>
            </w:r>
          </w:p>
        </w:tc>
        <w:tc>
          <w:tcPr>
            <w:tcW w:w="598" w:type="dxa"/>
            <w:tcBorders>
              <w:top w:val="nil"/>
              <w:left w:val="nil"/>
              <w:bottom w:val="nil"/>
              <w:right w:val="nil"/>
            </w:tcBorders>
            <w:shd w:val="clear" w:color="auto" w:fill="auto"/>
            <w:noWrap/>
            <w:vAlign w:val="bottom"/>
            <w:hideMark/>
          </w:tcPr>
          <w:p w14:paraId="0B837758"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w:t>
            </w:r>
          </w:p>
        </w:tc>
        <w:tc>
          <w:tcPr>
            <w:tcW w:w="895" w:type="dxa"/>
            <w:tcBorders>
              <w:top w:val="nil"/>
              <w:left w:val="nil"/>
              <w:bottom w:val="nil"/>
              <w:right w:val="nil"/>
            </w:tcBorders>
            <w:shd w:val="clear" w:color="auto" w:fill="auto"/>
            <w:noWrap/>
            <w:vAlign w:val="bottom"/>
            <w:hideMark/>
          </w:tcPr>
          <w:p w14:paraId="4D8624A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3.53</w:t>
            </w:r>
          </w:p>
        </w:tc>
        <w:tc>
          <w:tcPr>
            <w:tcW w:w="688" w:type="dxa"/>
            <w:tcBorders>
              <w:top w:val="nil"/>
              <w:left w:val="nil"/>
              <w:bottom w:val="nil"/>
              <w:right w:val="single" w:sz="8" w:space="0" w:color="305496"/>
            </w:tcBorders>
            <w:shd w:val="clear" w:color="auto" w:fill="auto"/>
            <w:noWrap/>
            <w:vAlign w:val="bottom"/>
            <w:hideMark/>
          </w:tcPr>
          <w:p w14:paraId="2E39625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1.01</w:t>
            </w:r>
          </w:p>
        </w:tc>
      </w:tr>
      <w:tr w:rsidR="00D809FC" w:rsidRPr="00D809FC" w14:paraId="3EE1D91B"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2348E4A9"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Interviewer assessment , 0-2**</w:t>
            </w:r>
          </w:p>
        </w:tc>
        <w:tc>
          <w:tcPr>
            <w:tcW w:w="597" w:type="dxa"/>
            <w:tcBorders>
              <w:top w:val="nil"/>
              <w:left w:val="nil"/>
              <w:bottom w:val="nil"/>
              <w:right w:val="nil"/>
            </w:tcBorders>
            <w:shd w:val="clear" w:color="auto" w:fill="auto"/>
            <w:noWrap/>
            <w:vAlign w:val="bottom"/>
            <w:hideMark/>
          </w:tcPr>
          <w:p w14:paraId="3E78DB6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165</w:t>
            </w:r>
          </w:p>
        </w:tc>
        <w:tc>
          <w:tcPr>
            <w:tcW w:w="895" w:type="dxa"/>
            <w:tcBorders>
              <w:top w:val="nil"/>
              <w:left w:val="nil"/>
              <w:bottom w:val="nil"/>
              <w:right w:val="nil"/>
            </w:tcBorders>
            <w:shd w:val="clear" w:color="auto" w:fill="auto"/>
            <w:noWrap/>
            <w:vAlign w:val="bottom"/>
            <w:hideMark/>
          </w:tcPr>
          <w:p w14:paraId="3D858DC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4.15</w:t>
            </w:r>
          </w:p>
        </w:tc>
        <w:tc>
          <w:tcPr>
            <w:tcW w:w="688" w:type="dxa"/>
            <w:tcBorders>
              <w:top w:val="nil"/>
              <w:left w:val="nil"/>
              <w:bottom w:val="nil"/>
              <w:right w:val="single" w:sz="4" w:space="0" w:color="305496"/>
            </w:tcBorders>
            <w:shd w:val="clear" w:color="auto" w:fill="auto"/>
            <w:noWrap/>
            <w:vAlign w:val="bottom"/>
            <w:hideMark/>
          </w:tcPr>
          <w:p w14:paraId="479CEE3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0.74</w:t>
            </w:r>
          </w:p>
        </w:tc>
        <w:tc>
          <w:tcPr>
            <w:tcW w:w="598" w:type="dxa"/>
            <w:tcBorders>
              <w:top w:val="nil"/>
              <w:left w:val="nil"/>
              <w:bottom w:val="nil"/>
              <w:right w:val="nil"/>
            </w:tcBorders>
            <w:shd w:val="clear" w:color="auto" w:fill="auto"/>
            <w:noWrap/>
            <w:vAlign w:val="bottom"/>
            <w:hideMark/>
          </w:tcPr>
          <w:p w14:paraId="6A6AEB5F"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w:t>
            </w:r>
          </w:p>
        </w:tc>
        <w:tc>
          <w:tcPr>
            <w:tcW w:w="895" w:type="dxa"/>
            <w:tcBorders>
              <w:top w:val="nil"/>
              <w:left w:val="nil"/>
              <w:bottom w:val="nil"/>
              <w:right w:val="nil"/>
            </w:tcBorders>
            <w:shd w:val="clear" w:color="auto" w:fill="auto"/>
            <w:noWrap/>
            <w:vAlign w:val="bottom"/>
            <w:hideMark/>
          </w:tcPr>
          <w:p w14:paraId="22D49B5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3.39</w:t>
            </w:r>
          </w:p>
        </w:tc>
        <w:tc>
          <w:tcPr>
            <w:tcW w:w="688" w:type="dxa"/>
            <w:tcBorders>
              <w:top w:val="nil"/>
              <w:left w:val="nil"/>
              <w:bottom w:val="nil"/>
              <w:right w:val="single" w:sz="8" w:space="0" w:color="305496"/>
            </w:tcBorders>
            <w:shd w:val="clear" w:color="auto" w:fill="auto"/>
            <w:noWrap/>
            <w:vAlign w:val="bottom"/>
            <w:hideMark/>
          </w:tcPr>
          <w:p w14:paraId="51582DC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0.50</w:t>
            </w:r>
          </w:p>
        </w:tc>
      </w:tr>
      <w:tr w:rsidR="00D809FC" w:rsidRPr="00D809FC" w14:paraId="0EBA7E0D"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7952AD28" w14:textId="2DCE6A9B" w:rsidR="00D809FC" w:rsidRPr="00D809FC" w:rsidRDefault="00D809FC" w:rsidP="00DF2808">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16-item IQCODE, 1 (much improved - 5 (much worse)</w:t>
            </w:r>
          </w:p>
        </w:tc>
        <w:tc>
          <w:tcPr>
            <w:tcW w:w="597" w:type="dxa"/>
            <w:tcBorders>
              <w:top w:val="nil"/>
              <w:left w:val="nil"/>
              <w:bottom w:val="nil"/>
              <w:right w:val="nil"/>
            </w:tcBorders>
            <w:shd w:val="clear" w:color="auto" w:fill="auto"/>
            <w:noWrap/>
            <w:vAlign w:val="bottom"/>
            <w:hideMark/>
          </w:tcPr>
          <w:p w14:paraId="73C9DB4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165</w:t>
            </w:r>
          </w:p>
        </w:tc>
        <w:tc>
          <w:tcPr>
            <w:tcW w:w="895" w:type="dxa"/>
            <w:tcBorders>
              <w:top w:val="nil"/>
              <w:left w:val="nil"/>
              <w:bottom w:val="nil"/>
              <w:right w:val="nil"/>
            </w:tcBorders>
            <w:shd w:val="clear" w:color="auto" w:fill="auto"/>
            <w:noWrap/>
            <w:vAlign w:val="bottom"/>
            <w:hideMark/>
          </w:tcPr>
          <w:p w14:paraId="21ED330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1.51</w:t>
            </w:r>
          </w:p>
        </w:tc>
        <w:tc>
          <w:tcPr>
            <w:tcW w:w="688" w:type="dxa"/>
            <w:tcBorders>
              <w:top w:val="nil"/>
              <w:left w:val="nil"/>
              <w:bottom w:val="nil"/>
              <w:right w:val="single" w:sz="4" w:space="0" w:color="305496"/>
            </w:tcBorders>
            <w:shd w:val="clear" w:color="auto" w:fill="auto"/>
            <w:noWrap/>
            <w:vAlign w:val="bottom"/>
            <w:hideMark/>
          </w:tcPr>
          <w:p w14:paraId="23CBEC2A"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0.77</w:t>
            </w:r>
          </w:p>
        </w:tc>
        <w:tc>
          <w:tcPr>
            <w:tcW w:w="598" w:type="dxa"/>
            <w:tcBorders>
              <w:top w:val="nil"/>
              <w:left w:val="nil"/>
              <w:bottom w:val="nil"/>
              <w:right w:val="nil"/>
            </w:tcBorders>
            <w:shd w:val="clear" w:color="auto" w:fill="auto"/>
            <w:noWrap/>
            <w:vAlign w:val="bottom"/>
            <w:hideMark/>
          </w:tcPr>
          <w:p w14:paraId="612FBF7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w:t>
            </w:r>
          </w:p>
        </w:tc>
        <w:tc>
          <w:tcPr>
            <w:tcW w:w="895" w:type="dxa"/>
            <w:tcBorders>
              <w:top w:val="nil"/>
              <w:left w:val="nil"/>
              <w:bottom w:val="nil"/>
              <w:right w:val="nil"/>
            </w:tcBorders>
            <w:shd w:val="clear" w:color="auto" w:fill="auto"/>
            <w:noWrap/>
            <w:vAlign w:val="bottom"/>
            <w:hideMark/>
          </w:tcPr>
          <w:p w14:paraId="7FD0A7D1"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0.87</w:t>
            </w:r>
          </w:p>
        </w:tc>
        <w:tc>
          <w:tcPr>
            <w:tcW w:w="688" w:type="dxa"/>
            <w:tcBorders>
              <w:top w:val="nil"/>
              <w:left w:val="nil"/>
              <w:bottom w:val="nil"/>
              <w:right w:val="single" w:sz="8" w:space="0" w:color="305496"/>
            </w:tcBorders>
            <w:shd w:val="clear" w:color="auto" w:fill="auto"/>
            <w:noWrap/>
            <w:vAlign w:val="bottom"/>
            <w:hideMark/>
          </w:tcPr>
          <w:p w14:paraId="02C3059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0.86</w:t>
            </w:r>
          </w:p>
        </w:tc>
      </w:tr>
      <w:tr w:rsidR="00D809FC" w:rsidRPr="00D809FC" w14:paraId="4DB236EE"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2382666F"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Jorm symptoms, prior to 2004 (0-7)</w:t>
            </w:r>
          </w:p>
        </w:tc>
        <w:tc>
          <w:tcPr>
            <w:tcW w:w="597" w:type="dxa"/>
            <w:tcBorders>
              <w:top w:val="nil"/>
              <w:left w:val="nil"/>
              <w:bottom w:val="nil"/>
              <w:right w:val="nil"/>
            </w:tcBorders>
            <w:shd w:val="clear" w:color="auto" w:fill="auto"/>
            <w:noWrap/>
            <w:vAlign w:val="bottom"/>
            <w:hideMark/>
          </w:tcPr>
          <w:p w14:paraId="5CA0732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165</w:t>
            </w:r>
          </w:p>
        </w:tc>
        <w:tc>
          <w:tcPr>
            <w:tcW w:w="895" w:type="dxa"/>
            <w:tcBorders>
              <w:top w:val="nil"/>
              <w:left w:val="nil"/>
              <w:bottom w:val="nil"/>
              <w:right w:val="nil"/>
            </w:tcBorders>
            <w:shd w:val="clear" w:color="auto" w:fill="auto"/>
            <w:noWrap/>
            <w:vAlign w:val="bottom"/>
            <w:hideMark/>
          </w:tcPr>
          <w:p w14:paraId="126EC6A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2.93</w:t>
            </w:r>
          </w:p>
        </w:tc>
        <w:tc>
          <w:tcPr>
            <w:tcW w:w="688" w:type="dxa"/>
            <w:tcBorders>
              <w:top w:val="nil"/>
              <w:left w:val="nil"/>
              <w:bottom w:val="nil"/>
              <w:right w:val="single" w:sz="4" w:space="0" w:color="305496"/>
            </w:tcBorders>
            <w:shd w:val="clear" w:color="auto" w:fill="auto"/>
            <w:noWrap/>
            <w:vAlign w:val="bottom"/>
            <w:hideMark/>
          </w:tcPr>
          <w:p w14:paraId="3EC70D6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2.23</w:t>
            </w:r>
          </w:p>
        </w:tc>
        <w:tc>
          <w:tcPr>
            <w:tcW w:w="598" w:type="dxa"/>
            <w:tcBorders>
              <w:top w:val="nil"/>
              <w:left w:val="nil"/>
              <w:bottom w:val="nil"/>
              <w:right w:val="nil"/>
            </w:tcBorders>
            <w:shd w:val="clear" w:color="auto" w:fill="auto"/>
            <w:noWrap/>
            <w:vAlign w:val="bottom"/>
            <w:hideMark/>
          </w:tcPr>
          <w:p w14:paraId="755A902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w:t>
            </w:r>
          </w:p>
        </w:tc>
        <w:tc>
          <w:tcPr>
            <w:tcW w:w="895" w:type="dxa"/>
            <w:tcBorders>
              <w:top w:val="nil"/>
              <w:left w:val="nil"/>
              <w:bottom w:val="nil"/>
              <w:right w:val="nil"/>
            </w:tcBorders>
            <w:shd w:val="clear" w:color="auto" w:fill="auto"/>
            <w:noWrap/>
            <w:vAlign w:val="bottom"/>
            <w:hideMark/>
          </w:tcPr>
          <w:p w14:paraId="2E59BAB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0.80</w:t>
            </w:r>
          </w:p>
        </w:tc>
        <w:tc>
          <w:tcPr>
            <w:tcW w:w="688" w:type="dxa"/>
            <w:tcBorders>
              <w:top w:val="nil"/>
              <w:left w:val="nil"/>
              <w:bottom w:val="nil"/>
              <w:right w:val="single" w:sz="8" w:space="0" w:color="305496"/>
            </w:tcBorders>
            <w:shd w:val="clear" w:color="auto" w:fill="auto"/>
            <w:noWrap/>
            <w:vAlign w:val="bottom"/>
            <w:hideMark/>
          </w:tcPr>
          <w:p w14:paraId="435C799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1.13</w:t>
            </w:r>
          </w:p>
        </w:tc>
      </w:tr>
      <w:tr w:rsidR="00D809FC" w:rsidRPr="00D809FC" w14:paraId="70A90BCB"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48F21975"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Jorm symptoms, 2004 onwards, 0-5</w:t>
            </w:r>
          </w:p>
        </w:tc>
        <w:tc>
          <w:tcPr>
            <w:tcW w:w="597" w:type="dxa"/>
            <w:tcBorders>
              <w:top w:val="nil"/>
              <w:left w:val="nil"/>
              <w:bottom w:val="nil"/>
              <w:right w:val="nil"/>
            </w:tcBorders>
            <w:shd w:val="clear" w:color="auto" w:fill="auto"/>
            <w:noWrap/>
            <w:vAlign w:val="bottom"/>
            <w:hideMark/>
          </w:tcPr>
          <w:p w14:paraId="0AC784E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165</w:t>
            </w:r>
          </w:p>
        </w:tc>
        <w:tc>
          <w:tcPr>
            <w:tcW w:w="895" w:type="dxa"/>
            <w:tcBorders>
              <w:top w:val="nil"/>
              <w:left w:val="nil"/>
              <w:bottom w:val="nil"/>
              <w:right w:val="nil"/>
            </w:tcBorders>
            <w:shd w:val="clear" w:color="auto" w:fill="auto"/>
            <w:noWrap/>
            <w:vAlign w:val="bottom"/>
            <w:hideMark/>
          </w:tcPr>
          <w:p w14:paraId="2342853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1.78</w:t>
            </w:r>
          </w:p>
        </w:tc>
        <w:tc>
          <w:tcPr>
            <w:tcW w:w="688" w:type="dxa"/>
            <w:tcBorders>
              <w:top w:val="nil"/>
              <w:left w:val="nil"/>
              <w:bottom w:val="nil"/>
              <w:right w:val="single" w:sz="4" w:space="0" w:color="305496"/>
            </w:tcBorders>
            <w:shd w:val="clear" w:color="auto" w:fill="auto"/>
            <w:noWrap/>
            <w:vAlign w:val="bottom"/>
            <w:hideMark/>
          </w:tcPr>
          <w:p w14:paraId="49FE172D"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1.51</w:t>
            </w:r>
          </w:p>
        </w:tc>
        <w:tc>
          <w:tcPr>
            <w:tcW w:w="598" w:type="dxa"/>
            <w:tcBorders>
              <w:top w:val="nil"/>
              <w:left w:val="nil"/>
              <w:bottom w:val="nil"/>
              <w:right w:val="nil"/>
            </w:tcBorders>
            <w:shd w:val="clear" w:color="auto" w:fill="auto"/>
            <w:noWrap/>
            <w:vAlign w:val="bottom"/>
            <w:hideMark/>
          </w:tcPr>
          <w:p w14:paraId="33CC050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30</w:t>
            </w:r>
          </w:p>
        </w:tc>
        <w:tc>
          <w:tcPr>
            <w:tcW w:w="895" w:type="dxa"/>
            <w:tcBorders>
              <w:top w:val="nil"/>
              <w:left w:val="nil"/>
              <w:bottom w:val="nil"/>
              <w:right w:val="nil"/>
            </w:tcBorders>
            <w:shd w:val="clear" w:color="auto" w:fill="auto"/>
            <w:noWrap/>
            <w:vAlign w:val="bottom"/>
            <w:hideMark/>
          </w:tcPr>
          <w:p w14:paraId="34E96B5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0.63</w:t>
            </w:r>
          </w:p>
        </w:tc>
        <w:tc>
          <w:tcPr>
            <w:tcW w:w="688" w:type="dxa"/>
            <w:tcBorders>
              <w:top w:val="nil"/>
              <w:left w:val="nil"/>
              <w:bottom w:val="nil"/>
              <w:right w:val="single" w:sz="8" w:space="0" w:color="305496"/>
            </w:tcBorders>
            <w:shd w:val="clear" w:color="auto" w:fill="auto"/>
            <w:noWrap/>
            <w:vAlign w:val="bottom"/>
            <w:hideMark/>
          </w:tcPr>
          <w:p w14:paraId="79C75F89"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0.96</w:t>
            </w:r>
          </w:p>
        </w:tc>
      </w:tr>
      <w:tr w:rsidR="00D809FC" w:rsidRPr="00D809FC" w14:paraId="617B4BFD" w14:textId="77777777" w:rsidTr="00D809FC">
        <w:trPr>
          <w:trHeight w:val="20"/>
        </w:trPr>
        <w:tc>
          <w:tcPr>
            <w:tcW w:w="9340" w:type="dxa"/>
            <w:gridSpan w:val="7"/>
            <w:tcBorders>
              <w:top w:val="nil"/>
              <w:left w:val="single" w:sz="8" w:space="0" w:color="305496"/>
              <w:bottom w:val="nil"/>
              <w:right w:val="single" w:sz="8" w:space="0" w:color="305496"/>
            </w:tcBorders>
            <w:shd w:val="clear" w:color="000000" w:fill="D9E1F2"/>
            <w:noWrap/>
            <w:vAlign w:val="bottom"/>
            <w:hideMark/>
          </w:tcPr>
          <w:p w14:paraId="203662DC" w14:textId="77777777" w:rsidR="00D809FC" w:rsidRPr="00D809FC" w:rsidRDefault="00D809FC" w:rsidP="00D809FC">
            <w:pPr>
              <w:spacing w:after="0" w:line="240" w:lineRule="auto"/>
              <w:rPr>
                <w:rFonts w:ascii="Calibri" w:eastAsia="Times New Roman" w:hAnsi="Calibri" w:cs="Times New Roman"/>
                <w:b/>
                <w:bCs/>
                <w:i/>
                <w:iCs/>
                <w:color w:val="305496"/>
                <w:sz w:val="20"/>
                <w:szCs w:val="20"/>
              </w:rPr>
            </w:pPr>
            <w:r w:rsidRPr="00D809FC">
              <w:rPr>
                <w:rFonts w:ascii="Calibri" w:eastAsia="Times New Roman" w:hAnsi="Calibri" w:cs="Times New Roman"/>
                <w:b/>
                <w:bCs/>
                <w:i/>
                <w:iCs/>
                <w:color w:val="305496"/>
                <w:sz w:val="20"/>
                <w:szCs w:val="20"/>
              </w:rPr>
              <w:t xml:space="preserve">Physical functioning limitations </w:t>
            </w:r>
          </w:p>
        </w:tc>
      </w:tr>
      <w:tr w:rsidR="00D809FC" w:rsidRPr="00D809FC" w14:paraId="198477C9" w14:textId="77777777" w:rsidTr="00DF2808">
        <w:trPr>
          <w:trHeight w:val="20"/>
        </w:trPr>
        <w:tc>
          <w:tcPr>
            <w:tcW w:w="4979" w:type="dxa"/>
            <w:tcBorders>
              <w:top w:val="nil"/>
              <w:left w:val="single" w:sz="8" w:space="0" w:color="305496"/>
              <w:bottom w:val="nil"/>
              <w:right w:val="single" w:sz="4" w:space="0" w:color="305496"/>
            </w:tcBorders>
            <w:shd w:val="clear" w:color="auto" w:fill="auto"/>
            <w:noWrap/>
            <w:vAlign w:val="bottom"/>
            <w:hideMark/>
          </w:tcPr>
          <w:p w14:paraId="521F2058"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Basic activities of daily living (ADL's), 0-5</w:t>
            </w:r>
          </w:p>
        </w:tc>
        <w:tc>
          <w:tcPr>
            <w:tcW w:w="597" w:type="dxa"/>
            <w:tcBorders>
              <w:top w:val="nil"/>
              <w:left w:val="nil"/>
              <w:bottom w:val="nil"/>
              <w:right w:val="nil"/>
            </w:tcBorders>
            <w:shd w:val="clear" w:color="auto" w:fill="auto"/>
            <w:noWrap/>
            <w:vAlign w:val="bottom"/>
            <w:hideMark/>
          </w:tcPr>
          <w:p w14:paraId="0F28BE57"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nil"/>
              <w:right w:val="nil"/>
            </w:tcBorders>
            <w:shd w:val="clear" w:color="auto" w:fill="auto"/>
            <w:noWrap/>
            <w:vAlign w:val="bottom"/>
            <w:hideMark/>
          </w:tcPr>
          <w:p w14:paraId="291AD870"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0.97</w:t>
            </w:r>
          </w:p>
        </w:tc>
        <w:tc>
          <w:tcPr>
            <w:tcW w:w="688" w:type="dxa"/>
            <w:tcBorders>
              <w:top w:val="nil"/>
              <w:left w:val="nil"/>
              <w:bottom w:val="nil"/>
              <w:right w:val="single" w:sz="4" w:space="0" w:color="305496"/>
            </w:tcBorders>
            <w:shd w:val="clear" w:color="auto" w:fill="auto"/>
            <w:noWrap/>
            <w:vAlign w:val="bottom"/>
            <w:hideMark/>
          </w:tcPr>
          <w:p w14:paraId="05EE097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1.54</w:t>
            </w:r>
          </w:p>
        </w:tc>
        <w:tc>
          <w:tcPr>
            <w:tcW w:w="598" w:type="dxa"/>
            <w:tcBorders>
              <w:top w:val="nil"/>
              <w:left w:val="nil"/>
              <w:bottom w:val="nil"/>
              <w:right w:val="nil"/>
            </w:tcBorders>
            <w:shd w:val="clear" w:color="auto" w:fill="auto"/>
            <w:noWrap/>
            <w:vAlign w:val="bottom"/>
            <w:hideMark/>
          </w:tcPr>
          <w:p w14:paraId="17ED1C3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nil"/>
              <w:right w:val="nil"/>
            </w:tcBorders>
            <w:shd w:val="clear" w:color="auto" w:fill="auto"/>
            <w:noWrap/>
            <w:vAlign w:val="bottom"/>
            <w:hideMark/>
          </w:tcPr>
          <w:p w14:paraId="7E5FBCCC"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0.61</w:t>
            </w:r>
          </w:p>
        </w:tc>
        <w:tc>
          <w:tcPr>
            <w:tcW w:w="688" w:type="dxa"/>
            <w:tcBorders>
              <w:top w:val="nil"/>
              <w:left w:val="nil"/>
              <w:bottom w:val="nil"/>
              <w:right w:val="single" w:sz="8" w:space="0" w:color="305496"/>
            </w:tcBorders>
            <w:shd w:val="clear" w:color="auto" w:fill="auto"/>
            <w:noWrap/>
            <w:vAlign w:val="bottom"/>
            <w:hideMark/>
          </w:tcPr>
          <w:p w14:paraId="39DACA02"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1.13</w:t>
            </w:r>
          </w:p>
        </w:tc>
      </w:tr>
      <w:tr w:rsidR="00D809FC" w:rsidRPr="00D809FC" w14:paraId="624BC0AE" w14:textId="77777777" w:rsidTr="00DF2808">
        <w:trPr>
          <w:trHeight w:val="20"/>
        </w:trPr>
        <w:tc>
          <w:tcPr>
            <w:tcW w:w="4979" w:type="dxa"/>
            <w:tcBorders>
              <w:top w:val="nil"/>
              <w:left w:val="single" w:sz="8" w:space="0" w:color="305496"/>
              <w:bottom w:val="single" w:sz="8" w:space="0" w:color="305496"/>
              <w:right w:val="single" w:sz="4" w:space="0" w:color="305496"/>
            </w:tcBorders>
            <w:shd w:val="clear" w:color="auto" w:fill="auto"/>
            <w:noWrap/>
            <w:vAlign w:val="bottom"/>
            <w:hideMark/>
          </w:tcPr>
          <w:p w14:paraId="09F41152"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Instrumental activities of daily living (IADL's), 0-5</w:t>
            </w:r>
          </w:p>
        </w:tc>
        <w:tc>
          <w:tcPr>
            <w:tcW w:w="597" w:type="dxa"/>
            <w:tcBorders>
              <w:top w:val="nil"/>
              <w:left w:val="nil"/>
              <w:bottom w:val="single" w:sz="8" w:space="0" w:color="305496"/>
              <w:right w:val="nil"/>
            </w:tcBorders>
            <w:shd w:val="clear" w:color="auto" w:fill="auto"/>
            <w:noWrap/>
            <w:vAlign w:val="bottom"/>
            <w:hideMark/>
          </w:tcPr>
          <w:p w14:paraId="73492C3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760</w:t>
            </w:r>
          </w:p>
        </w:tc>
        <w:tc>
          <w:tcPr>
            <w:tcW w:w="895" w:type="dxa"/>
            <w:tcBorders>
              <w:top w:val="nil"/>
              <w:left w:val="nil"/>
              <w:bottom w:val="single" w:sz="8" w:space="0" w:color="305496"/>
              <w:right w:val="nil"/>
            </w:tcBorders>
            <w:shd w:val="clear" w:color="auto" w:fill="auto"/>
            <w:noWrap/>
            <w:vAlign w:val="bottom"/>
            <w:hideMark/>
          </w:tcPr>
          <w:p w14:paraId="59320103"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1.22</w:t>
            </w:r>
          </w:p>
        </w:tc>
        <w:tc>
          <w:tcPr>
            <w:tcW w:w="688" w:type="dxa"/>
            <w:tcBorders>
              <w:top w:val="nil"/>
              <w:left w:val="nil"/>
              <w:bottom w:val="single" w:sz="8" w:space="0" w:color="305496"/>
              <w:right w:val="single" w:sz="4" w:space="0" w:color="305496"/>
            </w:tcBorders>
            <w:shd w:val="clear" w:color="auto" w:fill="auto"/>
            <w:noWrap/>
            <w:vAlign w:val="bottom"/>
            <w:hideMark/>
          </w:tcPr>
          <w:p w14:paraId="6E5DB16B"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1.79</w:t>
            </w:r>
          </w:p>
        </w:tc>
        <w:tc>
          <w:tcPr>
            <w:tcW w:w="598" w:type="dxa"/>
            <w:tcBorders>
              <w:top w:val="nil"/>
              <w:left w:val="nil"/>
              <w:bottom w:val="single" w:sz="8" w:space="0" w:color="305496"/>
              <w:right w:val="nil"/>
            </w:tcBorders>
            <w:shd w:val="clear" w:color="auto" w:fill="auto"/>
            <w:noWrap/>
            <w:vAlign w:val="bottom"/>
            <w:hideMark/>
          </w:tcPr>
          <w:p w14:paraId="1B6C5434"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515</w:t>
            </w:r>
          </w:p>
        </w:tc>
        <w:tc>
          <w:tcPr>
            <w:tcW w:w="895" w:type="dxa"/>
            <w:tcBorders>
              <w:top w:val="nil"/>
              <w:left w:val="nil"/>
              <w:bottom w:val="single" w:sz="8" w:space="0" w:color="305496"/>
              <w:right w:val="nil"/>
            </w:tcBorders>
            <w:shd w:val="clear" w:color="auto" w:fill="auto"/>
            <w:noWrap/>
            <w:vAlign w:val="bottom"/>
            <w:hideMark/>
          </w:tcPr>
          <w:p w14:paraId="25E70BF6"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0.53</w:t>
            </w:r>
          </w:p>
        </w:tc>
        <w:tc>
          <w:tcPr>
            <w:tcW w:w="688" w:type="dxa"/>
            <w:tcBorders>
              <w:top w:val="nil"/>
              <w:left w:val="nil"/>
              <w:bottom w:val="single" w:sz="8" w:space="0" w:color="305496"/>
              <w:right w:val="single" w:sz="8" w:space="0" w:color="305496"/>
            </w:tcBorders>
            <w:shd w:val="clear" w:color="auto" w:fill="auto"/>
            <w:noWrap/>
            <w:vAlign w:val="bottom"/>
            <w:hideMark/>
          </w:tcPr>
          <w:p w14:paraId="2BC29145" w14:textId="77777777" w:rsidR="00D809FC" w:rsidRPr="00D809FC" w:rsidRDefault="00D809FC" w:rsidP="00D809FC">
            <w:pPr>
              <w:spacing w:after="0" w:line="240" w:lineRule="auto"/>
              <w:jc w:val="center"/>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1.08</w:t>
            </w:r>
          </w:p>
        </w:tc>
      </w:tr>
      <w:tr w:rsidR="00D809FC" w:rsidRPr="00D809FC" w14:paraId="117377AB" w14:textId="77777777" w:rsidTr="00D809FC">
        <w:trPr>
          <w:trHeight w:val="20"/>
        </w:trPr>
        <w:tc>
          <w:tcPr>
            <w:tcW w:w="6471" w:type="dxa"/>
            <w:gridSpan w:val="3"/>
            <w:tcBorders>
              <w:top w:val="nil"/>
              <w:left w:val="nil"/>
              <w:bottom w:val="nil"/>
              <w:right w:val="nil"/>
            </w:tcBorders>
            <w:shd w:val="clear" w:color="auto" w:fill="auto"/>
            <w:noWrap/>
            <w:vAlign w:val="bottom"/>
            <w:hideMark/>
          </w:tcPr>
          <w:p w14:paraId="0F2BD165" w14:textId="77777777"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*0 = Incorrect; 1 = Correct on 2nd attempt; 2 = Correct on 1st attempt</w:t>
            </w:r>
          </w:p>
        </w:tc>
        <w:tc>
          <w:tcPr>
            <w:tcW w:w="688" w:type="dxa"/>
            <w:tcBorders>
              <w:top w:val="nil"/>
              <w:left w:val="nil"/>
              <w:bottom w:val="nil"/>
              <w:right w:val="nil"/>
            </w:tcBorders>
            <w:shd w:val="clear" w:color="auto" w:fill="auto"/>
            <w:noWrap/>
            <w:vAlign w:val="bottom"/>
            <w:hideMark/>
          </w:tcPr>
          <w:p w14:paraId="1F0CBEAC" w14:textId="77777777" w:rsidR="00D809FC" w:rsidRPr="00D809FC" w:rsidRDefault="00D809FC" w:rsidP="00D809FC">
            <w:pPr>
              <w:spacing w:after="0" w:line="240" w:lineRule="auto"/>
              <w:rPr>
                <w:rFonts w:ascii="Calibri" w:eastAsia="Times New Roman" w:hAnsi="Calibri" w:cs="Times New Roman"/>
                <w:color w:val="000000"/>
                <w:sz w:val="20"/>
                <w:szCs w:val="20"/>
              </w:rPr>
            </w:pPr>
          </w:p>
        </w:tc>
        <w:tc>
          <w:tcPr>
            <w:tcW w:w="598" w:type="dxa"/>
            <w:tcBorders>
              <w:top w:val="nil"/>
              <w:left w:val="nil"/>
              <w:bottom w:val="nil"/>
              <w:right w:val="nil"/>
            </w:tcBorders>
            <w:shd w:val="clear" w:color="auto" w:fill="auto"/>
            <w:noWrap/>
            <w:vAlign w:val="bottom"/>
            <w:hideMark/>
          </w:tcPr>
          <w:p w14:paraId="46FBA20D" w14:textId="77777777" w:rsidR="00D809FC" w:rsidRPr="00D809FC" w:rsidRDefault="00D809FC" w:rsidP="00D809FC">
            <w:pPr>
              <w:spacing w:after="0" w:line="240" w:lineRule="auto"/>
              <w:jc w:val="center"/>
              <w:rPr>
                <w:rFonts w:ascii="Times New Roman" w:eastAsia="Times New Roman" w:hAnsi="Times New Roman" w:cs="Times New Roman"/>
                <w:sz w:val="20"/>
                <w:szCs w:val="20"/>
              </w:rPr>
            </w:pPr>
          </w:p>
        </w:tc>
        <w:tc>
          <w:tcPr>
            <w:tcW w:w="895" w:type="dxa"/>
            <w:tcBorders>
              <w:top w:val="nil"/>
              <w:left w:val="nil"/>
              <w:bottom w:val="nil"/>
              <w:right w:val="nil"/>
            </w:tcBorders>
            <w:shd w:val="clear" w:color="auto" w:fill="auto"/>
            <w:noWrap/>
            <w:vAlign w:val="bottom"/>
            <w:hideMark/>
          </w:tcPr>
          <w:p w14:paraId="3E84B732" w14:textId="77777777" w:rsidR="00D809FC" w:rsidRPr="00D809FC" w:rsidRDefault="00D809FC" w:rsidP="00D809FC">
            <w:pPr>
              <w:spacing w:after="0" w:line="240" w:lineRule="auto"/>
              <w:jc w:val="cente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bottom"/>
            <w:hideMark/>
          </w:tcPr>
          <w:p w14:paraId="0474D747" w14:textId="77777777" w:rsidR="00D809FC" w:rsidRPr="00D809FC" w:rsidRDefault="00D809FC" w:rsidP="00D809FC">
            <w:pPr>
              <w:spacing w:after="0" w:line="240" w:lineRule="auto"/>
              <w:jc w:val="center"/>
              <w:rPr>
                <w:rFonts w:ascii="Times New Roman" w:eastAsia="Times New Roman" w:hAnsi="Times New Roman" w:cs="Times New Roman"/>
                <w:sz w:val="20"/>
                <w:szCs w:val="20"/>
              </w:rPr>
            </w:pPr>
          </w:p>
        </w:tc>
      </w:tr>
      <w:tr w:rsidR="00D809FC" w:rsidRPr="00D809FC" w14:paraId="631EFE2D" w14:textId="77777777" w:rsidTr="00D809FC">
        <w:trPr>
          <w:trHeight w:val="20"/>
        </w:trPr>
        <w:tc>
          <w:tcPr>
            <w:tcW w:w="9340" w:type="dxa"/>
            <w:gridSpan w:val="7"/>
            <w:tcBorders>
              <w:top w:val="nil"/>
              <w:left w:val="nil"/>
              <w:bottom w:val="nil"/>
              <w:right w:val="nil"/>
            </w:tcBorders>
            <w:shd w:val="clear" w:color="auto" w:fill="auto"/>
            <w:noWrap/>
            <w:vAlign w:val="bottom"/>
            <w:hideMark/>
          </w:tcPr>
          <w:p w14:paraId="15C2896E" w14:textId="523E4E20" w:rsidR="00D809FC" w:rsidRPr="00D809FC" w:rsidRDefault="00D809FC" w:rsidP="00D809FC">
            <w:pPr>
              <w:spacing w:after="0" w:line="240" w:lineRule="auto"/>
              <w:rPr>
                <w:rFonts w:ascii="Calibri" w:eastAsia="Times New Roman" w:hAnsi="Calibri" w:cs="Times New Roman"/>
                <w:color w:val="000000"/>
                <w:sz w:val="20"/>
                <w:szCs w:val="20"/>
              </w:rPr>
            </w:pPr>
            <w:r w:rsidRPr="00D809FC">
              <w:rPr>
                <w:rFonts w:ascii="Calibri" w:eastAsia="Times New Roman" w:hAnsi="Calibri" w:cs="Times New Roman"/>
                <w:color w:val="000000"/>
                <w:sz w:val="20"/>
                <w:szCs w:val="20"/>
              </w:rPr>
              <w:t xml:space="preserve">**0 = no cognitive </w:t>
            </w:r>
            <w:r w:rsidR="00DF2808" w:rsidRPr="00D809FC">
              <w:rPr>
                <w:rFonts w:ascii="Calibri" w:eastAsia="Times New Roman" w:hAnsi="Calibri" w:cs="Times New Roman"/>
                <w:color w:val="000000"/>
                <w:sz w:val="20"/>
                <w:szCs w:val="20"/>
              </w:rPr>
              <w:t>limitations</w:t>
            </w:r>
            <w:r w:rsidRPr="00D809FC">
              <w:rPr>
                <w:rFonts w:ascii="Calibri" w:eastAsia="Times New Roman" w:hAnsi="Calibri" w:cs="Times New Roman"/>
                <w:color w:val="000000"/>
                <w:sz w:val="20"/>
                <w:szCs w:val="20"/>
              </w:rPr>
              <w:t xml:space="preserve">, 1 = some cognitive limitations, 2 = cognitive limitations prevents </w:t>
            </w:r>
            <w:r w:rsidR="00DF2808" w:rsidRPr="00D809FC">
              <w:rPr>
                <w:rFonts w:ascii="Calibri" w:eastAsia="Times New Roman" w:hAnsi="Calibri" w:cs="Times New Roman"/>
                <w:color w:val="000000"/>
                <w:sz w:val="20"/>
                <w:szCs w:val="20"/>
              </w:rPr>
              <w:t>completion</w:t>
            </w:r>
            <w:r w:rsidRPr="00D809FC">
              <w:rPr>
                <w:rFonts w:ascii="Calibri" w:eastAsia="Times New Roman" w:hAnsi="Calibri" w:cs="Times New Roman"/>
                <w:color w:val="000000"/>
                <w:sz w:val="20"/>
                <w:szCs w:val="20"/>
              </w:rPr>
              <w:t xml:space="preserve"> of interview</w:t>
            </w:r>
          </w:p>
        </w:tc>
      </w:tr>
    </w:tbl>
    <w:p w14:paraId="119F4DDA" w14:textId="77777777" w:rsidR="003B3A4A" w:rsidRDefault="003B3A4A" w:rsidP="00582DF4"/>
    <w:p w14:paraId="35558463" w14:textId="24073C11" w:rsidR="003B3A4A" w:rsidRDefault="003B3A4A" w:rsidP="003B3A4A">
      <w:r>
        <w:t>A</w:t>
      </w:r>
      <w:r w:rsidR="007B56EA" w:rsidRPr="00CD0D2F">
        <w:t xml:space="preserve">s shown in </w:t>
      </w:r>
      <w:r>
        <w:rPr>
          <w:b/>
        </w:rPr>
        <w:t>Table 3</w:t>
      </w:r>
      <w:r w:rsidR="007B56EA" w:rsidRPr="00CD0D2F">
        <w:t xml:space="preserve">, sensitivity ranged from 53% to </w:t>
      </w:r>
      <w:r w:rsidR="003F4CA6">
        <w:t>90</w:t>
      </w:r>
      <w:r w:rsidR="007B56EA" w:rsidRPr="00CD0D2F">
        <w:t xml:space="preserve">%, specificity ranged from </w:t>
      </w:r>
      <w:r w:rsidR="005313EF">
        <w:t>79</w:t>
      </w:r>
      <w:r w:rsidR="007B56EA" w:rsidRPr="00CD0D2F">
        <w:t>% to 97%, and overall accuracy ranged from 8</w:t>
      </w:r>
      <w:r w:rsidR="005313EF">
        <w:t>1</w:t>
      </w:r>
      <w:r w:rsidR="007B56EA" w:rsidRPr="00CD0D2F">
        <w:t>% to 87%</w:t>
      </w:r>
      <w:r w:rsidR="0048190C">
        <w:t xml:space="preserve"> </w:t>
      </w:r>
      <w:r w:rsidR="0048190C" w:rsidRPr="00CD0D2F">
        <w:t>across the five algorithms</w:t>
      </w:r>
      <w:r>
        <w:t xml:space="preserve"> when applied to</w:t>
      </w:r>
      <w:r w:rsidRPr="00CD0D2F">
        <w:t xml:space="preserve"> the training data</w:t>
      </w:r>
      <w:r w:rsidR="007B56EA" w:rsidRPr="00CD0D2F">
        <w:t xml:space="preserve">. </w:t>
      </w:r>
      <w:r w:rsidR="00CD0D2F" w:rsidRPr="00CD0D2F">
        <w:t>T</w:t>
      </w:r>
      <w:r w:rsidR="007B56EA" w:rsidRPr="00CD0D2F">
        <w:t>hough overall accuracy was similar in the</w:t>
      </w:r>
      <w:r w:rsidR="00CD0D2F">
        <w:t xml:space="preserve"> HRS </w:t>
      </w:r>
      <w:r w:rsidR="007B56EA" w:rsidRPr="00CD0D2F">
        <w:t xml:space="preserve">validation data (range: </w:t>
      </w:r>
      <w:r w:rsidR="005313EF">
        <w:t>79</w:t>
      </w:r>
      <w:r w:rsidR="00CD0D2F" w:rsidRPr="00CD0D2F">
        <w:t>%</w:t>
      </w:r>
      <w:r w:rsidR="005313EF">
        <w:t xml:space="preserve"> </w:t>
      </w:r>
      <w:r w:rsidR="00CD0D2F" w:rsidRPr="00CD0D2F">
        <w:t>-</w:t>
      </w:r>
      <w:r w:rsidR="005313EF">
        <w:t xml:space="preserve"> </w:t>
      </w:r>
      <w:r w:rsidR="00CD0D2F" w:rsidRPr="00CD0D2F">
        <w:t>88%), this was largely dr</w:t>
      </w:r>
      <w:r w:rsidR="005313EF">
        <w:t>iven by slightly higher specificities (82</w:t>
      </w:r>
      <w:r w:rsidR="00CD0D2F" w:rsidRPr="00CD0D2F">
        <w:t>%</w:t>
      </w:r>
      <w:r w:rsidR="005313EF">
        <w:t xml:space="preserve"> -</w:t>
      </w:r>
      <w:r w:rsidR="00CD0D2F" w:rsidRPr="00CD0D2F">
        <w:t xml:space="preserve"> 98%), as sensitiv</w:t>
      </w:r>
      <w:r w:rsidR="005313EF">
        <w:t>ity was much lower (range: 18% - 62</w:t>
      </w:r>
      <w:r w:rsidR="00CD0D2F" w:rsidRPr="00CD0D2F">
        <w:t xml:space="preserve">%). </w:t>
      </w:r>
      <w:r w:rsidR="0029468E">
        <w:t>A</w:t>
      </w:r>
      <w:r w:rsidR="00F00ACB">
        <w:t>cross the two datasets, w</w:t>
      </w:r>
      <w:r w:rsidR="00CD0D2F" w:rsidRPr="00CD0D2F">
        <w:t>e</w:t>
      </w:r>
      <w:r w:rsidR="000B2DD4">
        <w:t xml:space="preserve"> also</w:t>
      </w:r>
      <w:r w:rsidR="00CD0D2F" w:rsidRPr="00CD0D2F">
        <w:t xml:space="preserve"> found that the H-W score cutoff-based algorithm had much lower </w:t>
      </w:r>
      <w:r w:rsidR="0029468E">
        <w:t xml:space="preserve">sensitivity, but higher specificity than the three regression-based algorithms. Conversely, </w:t>
      </w:r>
      <w:r w:rsidR="005313EF">
        <w:t xml:space="preserve">with the exception of relative specificity compared to the Crimmins algorithm, </w:t>
      </w:r>
      <w:r w:rsidR="0029468E">
        <w:t xml:space="preserve">the L-K-W score cutoff-based algorithm performed </w:t>
      </w:r>
      <w:r w:rsidR="00643DA0">
        <w:t xml:space="preserve">slightly </w:t>
      </w:r>
      <w:r w:rsidR="0029468E">
        <w:t>worse across all measures compared to the three regression-based algorithms.</w:t>
      </w:r>
      <w:r>
        <w:t xml:space="preserve"> </w:t>
      </w:r>
      <w:r w:rsidR="00D7668C">
        <w:t>We also illustrate the performance</w:t>
      </w:r>
      <w:r>
        <w:t xml:space="preserve"> of the three regression-based al</w:t>
      </w:r>
      <w:r w:rsidR="00D7668C">
        <w:t>gorithms by plotting ROC curves (</w:t>
      </w:r>
      <w:r w:rsidRPr="003B3A4A">
        <w:rPr>
          <w:b/>
        </w:rPr>
        <w:t>Figure 2</w:t>
      </w:r>
      <w:r w:rsidR="00D7668C" w:rsidRPr="00D7668C">
        <w:t>)</w:t>
      </w:r>
      <w:r>
        <w:t xml:space="preserve">, which </w:t>
      </w:r>
      <w:r w:rsidR="00D7668C">
        <w:t xml:space="preserve">clearly demonstrates the higher sensitivities and lower specificities achieved in the training data. </w:t>
      </w:r>
      <w:r w:rsidR="00575C88">
        <w:t>Additionally, though the Crimmins algorithm achieved higher sensitivity at a 0.5 probability cutoff (</w:t>
      </w:r>
      <w:r w:rsidR="00575C88">
        <w:rPr>
          <w:b/>
        </w:rPr>
        <w:t>Table 3</w:t>
      </w:r>
      <w:r w:rsidR="00575C88">
        <w:t xml:space="preserve">), the ROC curve demonstrates that at higher cut-off points in the training data, the Hurd and Wu algorithms both achieved higher sensitivities.   </w:t>
      </w:r>
    </w:p>
    <w:p w14:paraId="72EFA8DE" w14:textId="77777777" w:rsidR="00757262" w:rsidRDefault="00757262" w:rsidP="003B3A4A"/>
    <w:p w14:paraId="6F2E54A4" w14:textId="77777777" w:rsidR="00757262" w:rsidRDefault="00757262" w:rsidP="003B3A4A"/>
    <w:p w14:paraId="5F720B7E" w14:textId="77777777" w:rsidR="00757262" w:rsidRPr="003B3A4A" w:rsidRDefault="00757262" w:rsidP="003B3A4A"/>
    <w:p w14:paraId="638F2694" w14:textId="1F9BF6B6" w:rsidR="003B3A4A" w:rsidRPr="000912EA" w:rsidRDefault="003B3A4A" w:rsidP="003B3A4A">
      <w:pPr>
        <w:rPr>
          <w:b/>
        </w:rPr>
      </w:pPr>
      <w:r w:rsidRPr="000912EA">
        <w:rPr>
          <w:b/>
        </w:rPr>
        <w:lastRenderedPageBreak/>
        <w:t>Table 3: Overall performance metrics</w:t>
      </w:r>
    </w:p>
    <w:tbl>
      <w:tblPr>
        <w:tblW w:w="6490" w:type="dxa"/>
        <w:tblLook w:val="04A0" w:firstRow="1" w:lastRow="0" w:firstColumn="1" w:lastColumn="0" w:noHBand="0" w:noVBand="1"/>
      </w:tblPr>
      <w:tblGrid>
        <w:gridCol w:w="2690"/>
        <w:gridCol w:w="1160"/>
        <w:gridCol w:w="1320"/>
        <w:gridCol w:w="1320"/>
      </w:tblGrid>
      <w:tr w:rsidR="003B3A4A" w:rsidRPr="000912EA" w14:paraId="06269A93" w14:textId="77777777" w:rsidTr="00757262">
        <w:trPr>
          <w:trHeight w:val="20"/>
        </w:trPr>
        <w:tc>
          <w:tcPr>
            <w:tcW w:w="2690" w:type="dxa"/>
            <w:tcBorders>
              <w:top w:val="single" w:sz="8" w:space="0" w:color="305496"/>
              <w:left w:val="single" w:sz="8" w:space="0" w:color="305496"/>
              <w:bottom w:val="nil"/>
              <w:right w:val="single" w:sz="4" w:space="0" w:color="305496"/>
            </w:tcBorders>
            <w:shd w:val="clear" w:color="000000" w:fill="305496"/>
            <w:noWrap/>
            <w:vAlign w:val="bottom"/>
            <w:hideMark/>
          </w:tcPr>
          <w:p w14:paraId="05C7EC03" w14:textId="77777777" w:rsidR="003B3A4A" w:rsidRPr="000912EA" w:rsidRDefault="003B3A4A" w:rsidP="00757262">
            <w:pPr>
              <w:spacing w:after="0" w:line="240" w:lineRule="auto"/>
              <w:rPr>
                <w:rFonts w:ascii="Calibri" w:eastAsia="Times New Roman" w:hAnsi="Calibri" w:cs="Times New Roman"/>
                <w:b/>
                <w:bCs/>
                <w:color w:val="FFFFFF"/>
                <w:sz w:val="20"/>
              </w:rPr>
            </w:pPr>
            <w:r w:rsidRPr="000912EA">
              <w:rPr>
                <w:rFonts w:ascii="Calibri" w:eastAsia="Times New Roman" w:hAnsi="Calibri" w:cs="Times New Roman"/>
                <w:b/>
                <w:bCs/>
                <w:color w:val="FFFFFF"/>
                <w:sz w:val="20"/>
              </w:rPr>
              <w:t>Algorithm</w:t>
            </w:r>
          </w:p>
        </w:tc>
        <w:tc>
          <w:tcPr>
            <w:tcW w:w="1160" w:type="dxa"/>
            <w:tcBorders>
              <w:top w:val="single" w:sz="8" w:space="0" w:color="305496"/>
              <w:left w:val="nil"/>
              <w:bottom w:val="nil"/>
              <w:right w:val="nil"/>
            </w:tcBorders>
            <w:shd w:val="clear" w:color="000000" w:fill="305496"/>
            <w:noWrap/>
            <w:vAlign w:val="center"/>
            <w:hideMark/>
          </w:tcPr>
          <w:p w14:paraId="61B5E64F" w14:textId="77777777" w:rsidR="003B3A4A" w:rsidRPr="000912EA" w:rsidRDefault="003B3A4A" w:rsidP="00757262">
            <w:pPr>
              <w:spacing w:after="0" w:line="240" w:lineRule="auto"/>
              <w:jc w:val="center"/>
              <w:rPr>
                <w:rFonts w:ascii="Calibri" w:eastAsia="Times New Roman" w:hAnsi="Calibri" w:cs="Times New Roman"/>
                <w:b/>
                <w:bCs/>
                <w:color w:val="FFFFFF"/>
                <w:sz w:val="20"/>
              </w:rPr>
            </w:pPr>
            <w:r w:rsidRPr="000912EA">
              <w:rPr>
                <w:rFonts w:ascii="Calibri" w:eastAsia="Times New Roman" w:hAnsi="Calibri" w:cs="Times New Roman"/>
                <w:b/>
                <w:bCs/>
                <w:color w:val="FFFFFF"/>
                <w:sz w:val="20"/>
              </w:rPr>
              <w:t>Sensitivity</w:t>
            </w:r>
          </w:p>
        </w:tc>
        <w:tc>
          <w:tcPr>
            <w:tcW w:w="1320" w:type="dxa"/>
            <w:tcBorders>
              <w:top w:val="single" w:sz="8" w:space="0" w:color="305496"/>
              <w:left w:val="nil"/>
              <w:bottom w:val="nil"/>
              <w:right w:val="nil"/>
            </w:tcBorders>
            <w:shd w:val="clear" w:color="000000" w:fill="305496"/>
            <w:noWrap/>
            <w:vAlign w:val="center"/>
            <w:hideMark/>
          </w:tcPr>
          <w:p w14:paraId="1A515FE2" w14:textId="77777777" w:rsidR="003B3A4A" w:rsidRPr="000912EA" w:rsidRDefault="003B3A4A" w:rsidP="00757262">
            <w:pPr>
              <w:spacing w:after="0" w:line="240" w:lineRule="auto"/>
              <w:jc w:val="center"/>
              <w:rPr>
                <w:rFonts w:ascii="Calibri" w:eastAsia="Times New Roman" w:hAnsi="Calibri" w:cs="Times New Roman"/>
                <w:b/>
                <w:bCs/>
                <w:color w:val="FFFFFF"/>
                <w:sz w:val="20"/>
              </w:rPr>
            </w:pPr>
            <w:r w:rsidRPr="000912EA">
              <w:rPr>
                <w:rFonts w:ascii="Calibri" w:eastAsia="Times New Roman" w:hAnsi="Calibri" w:cs="Times New Roman"/>
                <w:b/>
                <w:bCs/>
                <w:color w:val="FFFFFF"/>
                <w:sz w:val="20"/>
              </w:rPr>
              <w:t>Specificity</w:t>
            </w:r>
          </w:p>
        </w:tc>
        <w:tc>
          <w:tcPr>
            <w:tcW w:w="1320" w:type="dxa"/>
            <w:tcBorders>
              <w:top w:val="single" w:sz="8" w:space="0" w:color="305496"/>
              <w:left w:val="nil"/>
              <w:bottom w:val="nil"/>
              <w:right w:val="single" w:sz="8" w:space="0" w:color="305496"/>
            </w:tcBorders>
            <w:shd w:val="clear" w:color="000000" w:fill="305496"/>
            <w:noWrap/>
            <w:vAlign w:val="center"/>
            <w:hideMark/>
          </w:tcPr>
          <w:p w14:paraId="3ED82C41" w14:textId="77777777" w:rsidR="003B3A4A" w:rsidRPr="000912EA" w:rsidRDefault="003B3A4A" w:rsidP="00757262">
            <w:pPr>
              <w:spacing w:after="0" w:line="240" w:lineRule="auto"/>
              <w:jc w:val="center"/>
              <w:rPr>
                <w:rFonts w:ascii="Calibri" w:eastAsia="Times New Roman" w:hAnsi="Calibri" w:cs="Times New Roman"/>
                <w:b/>
                <w:bCs/>
                <w:color w:val="FFFFFF"/>
                <w:sz w:val="20"/>
              </w:rPr>
            </w:pPr>
            <w:r w:rsidRPr="000912EA">
              <w:rPr>
                <w:rFonts w:ascii="Calibri" w:eastAsia="Times New Roman" w:hAnsi="Calibri" w:cs="Times New Roman"/>
                <w:b/>
                <w:bCs/>
                <w:color w:val="FFFFFF"/>
                <w:sz w:val="20"/>
              </w:rPr>
              <w:t>% correct</w:t>
            </w:r>
          </w:p>
        </w:tc>
      </w:tr>
      <w:tr w:rsidR="003B3A4A" w:rsidRPr="000912EA" w14:paraId="58A84290" w14:textId="77777777" w:rsidTr="00757262">
        <w:trPr>
          <w:trHeight w:val="20"/>
        </w:trPr>
        <w:tc>
          <w:tcPr>
            <w:tcW w:w="649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center"/>
            <w:hideMark/>
          </w:tcPr>
          <w:p w14:paraId="1204AE88" w14:textId="7762B828" w:rsidR="003B3A4A" w:rsidRPr="000912EA" w:rsidRDefault="00DF2808" w:rsidP="00DF2808">
            <w:pPr>
              <w:spacing w:after="0" w:line="240" w:lineRule="auto"/>
              <w:rPr>
                <w:rFonts w:ascii="Calibri" w:eastAsia="Times New Roman" w:hAnsi="Calibri" w:cs="Times New Roman"/>
                <w:b/>
                <w:bCs/>
                <w:i/>
                <w:iCs/>
                <w:color w:val="305496"/>
                <w:sz w:val="20"/>
              </w:rPr>
            </w:pPr>
            <w:r>
              <w:rPr>
                <w:rFonts w:ascii="Calibri" w:eastAsia="Times New Roman" w:hAnsi="Calibri" w:cs="Times New Roman"/>
                <w:b/>
                <w:bCs/>
                <w:i/>
                <w:iCs/>
                <w:color w:val="305496"/>
                <w:sz w:val="20"/>
              </w:rPr>
              <w:t>T</w:t>
            </w:r>
            <w:r w:rsidR="003B3A4A" w:rsidRPr="000912EA">
              <w:rPr>
                <w:rFonts w:ascii="Calibri" w:eastAsia="Times New Roman" w:hAnsi="Calibri" w:cs="Times New Roman"/>
                <w:b/>
                <w:bCs/>
                <w:i/>
                <w:iCs/>
                <w:color w:val="305496"/>
                <w:sz w:val="20"/>
              </w:rPr>
              <w:t>raining data (N=760)</w:t>
            </w:r>
          </w:p>
        </w:tc>
      </w:tr>
      <w:tr w:rsidR="003B3A4A" w:rsidRPr="000912EA" w14:paraId="6B6C3D9D"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4A0E8021"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Herzog-Wallace (H-W)</w:t>
            </w:r>
          </w:p>
        </w:tc>
        <w:tc>
          <w:tcPr>
            <w:tcW w:w="1160" w:type="dxa"/>
            <w:tcBorders>
              <w:top w:val="nil"/>
              <w:left w:val="nil"/>
              <w:bottom w:val="nil"/>
              <w:right w:val="nil"/>
            </w:tcBorders>
            <w:shd w:val="clear" w:color="auto" w:fill="auto"/>
            <w:noWrap/>
            <w:vAlign w:val="center"/>
            <w:hideMark/>
          </w:tcPr>
          <w:p w14:paraId="29564875"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53.49</w:t>
            </w:r>
          </w:p>
        </w:tc>
        <w:tc>
          <w:tcPr>
            <w:tcW w:w="1320" w:type="dxa"/>
            <w:tcBorders>
              <w:top w:val="nil"/>
              <w:left w:val="nil"/>
              <w:bottom w:val="nil"/>
              <w:right w:val="nil"/>
            </w:tcBorders>
            <w:shd w:val="clear" w:color="auto" w:fill="auto"/>
            <w:noWrap/>
            <w:vAlign w:val="center"/>
            <w:hideMark/>
          </w:tcPr>
          <w:p w14:paraId="6E267B81"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96.61</w:t>
            </w:r>
          </w:p>
        </w:tc>
        <w:tc>
          <w:tcPr>
            <w:tcW w:w="1320" w:type="dxa"/>
            <w:tcBorders>
              <w:top w:val="nil"/>
              <w:left w:val="nil"/>
              <w:bottom w:val="nil"/>
              <w:right w:val="single" w:sz="8" w:space="0" w:color="305496"/>
            </w:tcBorders>
            <w:shd w:val="clear" w:color="auto" w:fill="auto"/>
            <w:noWrap/>
            <w:vAlign w:val="center"/>
            <w:hideMark/>
          </w:tcPr>
          <w:p w14:paraId="555CFD3F"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81.97</w:t>
            </w:r>
          </w:p>
        </w:tc>
      </w:tr>
      <w:tr w:rsidR="003B3A4A" w:rsidRPr="000912EA" w14:paraId="04439042"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3284A72C"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Langa-Kabeto-Weir (L-K-W)</w:t>
            </w:r>
          </w:p>
        </w:tc>
        <w:tc>
          <w:tcPr>
            <w:tcW w:w="1160" w:type="dxa"/>
            <w:tcBorders>
              <w:top w:val="nil"/>
              <w:left w:val="nil"/>
              <w:bottom w:val="nil"/>
              <w:right w:val="nil"/>
            </w:tcBorders>
            <w:shd w:val="clear" w:color="auto" w:fill="auto"/>
            <w:noWrap/>
            <w:vAlign w:val="center"/>
            <w:hideMark/>
          </w:tcPr>
          <w:p w14:paraId="260E15A2"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75.19</w:t>
            </w:r>
          </w:p>
        </w:tc>
        <w:tc>
          <w:tcPr>
            <w:tcW w:w="1320" w:type="dxa"/>
            <w:tcBorders>
              <w:top w:val="nil"/>
              <w:left w:val="nil"/>
              <w:bottom w:val="nil"/>
              <w:right w:val="nil"/>
            </w:tcBorders>
            <w:shd w:val="clear" w:color="auto" w:fill="auto"/>
            <w:noWrap/>
            <w:vAlign w:val="center"/>
            <w:hideMark/>
          </w:tcPr>
          <w:p w14:paraId="0560A8BE"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83.27</w:t>
            </w:r>
          </w:p>
        </w:tc>
        <w:tc>
          <w:tcPr>
            <w:tcW w:w="1320" w:type="dxa"/>
            <w:tcBorders>
              <w:top w:val="nil"/>
              <w:left w:val="nil"/>
              <w:bottom w:val="nil"/>
              <w:right w:val="single" w:sz="8" w:space="0" w:color="305496"/>
            </w:tcBorders>
            <w:shd w:val="clear" w:color="auto" w:fill="auto"/>
            <w:noWrap/>
            <w:vAlign w:val="center"/>
            <w:hideMark/>
          </w:tcPr>
          <w:p w14:paraId="68364009"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80.53</w:t>
            </w:r>
          </w:p>
        </w:tc>
      </w:tr>
      <w:tr w:rsidR="003B3A4A" w:rsidRPr="000912EA" w14:paraId="34C4A067"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2F01F88A"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Crimmins</w:t>
            </w:r>
          </w:p>
        </w:tc>
        <w:tc>
          <w:tcPr>
            <w:tcW w:w="1160" w:type="dxa"/>
            <w:tcBorders>
              <w:top w:val="nil"/>
              <w:left w:val="nil"/>
              <w:bottom w:val="nil"/>
              <w:right w:val="nil"/>
            </w:tcBorders>
            <w:shd w:val="clear" w:color="auto" w:fill="auto"/>
            <w:noWrap/>
            <w:vAlign w:val="center"/>
            <w:hideMark/>
          </w:tcPr>
          <w:p w14:paraId="79A88153"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89.92</w:t>
            </w:r>
          </w:p>
        </w:tc>
        <w:tc>
          <w:tcPr>
            <w:tcW w:w="1320" w:type="dxa"/>
            <w:tcBorders>
              <w:top w:val="nil"/>
              <w:left w:val="nil"/>
              <w:bottom w:val="nil"/>
              <w:right w:val="nil"/>
            </w:tcBorders>
            <w:shd w:val="clear" w:color="auto" w:fill="auto"/>
            <w:noWrap/>
            <w:vAlign w:val="center"/>
            <w:hideMark/>
          </w:tcPr>
          <w:p w14:paraId="50763A06"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79.08</w:t>
            </w:r>
          </w:p>
        </w:tc>
        <w:tc>
          <w:tcPr>
            <w:tcW w:w="1320" w:type="dxa"/>
            <w:tcBorders>
              <w:top w:val="nil"/>
              <w:left w:val="nil"/>
              <w:bottom w:val="nil"/>
              <w:right w:val="single" w:sz="8" w:space="0" w:color="305496"/>
            </w:tcBorders>
            <w:shd w:val="clear" w:color="auto" w:fill="auto"/>
            <w:noWrap/>
            <w:vAlign w:val="center"/>
            <w:hideMark/>
          </w:tcPr>
          <w:p w14:paraId="629CCF2B"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82.76</w:t>
            </w:r>
          </w:p>
        </w:tc>
      </w:tr>
      <w:tr w:rsidR="003B3A4A" w:rsidRPr="000912EA" w14:paraId="67D8E8CB"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764A6BF4"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Hurd</w:t>
            </w:r>
          </w:p>
        </w:tc>
        <w:tc>
          <w:tcPr>
            <w:tcW w:w="1160" w:type="dxa"/>
            <w:tcBorders>
              <w:top w:val="nil"/>
              <w:left w:val="nil"/>
              <w:bottom w:val="nil"/>
              <w:right w:val="nil"/>
            </w:tcBorders>
            <w:shd w:val="clear" w:color="auto" w:fill="auto"/>
            <w:noWrap/>
            <w:vAlign w:val="center"/>
            <w:hideMark/>
          </w:tcPr>
          <w:p w14:paraId="201C55FF"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76.74</w:t>
            </w:r>
          </w:p>
        </w:tc>
        <w:tc>
          <w:tcPr>
            <w:tcW w:w="1320" w:type="dxa"/>
            <w:tcBorders>
              <w:top w:val="nil"/>
              <w:left w:val="nil"/>
              <w:bottom w:val="nil"/>
              <w:right w:val="nil"/>
            </w:tcBorders>
            <w:shd w:val="clear" w:color="auto" w:fill="auto"/>
            <w:noWrap/>
            <w:vAlign w:val="center"/>
            <w:hideMark/>
          </w:tcPr>
          <w:p w14:paraId="7A1BCFE8"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91.83</w:t>
            </w:r>
          </w:p>
        </w:tc>
        <w:tc>
          <w:tcPr>
            <w:tcW w:w="1320" w:type="dxa"/>
            <w:tcBorders>
              <w:top w:val="nil"/>
              <w:left w:val="nil"/>
              <w:bottom w:val="nil"/>
              <w:right w:val="single" w:sz="8" w:space="0" w:color="305496"/>
            </w:tcBorders>
            <w:shd w:val="clear" w:color="auto" w:fill="auto"/>
            <w:noWrap/>
            <w:vAlign w:val="center"/>
            <w:hideMark/>
          </w:tcPr>
          <w:p w14:paraId="1803E0EF"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86.71</w:t>
            </w:r>
          </w:p>
        </w:tc>
      </w:tr>
      <w:tr w:rsidR="003B3A4A" w:rsidRPr="000912EA" w14:paraId="7A1D8AAC"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0767A7E4"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Wu</w:t>
            </w:r>
          </w:p>
        </w:tc>
        <w:tc>
          <w:tcPr>
            <w:tcW w:w="1160" w:type="dxa"/>
            <w:tcBorders>
              <w:top w:val="nil"/>
              <w:left w:val="nil"/>
              <w:bottom w:val="nil"/>
              <w:right w:val="nil"/>
            </w:tcBorders>
            <w:shd w:val="clear" w:color="auto" w:fill="auto"/>
            <w:noWrap/>
            <w:vAlign w:val="center"/>
            <w:hideMark/>
          </w:tcPr>
          <w:p w14:paraId="2EA077C6"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77.91</w:t>
            </w:r>
          </w:p>
        </w:tc>
        <w:tc>
          <w:tcPr>
            <w:tcW w:w="1320" w:type="dxa"/>
            <w:tcBorders>
              <w:top w:val="nil"/>
              <w:left w:val="nil"/>
              <w:bottom w:val="nil"/>
              <w:right w:val="nil"/>
            </w:tcBorders>
            <w:shd w:val="clear" w:color="auto" w:fill="auto"/>
            <w:noWrap/>
            <w:vAlign w:val="center"/>
            <w:hideMark/>
          </w:tcPr>
          <w:p w14:paraId="5D1FA545"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88.05</w:t>
            </w:r>
          </w:p>
        </w:tc>
        <w:tc>
          <w:tcPr>
            <w:tcW w:w="1320" w:type="dxa"/>
            <w:tcBorders>
              <w:top w:val="nil"/>
              <w:left w:val="nil"/>
              <w:bottom w:val="nil"/>
              <w:right w:val="single" w:sz="8" w:space="0" w:color="305496"/>
            </w:tcBorders>
            <w:shd w:val="clear" w:color="auto" w:fill="auto"/>
            <w:noWrap/>
            <w:vAlign w:val="center"/>
            <w:hideMark/>
          </w:tcPr>
          <w:p w14:paraId="221426B4"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84.61</w:t>
            </w:r>
          </w:p>
        </w:tc>
      </w:tr>
      <w:tr w:rsidR="003B3A4A" w:rsidRPr="000912EA" w14:paraId="605B322F" w14:textId="77777777" w:rsidTr="00757262">
        <w:trPr>
          <w:trHeight w:val="20"/>
        </w:trPr>
        <w:tc>
          <w:tcPr>
            <w:tcW w:w="649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center"/>
            <w:hideMark/>
          </w:tcPr>
          <w:p w14:paraId="5A5DED08" w14:textId="00F3BDA8" w:rsidR="003B3A4A" w:rsidRPr="000912EA" w:rsidRDefault="00DF2808" w:rsidP="00DF2808">
            <w:pPr>
              <w:spacing w:after="0" w:line="240" w:lineRule="auto"/>
              <w:rPr>
                <w:rFonts w:ascii="Calibri" w:eastAsia="Times New Roman" w:hAnsi="Calibri" w:cs="Times New Roman"/>
                <w:b/>
                <w:bCs/>
                <w:i/>
                <w:iCs/>
                <w:color w:val="305496"/>
                <w:sz w:val="20"/>
              </w:rPr>
            </w:pPr>
            <w:r>
              <w:rPr>
                <w:rFonts w:ascii="Calibri" w:eastAsia="Times New Roman" w:hAnsi="Calibri" w:cs="Times New Roman"/>
                <w:b/>
                <w:bCs/>
                <w:i/>
                <w:iCs/>
                <w:color w:val="305496"/>
                <w:sz w:val="20"/>
              </w:rPr>
              <w:t>V</w:t>
            </w:r>
            <w:r w:rsidR="003B3A4A" w:rsidRPr="000912EA">
              <w:rPr>
                <w:rFonts w:ascii="Calibri" w:eastAsia="Times New Roman" w:hAnsi="Calibri" w:cs="Times New Roman"/>
                <w:b/>
                <w:bCs/>
                <w:i/>
                <w:iCs/>
                <w:color w:val="305496"/>
                <w:sz w:val="20"/>
              </w:rPr>
              <w:t>alidation data (N=515)</w:t>
            </w:r>
          </w:p>
        </w:tc>
      </w:tr>
      <w:tr w:rsidR="003B3A4A" w:rsidRPr="000912EA" w14:paraId="1A978D4D"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25A10C98"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Herzog-Wallace (H-W)</w:t>
            </w:r>
          </w:p>
        </w:tc>
        <w:tc>
          <w:tcPr>
            <w:tcW w:w="1160" w:type="dxa"/>
            <w:tcBorders>
              <w:top w:val="nil"/>
              <w:left w:val="nil"/>
              <w:bottom w:val="nil"/>
              <w:right w:val="nil"/>
            </w:tcBorders>
            <w:shd w:val="clear" w:color="auto" w:fill="auto"/>
            <w:noWrap/>
            <w:vAlign w:val="center"/>
            <w:hideMark/>
          </w:tcPr>
          <w:p w14:paraId="2E6CDCB1"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18.31</w:t>
            </w:r>
          </w:p>
        </w:tc>
        <w:tc>
          <w:tcPr>
            <w:tcW w:w="1320" w:type="dxa"/>
            <w:tcBorders>
              <w:top w:val="nil"/>
              <w:left w:val="nil"/>
              <w:bottom w:val="nil"/>
              <w:right w:val="nil"/>
            </w:tcBorders>
            <w:shd w:val="clear" w:color="auto" w:fill="auto"/>
            <w:noWrap/>
            <w:vAlign w:val="center"/>
            <w:hideMark/>
          </w:tcPr>
          <w:p w14:paraId="215B31FE"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97.75</w:t>
            </w:r>
          </w:p>
        </w:tc>
        <w:tc>
          <w:tcPr>
            <w:tcW w:w="1320" w:type="dxa"/>
            <w:tcBorders>
              <w:top w:val="nil"/>
              <w:left w:val="nil"/>
              <w:bottom w:val="nil"/>
              <w:right w:val="single" w:sz="8" w:space="0" w:color="305496"/>
            </w:tcBorders>
            <w:shd w:val="clear" w:color="auto" w:fill="auto"/>
            <w:noWrap/>
            <w:vAlign w:val="center"/>
            <w:hideMark/>
          </w:tcPr>
          <w:p w14:paraId="42999FE3"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86.80</w:t>
            </w:r>
          </w:p>
        </w:tc>
      </w:tr>
      <w:tr w:rsidR="003B3A4A" w:rsidRPr="000912EA" w14:paraId="448DCA32"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4314818A"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Langa-Kabeto-Weir (L-K-W)</w:t>
            </w:r>
          </w:p>
        </w:tc>
        <w:tc>
          <w:tcPr>
            <w:tcW w:w="1160" w:type="dxa"/>
            <w:tcBorders>
              <w:top w:val="nil"/>
              <w:left w:val="nil"/>
              <w:bottom w:val="nil"/>
              <w:right w:val="nil"/>
            </w:tcBorders>
            <w:shd w:val="clear" w:color="auto" w:fill="auto"/>
            <w:noWrap/>
            <w:vAlign w:val="center"/>
            <w:hideMark/>
          </w:tcPr>
          <w:p w14:paraId="04BA5850"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40.85</w:t>
            </w:r>
          </w:p>
        </w:tc>
        <w:tc>
          <w:tcPr>
            <w:tcW w:w="1320" w:type="dxa"/>
            <w:tcBorders>
              <w:top w:val="nil"/>
              <w:left w:val="nil"/>
              <w:bottom w:val="nil"/>
              <w:right w:val="nil"/>
            </w:tcBorders>
            <w:shd w:val="clear" w:color="auto" w:fill="auto"/>
            <w:noWrap/>
            <w:vAlign w:val="center"/>
            <w:hideMark/>
          </w:tcPr>
          <w:p w14:paraId="7BDAABFB"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89.19</w:t>
            </w:r>
          </w:p>
        </w:tc>
        <w:tc>
          <w:tcPr>
            <w:tcW w:w="1320" w:type="dxa"/>
            <w:tcBorders>
              <w:top w:val="nil"/>
              <w:left w:val="nil"/>
              <w:bottom w:val="nil"/>
              <w:right w:val="single" w:sz="8" w:space="0" w:color="305496"/>
            </w:tcBorders>
            <w:shd w:val="clear" w:color="auto" w:fill="auto"/>
            <w:noWrap/>
            <w:vAlign w:val="center"/>
            <w:hideMark/>
          </w:tcPr>
          <w:p w14:paraId="0F04C1DC"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82.52</w:t>
            </w:r>
          </w:p>
        </w:tc>
      </w:tr>
      <w:tr w:rsidR="003B3A4A" w:rsidRPr="000912EA" w14:paraId="58B3A930"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0E92BFA0"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Crimmins</w:t>
            </w:r>
          </w:p>
        </w:tc>
        <w:tc>
          <w:tcPr>
            <w:tcW w:w="1160" w:type="dxa"/>
            <w:tcBorders>
              <w:top w:val="nil"/>
              <w:left w:val="nil"/>
              <w:bottom w:val="nil"/>
              <w:right w:val="nil"/>
            </w:tcBorders>
            <w:shd w:val="clear" w:color="auto" w:fill="auto"/>
            <w:noWrap/>
            <w:vAlign w:val="center"/>
            <w:hideMark/>
          </w:tcPr>
          <w:p w14:paraId="2ECE2056"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61.97</w:t>
            </w:r>
          </w:p>
        </w:tc>
        <w:tc>
          <w:tcPr>
            <w:tcW w:w="1320" w:type="dxa"/>
            <w:tcBorders>
              <w:top w:val="nil"/>
              <w:left w:val="nil"/>
              <w:bottom w:val="nil"/>
              <w:right w:val="nil"/>
            </w:tcBorders>
            <w:shd w:val="clear" w:color="auto" w:fill="auto"/>
            <w:noWrap/>
            <w:vAlign w:val="center"/>
            <w:hideMark/>
          </w:tcPr>
          <w:p w14:paraId="34BB5A76"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82.21</w:t>
            </w:r>
          </w:p>
        </w:tc>
        <w:tc>
          <w:tcPr>
            <w:tcW w:w="1320" w:type="dxa"/>
            <w:tcBorders>
              <w:top w:val="nil"/>
              <w:left w:val="nil"/>
              <w:bottom w:val="nil"/>
              <w:right w:val="single" w:sz="8" w:space="0" w:color="305496"/>
            </w:tcBorders>
            <w:shd w:val="clear" w:color="auto" w:fill="auto"/>
            <w:noWrap/>
            <w:vAlign w:val="center"/>
            <w:hideMark/>
          </w:tcPr>
          <w:p w14:paraId="128A24D5"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79.42</w:t>
            </w:r>
          </w:p>
        </w:tc>
      </w:tr>
      <w:tr w:rsidR="003B3A4A" w:rsidRPr="000912EA" w14:paraId="2363A6F9" w14:textId="77777777" w:rsidTr="00757262">
        <w:trPr>
          <w:trHeight w:val="20"/>
        </w:trPr>
        <w:tc>
          <w:tcPr>
            <w:tcW w:w="2690" w:type="dxa"/>
            <w:tcBorders>
              <w:top w:val="nil"/>
              <w:left w:val="single" w:sz="8" w:space="0" w:color="305496"/>
              <w:bottom w:val="nil"/>
              <w:right w:val="single" w:sz="4" w:space="0" w:color="305496"/>
            </w:tcBorders>
            <w:shd w:val="clear" w:color="auto" w:fill="auto"/>
            <w:noWrap/>
            <w:vAlign w:val="bottom"/>
            <w:hideMark/>
          </w:tcPr>
          <w:p w14:paraId="7F6E7DE9"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Hurd</w:t>
            </w:r>
          </w:p>
        </w:tc>
        <w:tc>
          <w:tcPr>
            <w:tcW w:w="1160" w:type="dxa"/>
            <w:tcBorders>
              <w:top w:val="nil"/>
              <w:left w:val="nil"/>
              <w:bottom w:val="nil"/>
              <w:right w:val="nil"/>
            </w:tcBorders>
            <w:shd w:val="clear" w:color="auto" w:fill="auto"/>
            <w:noWrap/>
            <w:vAlign w:val="center"/>
            <w:hideMark/>
          </w:tcPr>
          <w:p w14:paraId="4CE14DED"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39.44</w:t>
            </w:r>
          </w:p>
        </w:tc>
        <w:tc>
          <w:tcPr>
            <w:tcW w:w="1320" w:type="dxa"/>
            <w:tcBorders>
              <w:top w:val="nil"/>
              <w:left w:val="nil"/>
              <w:bottom w:val="nil"/>
              <w:right w:val="nil"/>
            </w:tcBorders>
            <w:shd w:val="clear" w:color="auto" w:fill="auto"/>
            <w:noWrap/>
            <w:vAlign w:val="center"/>
            <w:hideMark/>
          </w:tcPr>
          <w:p w14:paraId="7A7767B8"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95.95</w:t>
            </w:r>
          </w:p>
        </w:tc>
        <w:tc>
          <w:tcPr>
            <w:tcW w:w="1320" w:type="dxa"/>
            <w:tcBorders>
              <w:top w:val="nil"/>
              <w:left w:val="nil"/>
              <w:bottom w:val="nil"/>
              <w:right w:val="single" w:sz="8" w:space="0" w:color="305496"/>
            </w:tcBorders>
            <w:shd w:val="clear" w:color="auto" w:fill="auto"/>
            <w:noWrap/>
            <w:vAlign w:val="center"/>
            <w:hideMark/>
          </w:tcPr>
          <w:p w14:paraId="51D2E9E4"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88.16</w:t>
            </w:r>
          </w:p>
        </w:tc>
      </w:tr>
      <w:tr w:rsidR="003B3A4A" w:rsidRPr="000912EA" w14:paraId="601233AE" w14:textId="77777777" w:rsidTr="00757262">
        <w:trPr>
          <w:trHeight w:val="20"/>
        </w:trPr>
        <w:tc>
          <w:tcPr>
            <w:tcW w:w="2690" w:type="dxa"/>
            <w:tcBorders>
              <w:top w:val="nil"/>
              <w:left w:val="single" w:sz="8" w:space="0" w:color="305496"/>
              <w:bottom w:val="single" w:sz="8" w:space="0" w:color="305496"/>
              <w:right w:val="single" w:sz="4" w:space="0" w:color="305496"/>
            </w:tcBorders>
            <w:shd w:val="clear" w:color="auto" w:fill="auto"/>
            <w:noWrap/>
            <w:vAlign w:val="bottom"/>
            <w:hideMark/>
          </w:tcPr>
          <w:p w14:paraId="41095B73" w14:textId="77777777" w:rsidR="003B3A4A" w:rsidRPr="000912EA" w:rsidRDefault="003B3A4A" w:rsidP="00757262">
            <w:pPr>
              <w:spacing w:after="0" w:line="240" w:lineRule="auto"/>
              <w:rPr>
                <w:rFonts w:ascii="Calibri" w:eastAsia="Times New Roman" w:hAnsi="Calibri" w:cs="Times New Roman"/>
                <w:color w:val="000000"/>
                <w:sz w:val="20"/>
              </w:rPr>
            </w:pPr>
            <w:r w:rsidRPr="000912EA">
              <w:rPr>
                <w:rFonts w:ascii="Calibri" w:eastAsia="Times New Roman" w:hAnsi="Calibri" w:cs="Times New Roman"/>
                <w:color w:val="000000"/>
                <w:sz w:val="20"/>
              </w:rPr>
              <w:t>Wu</w:t>
            </w:r>
          </w:p>
        </w:tc>
        <w:tc>
          <w:tcPr>
            <w:tcW w:w="1160" w:type="dxa"/>
            <w:tcBorders>
              <w:top w:val="nil"/>
              <w:left w:val="nil"/>
              <w:bottom w:val="single" w:sz="8" w:space="0" w:color="305496"/>
              <w:right w:val="nil"/>
            </w:tcBorders>
            <w:shd w:val="clear" w:color="auto" w:fill="auto"/>
            <w:noWrap/>
            <w:vAlign w:val="center"/>
            <w:hideMark/>
          </w:tcPr>
          <w:p w14:paraId="1F061F13"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43.66</w:t>
            </w:r>
          </w:p>
        </w:tc>
        <w:tc>
          <w:tcPr>
            <w:tcW w:w="1320" w:type="dxa"/>
            <w:tcBorders>
              <w:top w:val="nil"/>
              <w:left w:val="nil"/>
              <w:bottom w:val="single" w:sz="8" w:space="0" w:color="305496"/>
              <w:right w:val="nil"/>
            </w:tcBorders>
            <w:shd w:val="clear" w:color="auto" w:fill="auto"/>
            <w:noWrap/>
            <w:vAlign w:val="center"/>
            <w:hideMark/>
          </w:tcPr>
          <w:p w14:paraId="48E2DCA4"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92.57</w:t>
            </w:r>
          </w:p>
        </w:tc>
        <w:tc>
          <w:tcPr>
            <w:tcW w:w="1320" w:type="dxa"/>
            <w:tcBorders>
              <w:top w:val="nil"/>
              <w:left w:val="nil"/>
              <w:bottom w:val="single" w:sz="8" w:space="0" w:color="305496"/>
              <w:right w:val="single" w:sz="8" w:space="0" w:color="305496"/>
            </w:tcBorders>
            <w:shd w:val="clear" w:color="auto" w:fill="auto"/>
            <w:noWrap/>
            <w:vAlign w:val="center"/>
            <w:hideMark/>
          </w:tcPr>
          <w:p w14:paraId="42375705" w14:textId="77777777" w:rsidR="003B3A4A" w:rsidRPr="000912EA" w:rsidRDefault="003B3A4A" w:rsidP="00757262">
            <w:pPr>
              <w:spacing w:after="0" w:line="240" w:lineRule="auto"/>
              <w:jc w:val="center"/>
              <w:rPr>
                <w:rFonts w:ascii="Calibri" w:eastAsia="Times New Roman" w:hAnsi="Calibri" w:cs="Times New Roman"/>
                <w:color w:val="000000"/>
                <w:sz w:val="20"/>
              </w:rPr>
            </w:pPr>
            <w:r w:rsidRPr="000912EA">
              <w:rPr>
                <w:rFonts w:ascii="Calibri" w:eastAsia="Times New Roman" w:hAnsi="Calibri" w:cs="Times New Roman"/>
                <w:color w:val="000000"/>
                <w:sz w:val="20"/>
              </w:rPr>
              <w:t>85.83</w:t>
            </w:r>
          </w:p>
        </w:tc>
      </w:tr>
    </w:tbl>
    <w:p w14:paraId="352FBA9D" w14:textId="77777777" w:rsidR="00757262" w:rsidRDefault="00757262" w:rsidP="00582DF4"/>
    <w:p w14:paraId="4E05C449" w14:textId="0316EAB6" w:rsidR="000912EA" w:rsidRPr="000912EA" w:rsidRDefault="009764E3" w:rsidP="00582DF4">
      <w:commentRangeStart w:id="34"/>
      <w:commentRangeStart w:id="35"/>
      <w:r>
        <w:t>Overall accuracy was better</w:t>
      </w:r>
      <w:r w:rsidRPr="00CD0D2F">
        <w:t xml:space="preserve"> </w:t>
      </w:r>
      <w:r w:rsidR="00CD0D2F" w:rsidRPr="00CD0D2F">
        <w:t>for all five algorithms and across both datasets in our weighted analyses (</w:t>
      </w:r>
      <w:r w:rsidR="00CD0D2F" w:rsidRPr="00AC08C5">
        <w:rPr>
          <w:b/>
        </w:rPr>
        <w:t>Appendix Table 1</w:t>
      </w:r>
      <w:r w:rsidR="00AC08C5" w:rsidRPr="00AC08C5">
        <w:rPr>
          <w:b/>
        </w:rPr>
        <w:t>a</w:t>
      </w:r>
      <w:r w:rsidR="00CD0D2F" w:rsidRPr="00CD0D2F">
        <w:t xml:space="preserve">) </w:t>
      </w:r>
      <w:r>
        <w:t xml:space="preserve">primarily due to better specificity in the weighted data. </w:t>
      </w:r>
      <w:commentRangeEnd w:id="34"/>
      <w:r>
        <w:rPr>
          <w:rStyle w:val="CommentReference"/>
        </w:rPr>
        <w:commentReference w:id="34"/>
      </w:r>
      <w:commentRangeEnd w:id="35"/>
      <w:r w:rsidR="00D14CD5">
        <w:rPr>
          <w:rStyle w:val="CommentReference"/>
        </w:rPr>
        <w:commentReference w:id="35"/>
      </w:r>
      <w:r>
        <w:t>Results were similar</w:t>
      </w:r>
      <w:r w:rsidR="00CD0D2F" w:rsidRPr="00CD0D2F">
        <w:t xml:space="preserve"> </w:t>
      </w:r>
      <w:r w:rsidR="00643DA0">
        <w:t>when</w:t>
      </w:r>
      <w:r w:rsidR="00643DA0" w:rsidRPr="00CD0D2F">
        <w:t xml:space="preserve"> </w:t>
      </w:r>
      <w:r w:rsidR="00CD0D2F" w:rsidRPr="00CD0D2F">
        <w:t xml:space="preserve">predicting </w:t>
      </w:r>
      <w:r w:rsidR="003848F5">
        <w:t xml:space="preserve">dementia attributable to </w:t>
      </w:r>
      <w:r w:rsidR="00CD0D2F" w:rsidRPr="00CD0D2F">
        <w:t>the four most common forms of age-related dementia</w:t>
      </w:r>
      <w:r w:rsidR="003848F5">
        <w:t xml:space="preserve"> (Alzheimer’s disease, vascular dementia, Lewy body dementia, and frontotemporal dementia)</w:t>
      </w:r>
      <w:r w:rsidR="00CD0D2F" w:rsidRPr="00CD0D2F">
        <w:t>, who make up over 90% of all dementia cases (</w:t>
      </w:r>
      <w:r w:rsidR="00CD0D2F" w:rsidRPr="00AC08C5">
        <w:rPr>
          <w:b/>
        </w:rPr>
        <w:t xml:space="preserve">Appendix Table </w:t>
      </w:r>
      <w:r w:rsidR="00AC08C5" w:rsidRPr="00AC08C5">
        <w:rPr>
          <w:b/>
        </w:rPr>
        <w:t>1b</w:t>
      </w:r>
      <w:r w:rsidR="00CD0D2F" w:rsidRPr="00CD0D2F">
        <w:t xml:space="preserve">). All five algorithms </w:t>
      </w:r>
      <w:commentRangeStart w:id="36"/>
      <w:commentRangeStart w:id="37"/>
      <w:r w:rsidR="00CD0D2F" w:rsidRPr="00CD0D2F">
        <w:t xml:space="preserve">had </w:t>
      </w:r>
      <w:commentRangeEnd w:id="36"/>
      <w:r w:rsidR="003848F5">
        <w:rPr>
          <w:rStyle w:val="CommentReference"/>
        </w:rPr>
        <w:commentReference w:id="36"/>
      </w:r>
      <w:commentRangeEnd w:id="37"/>
      <w:r w:rsidR="00643DA0">
        <w:rPr>
          <w:rStyle w:val="CommentReference"/>
        </w:rPr>
        <w:commentReference w:id="37"/>
      </w:r>
      <w:r w:rsidR="00CD0D2F" w:rsidRPr="00CD0D2F">
        <w:t>uniformly higher sensitivities when applied to t</w:t>
      </w:r>
      <w:r w:rsidR="003848F5">
        <w:t xml:space="preserve">he alternative validation data </w:t>
      </w:r>
      <w:r w:rsidR="00F00ACB">
        <w:t xml:space="preserve">comprising all </w:t>
      </w:r>
      <w:r w:rsidR="003944C1" w:rsidRPr="000F259E">
        <w:t>participants known to be alive and demented at the time of Waves B, C, or D bu</w:t>
      </w:r>
      <w:r w:rsidR="00D14CD5">
        <w:t>t who were not re-evaluated at Waves</w:t>
      </w:r>
      <w:r w:rsidR="003944C1" w:rsidRPr="000F259E">
        <w:t xml:space="preserve"> B, C, or D because of a prior dementia </w:t>
      </w:r>
      <w:r w:rsidR="00CD0D2F" w:rsidRPr="00CD0D2F">
        <w:t>(</w:t>
      </w:r>
      <w:r w:rsidR="00CD0D2F" w:rsidRPr="00AC08C5">
        <w:rPr>
          <w:b/>
        </w:rPr>
        <w:t xml:space="preserve">Appendix Table </w:t>
      </w:r>
      <w:r w:rsidR="00AC08C5">
        <w:rPr>
          <w:b/>
        </w:rPr>
        <w:t>1c</w:t>
      </w:r>
      <w:r w:rsidR="00CD0D2F" w:rsidRPr="00CD0D2F">
        <w:t>).</w:t>
      </w:r>
      <w:r w:rsidR="00DC72B2">
        <w:t xml:space="preserve"> </w:t>
      </w:r>
    </w:p>
    <w:p w14:paraId="2615E161" w14:textId="2F6EF356" w:rsidR="0015492B" w:rsidRDefault="003B3A4A" w:rsidP="0015492B">
      <w:r>
        <w:rPr>
          <w:noProof/>
        </w:rPr>
        <mc:AlternateContent>
          <mc:Choice Requires="wps">
            <w:drawing>
              <wp:anchor distT="45720" distB="45720" distL="114300" distR="114300" simplePos="0" relativeHeight="251669504" behindDoc="0" locked="0" layoutInCell="1" allowOverlap="1" wp14:anchorId="120F466D" wp14:editId="42FEF600">
                <wp:simplePos x="0" y="0"/>
                <wp:positionH relativeFrom="margin">
                  <wp:align>left</wp:align>
                </wp:positionH>
                <wp:positionV relativeFrom="paragraph">
                  <wp:posOffset>9508</wp:posOffset>
                </wp:positionV>
                <wp:extent cx="4143375" cy="2783840"/>
                <wp:effectExtent l="0" t="0" r="28575"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2783840"/>
                        </a:xfrm>
                        <a:prstGeom prst="rect">
                          <a:avLst/>
                        </a:prstGeom>
                        <a:solidFill>
                          <a:srgbClr val="FFFFFF"/>
                        </a:solidFill>
                        <a:ln w="9525">
                          <a:solidFill>
                            <a:srgbClr val="000000"/>
                          </a:solidFill>
                          <a:miter lim="800000"/>
                          <a:headEnd/>
                          <a:tailEnd/>
                        </a:ln>
                      </wps:spPr>
                      <wps:txbx>
                        <w:txbxContent>
                          <w:p w14:paraId="506B9A6D" w14:textId="39F2C905" w:rsidR="00F6231C" w:rsidRPr="00FD08D9" w:rsidRDefault="00F6231C" w:rsidP="00FD08D9">
                            <w:pPr>
                              <w:contextualSpacing/>
                              <w:rPr>
                                <w:b/>
                                <w:sz w:val="20"/>
                              </w:rPr>
                            </w:pPr>
                            <w:r w:rsidRPr="00FD08D9">
                              <w:rPr>
                                <w:b/>
                                <w:sz w:val="20"/>
                              </w:rPr>
                              <w:t>Figure 2: ROC curves for the regression-based algorithms applied to the training and validation data</w:t>
                            </w:r>
                          </w:p>
                          <w:p w14:paraId="4B103225" w14:textId="0EEA1F59" w:rsidR="00F6231C" w:rsidRDefault="00F6231C" w:rsidP="003B3A4A">
                            <w:r w:rsidRPr="00FD08D9">
                              <w:rPr>
                                <w:noProof/>
                              </w:rPr>
                              <w:drawing>
                                <wp:inline distT="0" distB="0" distL="0" distR="0" wp14:anchorId="20D1C1D6" wp14:editId="5896E9E3">
                                  <wp:extent cx="3951571" cy="2408847"/>
                                  <wp:effectExtent l="0" t="0" r="0" b="0"/>
                                  <wp:docPr id="24" name="Picture 24" descr="C:\Users\kzhang0316\Dropbox (Personal)\0.WORK\Power_Kan_Projects\AD_Disparities\R\Charts\ROC\ROC curves - original alg (all) Training &amp; Validation (color by data)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zhang0316\Dropbox (Personal)\0.WORK\Power_Kan_Projects\AD_Disparities\R\Charts\ROC\ROC curves - original alg (all) Training &amp; Validation (color by data)_2018_031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495"/>
                                          <a:stretch/>
                                        </pic:blipFill>
                                        <pic:spPr bwMode="auto">
                                          <a:xfrm>
                                            <a:off x="0" y="0"/>
                                            <a:ext cx="3951605" cy="240886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F466D" id="_x0000_s1027" type="#_x0000_t202" style="position:absolute;margin-left:0;margin-top:.75pt;width:326.25pt;height:219.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">
                <v:textbox>
                  <w:txbxContent>
                    <w:p w14:paraId="506B9A6D" w14:textId="39F2C905" w:rsidR="00F6231C" w:rsidRPr="00FD08D9" w:rsidRDefault="00F6231C" w:rsidP="00FD08D9">
                      <w:pPr>
                        <w:contextualSpacing/>
                        <w:rPr>
                          <w:b/>
                          <w:sz w:val="20"/>
                        </w:rPr>
                      </w:pPr>
                      <w:r w:rsidRPr="00FD08D9">
                        <w:rPr>
                          <w:b/>
                          <w:sz w:val="20"/>
                        </w:rPr>
                        <w:t>Figure 2: ROC curves for the regression-based algorithms applied to the training and validation data</w:t>
                      </w:r>
                    </w:p>
                    <w:p w14:paraId="4B103225" w14:textId="0EEA1F59" w:rsidR="00F6231C" w:rsidRDefault="00F6231C" w:rsidP="003B3A4A">
                      <w:r w:rsidRPr="00FD08D9">
                        <w:rPr>
                          <w:noProof/>
                        </w:rPr>
                        <w:drawing>
                          <wp:inline distT="0" distB="0" distL="0" distR="0" wp14:anchorId="20D1C1D6" wp14:editId="5896E9E3">
                            <wp:extent cx="3951571" cy="2408847"/>
                            <wp:effectExtent l="0" t="0" r="0" b="0"/>
                            <wp:docPr id="24" name="Picture 24" descr="C:\Users\kzhang0316\Dropbox (Personal)\0.WORK\Power_Kan_Projects\AD_Disparities\R\Charts\ROC\ROC curves - original alg (all) Training &amp; Validation (color by data)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zhang0316\Dropbox (Personal)\0.WORK\Power_Kan_Projects\AD_Disparities\R\Charts\ROC\ROC curves - original alg (all) Training &amp; Validation (color by data)_2018_031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495"/>
                                    <a:stretch/>
                                  </pic:blipFill>
                                  <pic:spPr bwMode="auto">
                                    <a:xfrm>
                                      <a:off x="0" y="0"/>
                                      <a:ext cx="3951605" cy="240886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816C0D">
        <w:t xml:space="preserve">There were large disparities in how the algorithms performed when classifying self-respondents versus proxy-respondents. </w:t>
      </w:r>
      <w:commentRangeStart w:id="38"/>
      <w:r w:rsidR="00816C0D">
        <w:t>In both the training and validation data, sensitivity was much higher among proxy-respondents</w:t>
      </w:r>
      <w:commentRangeEnd w:id="38"/>
      <w:r w:rsidR="00643DA0">
        <w:rPr>
          <w:rStyle w:val="CommentReference"/>
        </w:rPr>
        <w:commentReference w:id="38"/>
      </w:r>
      <w:r w:rsidR="00816C0D">
        <w:t>, while specificity was higher among self-respondents across all five algorithms</w:t>
      </w:r>
      <w:r w:rsidR="0077729C">
        <w:t xml:space="preserve"> (</w:t>
      </w:r>
      <w:r w:rsidR="0077729C">
        <w:rPr>
          <w:b/>
        </w:rPr>
        <w:t xml:space="preserve">Figure </w:t>
      </w:r>
      <w:r w:rsidR="00575C88">
        <w:rPr>
          <w:b/>
        </w:rPr>
        <w:t>3</w:t>
      </w:r>
      <w:r w:rsidR="0077729C">
        <w:rPr>
          <w:b/>
        </w:rPr>
        <w:t>a)</w:t>
      </w:r>
      <w:r w:rsidR="00816C0D">
        <w:t xml:space="preserve">. </w:t>
      </w:r>
      <w:r w:rsidR="000B2DD4">
        <w:t>Comparing across race/ethnicity groups in the two HRS datasets</w:t>
      </w:r>
      <w:r w:rsidR="0077729C">
        <w:rPr>
          <w:b/>
        </w:rPr>
        <w:t xml:space="preserve"> </w:t>
      </w:r>
      <w:r w:rsidR="0077729C">
        <w:t>(</w:t>
      </w:r>
      <w:r w:rsidR="0077729C">
        <w:rPr>
          <w:b/>
        </w:rPr>
        <w:t xml:space="preserve">Figure </w:t>
      </w:r>
      <w:r w:rsidR="00575C88">
        <w:rPr>
          <w:b/>
        </w:rPr>
        <w:t>3</w:t>
      </w:r>
      <w:r w:rsidR="0077729C">
        <w:rPr>
          <w:b/>
        </w:rPr>
        <w:t>b</w:t>
      </w:r>
      <w:r w:rsidR="0077729C">
        <w:t>)</w:t>
      </w:r>
      <w:r w:rsidR="000B2DD4">
        <w:t>, s</w:t>
      </w:r>
      <w:r w:rsidR="001E634A">
        <w:t xml:space="preserve">pecificity and overall classification accuracy was higher for non-Hispanic whites than for non-Hispanic blacks </w:t>
      </w:r>
      <w:r w:rsidR="00D86AE9">
        <w:t>and</w:t>
      </w:r>
      <w:r w:rsidR="001E634A">
        <w:t xml:space="preserve"> Hispanics</w:t>
      </w:r>
      <w:r w:rsidR="0015492B">
        <w:t xml:space="preserve"> </w:t>
      </w:r>
      <w:r w:rsidR="000B2DD4">
        <w:t>across the board</w:t>
      </w:r>
      <w:r w:rsidR="001E634A">
        <w:t xml:space="preserve">. </w:t>
      </w:r>
      <w:r w:rsidR="00BC558F">
        <w:t xml:space="preserve">When applied to the training data, </w:t>
      </w:r>
      <w:r w:rsidR="0042753E">
        <w:t>the H-W, L-K-W, Crimmins, and Hurd algorithms all</w:t>
      </w:r>
      <w:r w:rsidR="00BC558F">
        <w:t xml:space="preserve"> had lower sensitivity for non-Hispanic whites compared to either minority group</w:t>
      </w:r>
      <w:r w:rsidR="002F1EFA">
        <w:t xml:space="preserve">. This was similarly the case for both score cutoff-based algorithms when applied to the validation data. Conversely, sensitivity was highest among non-Hispanic whites for the Hurd algorithm when applied to the validation data. </w:t>
      </w:r>
      <w:r w:rsidR="0015492B">
        <w:lastRenderedPageBreak/>
        <w:t xml:space="preserve">Interestingly, though Wu et al. excluded all Hispanic participants in the algorithm development, their algorithm had </w:t>
      </w:r>
      <w:r w:rsidR="002F1EFA">
        <w:t xml:space="preserve">higher </w:t>
      </w:r>
      <w:r w:rsidR="0015492B">
        <w:t>sensitivity in predicting dementia status among Hispanics</w:t>
      </w:r>
      <w:r w:rsidR="002F1EFA">
        <w:t xml:space="preserve"> compared to either non-Hispanic group across both datasets</w:t>
      </w:r>
      <w:r w:rsidR="0015492B">
        <w:t xml:space="preserve">. </w:t>
      </w:r>
      <w:r w:rsidR="00526111">
        <w:t xml:space="preserve">In the training data, the Hurd algorithm had the smallest disparities in overall accuracy across racial/ethnic groups, while in the validation data, the Crimmins and Wu algorithms had the smallest racial/ethnic disparities in overall classification accuracy. </w:t>
      </w:r>
      <w:r w:rsidR="004E419A">
        <w:t xml:space="preserve">Notably, the sensitivity of the Crimmins algorithm across race/ethnicity groups in the validation data was almost equal. </w:t>
      </w:r>
      <w:r w:rsidR="00285F90">
        <w:t>Comparing across age groups</w:t>
      </w:r>
      <w:r w:rsidR="0077729C">
        <w:t xml:space="preserve"> (</w:t>
      </w:r>
      <w:r w:rsidR="0077729C">
        <w:rPr>
          <w:b/>
        </w:rPr>
        <w:t xml:space="preserve">Figure </w:t>
      </w:r>
      <w:r w:rsidR="00575C88">
        <w:rPr>
          <w:b/>
        </w:rPr>
        <w:t>3</w:t>
      </w:r>
      <w:r w:rsidR="0077729C">
        <w:rPr>
          <w:b/>
        </w:rPr>
        <w:t>c</w:t>
      </w:r>
      <w:r w:rsidR="0077729C">
        <w:t>)</w:t>
      </w:r>
      <w:r w:rsidR="00285F90">
        <w:t>, we</w:t>
      </w:r>
      <w:r w:rsidR="002D6DEA">
        <w:t xml:space="preserve"> also</w:t>
      </w:r>
      <w:r w:rsidR="00285F90">
        <w:t xml:space="preserve"> found uniformly higher specificities </w:t>
      </w:r>
      <w:r w:rsidR="002D6DEA">
        <w:t>and classification accuracies in</w:t>
      </w:r>
      <w:r w:rsidR="00285F90">
        <w:t xml:space="preserve"> </w:t>
      </w:r>
      <w:r w:rsidR="002D6DEA">
        <w:t>younger</w:t>
      </w:r>
      <w:r w:rsidR="00285F90">
        <w:t xml:space="preserve"> individuals (</w:t>
      </w:r>
      <w:r w:rsidR="002D6DEA">
        <w:t>&lt;80</w:t>
      </w:r>
      <w:r w:rsidR="00285F90">
        <w:t xml:space="preserve">), but </w:t>
      </w:r>
      <w:r w:rsidR="0077729C">
        <w:t xml:space="preserve">generally </w:t>
      </w:r>
      <w:r w:rsidR="00285F90">
        <w:t xml:space="preserve">higher sensitivities among </w:t>
      </w:r>
      <w:r w:rsidR="002D6DEA">
        <w:t>older</w:t>
      </w:r>
      <w:r w:rsidR="00285F90">
        <w:t xml:space="preserve"> individuals. </w:t>
      </w:r>
      <w:r w:rsidR="00526111">
        <w:t>The algorithms performed</w:t>
      </w:r>
      <w:r w:rsidR="004E419A">
        <w:t xml:space="preserve"> generally</w:t>
      </w:r>
      <w:r w:rsidR="00526111">
        <w:t xml:space="preserve"> better </w:t>
      </w:r>
      <w:r w:rsidR="004E419A">
        <w:t>in</w:t>
      </w:r>
      <w:r w:rsidR="00526111">
        <w:t xml:space="preserve"> classifying dementia status among those with at lea</w:t>
      </w:r>
      <w:r w:rsidR="004E419A">
        <w:t xml:space="preserve">st a high school education, </w:t>
      </w:r>
      <w:r w:rsidR="00526111">
        <w:t>among females, with few exceptions (</w:t>
      </w:r>
      <w:r w:rsidR="00526111" w:rsidRPr="00E91AA5">
        <w:rPr>
          <w:b/>
        </w:rPr>
        <w:t>Appendix Figure 1</w:t>
      </w:r>
      <w:r w:rsidR="00526111">
        <w:t>).</w:t>
      </w:r>
    </w:p>
    <w:p w14:paraId="191663E9" w14:textId="1A80EAE1" w:rsidR="00C127B9" w:rsidRPr="008E504E" w:rsidRDefault="00212756" w:rsidP="00582DF4">
      <w:r>
        <w:t xml:space="preserve">The performance metrics of the three regression-based algorithms at standard alternate cut-points are shown in </w:t>
      </w:r>
      <w:r w:rsidRPr="00212756">
        <w:rPr>
          <w:b/>
        </w:rPr>
        <w:t>Tables 4a – 4c</w:t>
      </w:r>
      <w:r>
        <w:t xml:space="preserve">. </w:t>
      </w:r>
      <w:r w:rsidR="00264477">
        <w:t xml:space="preserve">At each of the three levels of sensitivity in the training data, the Hurd and Crimmins algorithms </w:t>
      </w:r>
      <w:r w:rsidR="008E504E">
        <w:t>had</w:t>
      </w:r>
      <w:r w:rsidR="00264477">
        <w:t xml:space="preserve"> higher specificities and overall accuracy compared to the Wu algorithm, though the difference narrows at lower levels of sensitivity. In the v</w:t>
      </w:r>
      <w:r w:rsidR="008E504E">
        <w:t xml:space="preserve">alidation data, differences in specificity and overall accuracy were small across the three algorithms, with the Wu algorithm performing best at 98% sensitivity and the Hurd/Crimmins algorithms performing better at 90% sensitivity. </w:t>
      </w:r>
      <w:r w:rsidR="008E504E">
        <w:rPr>
          <w:b/>
        </w:rPr>
        <w:t xml:space="preserve">Table 4b </w:t>
      </w:r>
      <w:r w:rsidR="008E504E">
        <w:t xml:space="preserve">shows that the Hurd algorithm generally outperforms the other two in sensitivity when maximizing specificity in both the training and validation data. Finally, in maximizing </w:t>
      </w:r>
      <w:commentRangeStart w:id="39"/>
      <w:r w:rsidR="008E504E">
        <w:t>XXX</w:t>
      </w:r>
      <w:commentRangeEnd w:id="39"/>
      <w:r w:rsidR="008E504E">
        <w:rPr>
          <w:rStyle w:val="CommentReference"/>
        </w:rPr>
        <w:commentReference w:id="39"/>
      </w:r>
      <w:r w:rsidR="008E504E">
        <w:t>, we found that the Hurd algorithm achieved highest overall accuracy, driven primarily by higher specificities, as the Crimmins</w:t>
      </w:r>
      <w:r w:rsidR="00757262">
        <w:t xml:space="preserve"> a</w:t>
      </w:r>
      <w:r w:rsidR="008E504E">
        <w:t xml:space="preserve">nd Wu algorithms had higher sensitivities </w:t>
      </w:r>
      <w:r w:rsidR="008E504E" w:rsidRPr="008E504E">
        <w:t>(</w:t>
      </w:r>
      <w:r w:rsidR="008E504E">
        <w:rPr>
          <w:b/>
        </w:rPr>
        <w:t>Table 4c</w:t>
      </w:r>
      <w:r w:rsidR="008E504E">
        <w:t xml:space="preserve">). </w:t>
      </w:r>
    </w:p>
    <w:p w14:paraId="23FF4C7B" w14:textId="77777777" w:rsidR="00212756" w:rsidRPr="00212756" w:rsidRDefault="00212756" w:rsidP="00582DF4">
      <w:pPr>
        <w:rPr>
          <w:b/>
        </w:rPr>
      </w:pPr>
    </w:p>
    <w:p w14:paraId="0B03A4B5" w14:textId="77777777" w:rsidR="00C127B9" w:rsidRDefault="00C127B9" w:rsidP="00582DF4">
      <w:pPr>
        <w:rPr>
          <w:highlight w:val="yellow"/>
        </w:rPr>
      </w:pPr>
    </w:p>
    <w:p w14:paraId="53B12E61" w14:textId="0D444147" w:rsidR="00212756" w:rsidRDefault="002E0B58" w:rsidP="00212756">
      <w:pPr>
        <w:rPr>
          <w:b/>
        </w:rPr>
      </w:pPr>
      <w:r w:rsidRPr="00C127B9">
        <w:rPr>
          <w:noProof/>
          <w:highlight w:val="yellow"/>
        </w:rPr>
        <w:lastRenderedPageBreak/>
        <mc:AlternateContent>
          <mc:Choice Requires="wps">
            <w:drawing>
              <wp:anchor distT="45720" distB="45720" distL="114300" distR="114300" simplePos="0" relativeHeight="251661312" behindDoc="0" locked="0" layoutInCell="1" allowOverlap="1" wp14:anchorId="4441CF4B" wp14:editId="3AF7E8BB">
                <wp:simplePos x="0" y="0"/>
                <wp:positionH relativeFrom="margin">
                  <wp:align>right</wp:align>
                </wp:positionH>
                <wp:positionV relativeFrom="paragraph">
                  <wp:posOffset>560</wp:posOffset>
                </wp:positionV>
                <wp:extent cx="5923915" cy="8209915"/>
                <wp:effectExtent l="0" t="0" r="1968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8209915"/>
                        </a:xfrm>
                        <a:prstGeom prst="rect">
                          <a:avLst/>
                        </a:prstGeom>
                        <a:solidFill>
                          <a:srgbClr val="FFFFFF"/>
                        </a:solidFill>
                        <a:ln w="9525">
                          <a:solidFill>
                            <a:srgbClr val="000000"/>
                          </a:solidFill>
                          <a:miter lim="800000"/>
                          <a:headEnd/>
                          <a:tailEnd/>
                        </a:ln>
                      </wps:spPr>
                      <wps:txbx>
                        <w:txbxContent>
                          <w:p w14:paraId="2620885A" w14:textId="0FDDA278" w:rsidR="00F6231C" w:rsidRPr="00080856" w:rsidRDefault="00F6231C">
                            <w:pPr>
                              <w:contextualSpacing/>
                              <w:rPr>
                                <w:b/>
                              </w:rPr>
                            </w:pPr>
                            <w:r w:rsidRPr="00080856">
                              <w:rPr>
                                <w:b/>
                              </w:rPr>
                              <w:t xml:space="preserve">Figure </w:t>
                            </w:r>
                            <w:r>
                              <w:rPr>
                                <w:b/>
                              </w:rPr>
                              <w:t>3</w:t>
                            </w:r>
                            <w:r w:rsidRPr="00080856">
                              <w:rPr>
                                <w:b/>
                              </w:rPr>
                              <w:t>a: Performance metrics by algorithm by respondent status</w:t>
                            </w:r>
                          </w:p>
                          <w:p w14:paraId="73290936" w14:textId="7E6AD512" w:rsidR="00F6231C" w:rsidRDefault="00F6231C">
                            <w:pPr>
                              <w:contextualSpacing/>
                            </w:pPr>
                            <w:r w:rsidRPr="00C127B9">
                              <w:rPr>
                                <w:noProof/>
                              </w:rPr>
                              <w:drawing>
                                <wp:inline distT="0" distB="0" distL="0" distR="0" wp14:anchorId="637D11DE" wp14:editId="7A2C4ED7">
                                  <wp:extent cx="5109129" cy="2247089"/>
                                  <wp:effectExtent l="0" t="0" r="0" b="1270"/>
                                  <wp:docPr id="255" name="Picture 255" descr="C:\Users\kzhang0316\Dropbox (Personal)\0.WORK\Power_Kan_Projects\AD_Disparities\R\Charts\Bar charts\Primary analyses - by proxy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zhang0316\Dropbox (Personal)\0.WORK\Power_Kan_Projects\AD_Disparities\R\Charts\Bar charts\Primary analyses - by proxy_2018_031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39" t="14532" b="8898"/>
                                          <a:stretch/>
                                        </pic:blipFill>
                                        <pic:spPr bwMode="auto">
                                          <a:xfrm>
                                            <a:off x="0" y="0"/>
                                            <a:ext cx="5171902" cy="2274698"/>
                                          </a:xfrm>
                                          <a:prstGeom prst="rect">
                                            <a:avLst/>
                                          </a:prstGeom>
                                          <a:noFill/>
                                          <a:ln>
                                            <a:noFill/>
                                          </a:ln>
                                          <a:extLst>
                                            <a:ext uri="{53640926-AAD7-44D8-BBD7-CCE9431645EC}">
                                              <a14:shadowObscured xmlns:a14="http://schemas.microsoft.com/office/drawing/2010/main"/>
                                            </a:ext>
                                          </a:extLst>
                                        </pic:spPr>
                                      </pic:pic>
                                    </a:graphicData>
                                  </a:graphic>
                                </wp:inline>
                              </w:drawing>
                            </w:r>
                          </w:p>
                          <w:p w14:paraId="17877115" w14:textId="77777777" w:rsidR="00F6231C" w:rsidRPr="00080856" w:rsidRDefault="00F6231C">
                            <w:pPr>
                              <w:contextualSpacing/>
                              <w:rPr>
                                <w:sz w:val="12"/>
                                <w:szCs w:val="12"/>
                              </w:rPr>
                            </w:pPr>
                          </w:p>
                          <w:p w14:paraId="26D681A5" w14:textId="76A50B05" w:rsidR="00F6231C" w:rsidRPr="00080856" w:rsidRDefault="00F6231C">
                            <w:pPr>
                              <w:contextualSpacing/>
                              <w:rPr>
                                <w:b/>
                              </w:rPr>
                            </w:pPr>
                            <w:r w:rsidRPr="00080856">
                              <w:rPr>
                                <w:b/>
                              </w:rPr>
                              <w:t xml:space="preserve">Figure </w:t>
                            </w:r>
                            <w:r>
                              <w:rPr>
                                <w:b/>
                              </w:rPr>
                              <w:t>3</w:t>
                            </w:r>
                            <w:r w:rsidRPr="00080856">
                              <w:rPr>
                                <w:b/>
                              </w:rPr>
                              <w:t>b: Performance metrics by algorithm by race</w:t>
                            </w:r>
                          </w:p>
                          <w:p w14:paraId="4209F5E1" w14:textId="132A8043" w:rsidR="00F6231C" w:rsidRDefault="00F6231C" w:rsidP="00080856">
                            <w:pPr>
                              <w:tabs>
                                <w:tab w:val="left" w:pos="1080"/>
                              </w:tabs>
                              <w:contextualSpacing/>
                            </w:pPr>
                            <w:r>
                              <w:t xml:space="preserve">         </w:t>
                            </w:r>
                            <w:r w:rsidRPr="00C127B9">
                              <w:rPr>
                                <w:noProof/>
                              </w:rPr>
                              <w:drawing>
                                <wp:inline distT="0" distB="0" distL="0" distR="0" wp14:anchorId="18ED04BC" wp14:editId="1F3D8234">
                                  <wp:extent cx="4788061" cy="2334639"/>
                                  <wp:effectExtent l="0" t="0" r="0" b="8890"/>
                                  <wp:docPr id="256" name="Picture 256" descr="C:\Users\kzhang0316\Dropbox (Personal)\0.WORK\Power_Kan_Projects\AD_Disparities\R\Charts\Bar charts\Primary analyses - by rac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zhang0316\Dropbox (Personal)\0.WORK\Power_Kan_Projects\AD_Disparities\R\Charts\Bar charts\Primary analyses - by race_2018_031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35" t="15067" b="8914"/>
                                          <a:stretch/>
                                        </pic:blipFill>
                                        <pic:spPr bwMode="auto">
                                          <a:xfrm>
                                            <a:off x="0" y="0"/>
                                            <a:ext cx="4857002" cy="2368254"/>
                                          </a:xfrm>
                                          <a:prstGeom prst="rect">
                                            <a:avLst/>
                                          </a:prstGeom>
                                          <a:noFill/>
                                          <a:ln>
                                            <a:noFill/>
                                          </a:ln>
                                          <a:extLst>
                                            <a:ext uri="{53640926-AAD7-44D8-BBD7-CCE9431645EC}">
                                              <a14:shadowObscured xmlns:a14="http://schemas.microsoft.com/office/drawing/2010/main"/>
                                            </a:ext>
                                          </a:extLst>
                                        </pic:spPr>
                                      </pic:pic>
                                    </a:graphicData>
                                  </a:graphic>
                                </wp:inline>
                              </w:drawing>
                            </w:r>
                          </w:p>
                          <w:p w14:paraId="60873918" w14:textId="77777777" w:rsidR="00F6231C" w:rsidRPr="00080856" w:rsidRDefault="00F6231C" w:rsidP="00080856">
                            <w:pPr>
                              <w:tabs>
                                <w:tab w:val="left" w:pos="1080"/>
                              </w:tabs>
                              <w:contextualSpacing/>
                              <w:rPr>
                                <w:sz w:val="12"/>
                                <w:szCs w:val="12"/>
                              </w:rPr>
                            </w:pPr>
                          </w:p>
                          <w:p w14:paraId="4013C51A" w14:textId="2C559630" w:rsidR="00F6231C" w:rsidRPr="00080856" w:rsidRDefault="00F6231C" w:rsidP="002A30B0">
                            <w:pPr>
                              <w:tabs>
                                <w:tab w:val="left" w:pos="1440"/>
                              </w:tabs>
                              <w:contextualSpacing/>
                              <w:rPr>
                                <w:b/>
                              </w:rPr>
                            </w:pPr>
                            <w:r w:rsidRPr="00080856">
                              <w:rPr>
                                <w:b/>
                              </w:rPr>
                              <w:t xml:space="preserve">Figure </w:t>
                            </w:r>
                            <w:r>
                              <w:rPr>
                                <w:b/>
                              </w:rPr>
                              <w:t>3</w:t>
                            </w:r>
                            <w:r w:rsidRPr="00080856">
                              <w:rPr>
                                <w:b/>
                              </w:rPr>
                              <w:t>c: Performance metrics by algorithm by age</w:t>
                            </w:r>
                          </w:p>
                          <w:p w14:paraId="4FF3CE9E" w14:textId="695467B6" w:rsidR="00F6231C" w:rsidRDefault="00F6231C" w:rsidP="00080856">
                            <w:pPr>
                              <w:tabs>
                                <w:tab w:val="left" w:pos="4410"/>
                              </w:tabs>
                              <w:contextualSpacing/>
                            </w:pPr>
                            <w:r>
                              <w:t xml:space="preserve">      </w:t>
                            </w:r>
                            <w:r w:rsidRPr="002A30B0">
                              <w:rPr>
                                <w:noProof/>
                              </w:rPr>
                              <w:drawing>
                                <wp:inline distT="0" distB="0" distL="0" distR="0" wp14:anchorId="17E99BC4" wp14:editId="4A2433D3">
                                  <wp:extent cx="4885055" cy="2237362"/>
                                  <wp:effectExtent l="0" t="0" r="0" b="0"/>
                                  <wp:docPr id="257" name="Picture 257" descr="C:\Users\kzhang0316\Dropbox (Personal)\0.WORK\Power_Kan_Projects\AD_Disparities\R\Charts\Bar charts\Primary analyses - by ag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zhang0316\Dropbox (Personal)\0.WORK\Power_Kan_Projects\AD_Disparities\R\Charts\Bar charts\Primary analyses - by age_2018_03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t="14843" b="8517"/>
                                          <a:stretch/>
                                        </pic:blipFill>
                                        <pic:spPr bwMode="auto">
                                          <a:xfrm>
                                            <a:off x="0" y="0"/>
                                            <a:ext cx="4985959" cy="2283576"/>
                                          </a:xfrm>
                                          <a:prstGeom prst="rect">
                                            <a:avLst/>
                                          </a:prstGeom>
                                          <a:noFill/>
                                          <a:ln>
                                            <a:noFill/>
                                          </a:ln>
                                          <a:extLst>
                                            <a:ext uri="{53640926-AAD7-44D8-BBD7-CCE9431645EC}">
                                              <a14:shadowObscured xmlns:a14="http://schemas.microsoft.com/office/drawing/2010/main"/>
                                            </a:ext>
                                          </a:extLst>
                                        </pic:spPr>
                                      </pic:pic>
                                    </a:graphicData>
                                  </a:graphic>
                                </wp:inline>
                              </w:drawing>
                            </w:r>
                          </w:p>
                          <w:p w14:paraId="639B713D" w14:textId="4FD93463" w:rsidR="00F6231C" w:rsidRPr="002E0B58" w:rsidRDefault="00F6231C" w:rsidP="00080856">
                            <w:pPr>
                              <w:tabs>
                                <w:tab w:val="left" w:pos="4410"/>
                              </w:tabs>
                              <w:contextualSpacing/>
                              <w:rPr>
                                <w:b/>
                                <w:noProof/>
                                <w:sz w:val="12"/>
                                <w:szCs w:val="12"/>
                              </w:rPr>
                            </w:pPr>
                          </w:p>
                          <w:p w14:paraId="2516B900" w14:textId="1A62F459" w:rsidR="00F6231C" w:rsidRPr="002E0B58" w:rsidRDefault="00F6231C" w:rsidP="00080856">
                            <w:pPr>
                              <w:tabs>
                                <w:tab w:val="left" w:pos="4410"/>
                              </w:tabs>
                              <w:contextualSpacing/>
                              <w:jc w:val="center"/>
                              <w:rPr>
                                <w:b/>
                                <w:noProof/>
                              </w:rPr>
                            </w:pPr>
                            <w:r w:rsidRPr="002E0B58">
                              <w:rPr>
                                <w:b/>
                                <w:noProof/>
                              </w:rPr>
                              <w:t>Key</w:t>
                            </w:r>
                          </w:p>
                          <w:p w14:paraId="5ABB9800" w14:textId="36EF56EB" w:rsidR="00F6231C" w:rsidRDefault="00F6231C" w:rsidP="002E0B58">
                            <w:pPr>
                              <w:tabs>
                                <w:tab w:val="left" w:pos="4410"/>
                              </w:tabs>
                              <w:contextualSpacing/>
                              <w:jc w:val="center"/>
                            </w:pPr>
                            <w:r>
                              <w:t xml:space="preserve">                        </w:t>
                            </w:r>
                            <w:r>
                              <w:rPr>
                                <w:noProof/>
                              </w:rPr>
                              <w:drawing>
                                <wp:inline distT="0" distB="0" distL="0" distR="0" wp14:anchorId="739496FF" wp14:editId="2671BC42">
                                  <wp:extent cx="1215390" cy="203835"/>
                                  <wp:effectExtent l="0" t="0" r="3810" b="5715"/>
                                  <wp:docPr id="258" name="Picture 258"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30C62AC4" wp14:editId="1FC725A2">
                                  <wp:extent cx="1916430" cy="204470"/>
                                  <wp:effectExtent l="0" t="0" r="7620" b="508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1CF4B" id="_x0000_s1028" type="#_x0000_t202" style="position:absolute;margin-left:415.25pt;margin-top:.05pt;width:466.45pt;height:646.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">
                <v:textbox>
                  <w:txbxContent>
                    <w:p w14:paraId="2620885A" w14:textId="0FDDA278" w:rsidR="00F6231C" w:rsidRPr="00080856" w:rsidRDefault="00F6231C">
                      <w:pPr>
                        <w:contextualSpacing/>
                        <w:rPr>
                          <w:b/>
                        </w:rPr>
                      </w:pPr>
                      <w:r w:rsidRPr="00080856">
                        <w:rPr>
                          <w:b/>
                        </w:rPr>
                        <w:t xml:space="preserve">Figure </w:t>
                      </w:r>
                      <w:r>
                        <w:rPr>
                          <w:b/>
                        </w:rPr>
                        <w:t>3</w:t>
                      </w:r>
                      <w:r w:rsidRPr="00080856">
                        <w:rPr>
                          <w:b/>
                        </w:rPr>
                        <w:t>a: Performance metrics by algorithm by respondent status</w:t>
                      </w:r>
                    </w:p>
                    <w:p w14:paraId="73290936" w14:textId="7E6AD512" w:rsidR="00F6231C" w:rsidRDefault="00F6231C">
                      <w:pPr>
                        <w:contextualSpacing/>
                      </w:pPr>
                      <w:r w:rsidRPr="00C127B9">
                        <w:rPr>
                          <w:noProof/>
                        </w:rPr>
                        <w:drawing>
                          <wp:inline distT="0" distB="0" distL="0" distR="0" wp14:anchorId="637D11DE" wp14:editId="7A2C4ED7">
                            <wp:extent cx="5109129" cy="2247089"/>
                            <wp:effectExtent l="0" t="0" r="0" b="1270"/>
                            <wp:docPr id="255" name="Picture 255" descr="C:\Users\kzhang0316\Dropbox (Personal)\0.WORK\Power_Kan_Projects\AD_Disparities\R\Charts\Bar charts\Primary analyses - by proxy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zhang0316\Dropbox (Personal)\0.WORK\Power_Kan_Projects\AD_Disparities\R\Charts\Bar charts\Primary analyses - by proxy_2018_031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39" t="14532" b="8898"/>
                                    <a:stretch/>
                                  </pic:blipFill>
                                  <pic:spPr bwMode="auto">
                                    <a:xfrm>
                                      <a:off x="0" y="0"/>
                                      <a:ext cx="5171902" cy="2274698"/>
                                    </a:xfrm>
                                    <a:prstGeom prst="rect">
                                      <a:avLst/>
                                    </a:prstGeom>
                                    <a:noFill/>
                                    <a:ln>
                                      <a:noFill/>
                                    </a:ln>
                                    <a:extLst>
                                      <a:ext uri="{53640926-AAD7-44D8-BBD7-CCE9431645EC}">
                                        <a14:shadowObscured xmlns:a14="http://schemas.microsoft.com/office/drawing/2010/main"/>
                                      </a:ext>
                                    </a:extLst>
                                  </pic:spPr>
                                </pic:pic>
                              </a:graphicData>
                            </a:graphic>
                          </wp:inline>
                        </w:drawing>
                      </w:r>
                    </w:p>
                    <w:p w14:paraId="17877115" w14:textId="77777777" w:rsidR="00F6231C" w:rsidRPr="00080856" w:rsidRDefault="00F6231C">
                      <w:pPr>
                        <w:contextualSpacing/>
                        <w:rPr>
                          <w:sz w:val="12"/>
                          <w:szCs w:val="12"/>
                        </w:rPr>
                      </w:pPr>
                    </w:p>
                    <w:p w14:paraId="26D681A5" w14:textId="76A50B05" w:rsidR="00F6231C" w:rsidRPr="00080856" w:rsidRDefault="00F6231C">
                      <w:pPr>
                        <w:contextualSpacing/>
                        <w:rPr>
                          <w:b/>
                        </w:rPr>
                      </w:pPr>
                      <w:r w:rsidRPr="00080856">
                        <w:rPr>
                          <w:b/>
                        </w:rPr>
                        <w:t xml:space="preserve">Figure </w:t>
                      </w:r>
                      <w:r>
                        <w:rPr>
                          <w:b/>
                        </w:rPr>
                        <w:t>3</w:t>
                      </w:r>
                      <w:r w:rsidRPr="00080856">
                        <w:rPr>
                          <w:b/>
                        </w:rPr>
                        <w:t>b: Performance metrics by algorithm by race</w:t>
                      </w:r>
                    </w:p>
                    <w:p w14:paraId="4209F5E1" w14:textId="132A8043" w:rsidR="00F6231C" w:rsidRDefault="00F6231C" w:rsidP="00080856">
                      <w:pPr>
                        <w:tabs>
                          <w:tab w:val="left" w:pos="1080"/>
                        </w:tabs>
                        <w:contextualSpacing/>
                      </w:pPr>
                      <w:r>
                        <w:t xml:space="preserve">         </w:t>
                      </w:r>
                      <w:r w:rsidRPr="00C127B9">
                        <w:rPr>
                          <w:noProof/>
                        </w:rPr>
                        <w:drawing>
                          <wp:inline distT="0" distB="0" distL="0" distR="0" wp14:anchorId="18ED04BC" wp14:editId="1F3D8234">
                            <wp:extent cx="4788061" cy="2334639"/>
                            <wp:effectExtent l="0" t="0" r="0" b="8890"/>
                            <wp:docPr id="256" name="Picture 256" descr="C:\Users\kzhang0316\Dropbox (Personal)\0.WORK\Power_Kan_Projects\AD_Disparities\R\Charts\Bar charts\Primary analyses - by rac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zhang0316\Dropbox (Personal)\0.WORK\Power_Kan_Projects\AD_Disparities\R\Charts\Bar charts\Primary analyses - by race_2018_031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35" t="15067" b="8914"/>
                                    <a:stretch/>
                                  </pic:blipFill>
                                  <pic:spPr bwMode="auto">
                                    <a:xfrm>
                                      <a:off x="0" y="0"/>
                                      <a:ext cx="4857002" cy="2368254"/>
                                    </a:xfrm>
                                    <a:prstGeom prst="rect">
                                      <a:avLst/>
                                    </a:prstGeom>
                                    <a:noFill/>
                                    <a:ln>
                                      <a:noFill/>
                                    </a:ln>
                                    <a:extLst>
                                      <a:ext uri="{53640926-AAD7-44D8-BBD7-CCE9431645EC}">
                                        <a14:shadowObscured xmlns:a14="http://schemas.microsoft.com/office/drawing/2010/main"/>
                                      </a:ext>
                                    </a:extLst>
                                  </pic:spPr>
                                </pic:pic>
                              </a:graphicData>
                            </a:graphic>
                          </wp:inline>
                        </w:drawing>
                      </w:r>
                    </w:p>
                    <w:p w14:paraId="60873918" w14:textId="77777777" w:rsidR="00F6231C" w:rsidRPr="00080856" w:rsidRDefault="00F6231C" w:rsidP="00080856">
                      <w:pPr>
                        <w:tabs>
                          <w:tab w:val="left" w:pos="1080"/>
                        </w:tabs>
                        <w:contextualSpacing/>
                        <w:rPr>
                          <w:sz w:val="12"/>
                          <w:szCs w:val="12"/>
                        </w:rPr>
                      </w:pPr>
                    </w:p>
                    <w:p w14:paraId="4013C51A" w14:textId="2C559630" w:rsidR="00F6231C" w:rsidRPr="00080856" w:rsidRDefault="00F6231C" w:rsidP="002A30B0">
                      <w:pPr>
                        <w:tabs>
                          <w:tab w:val="left" w:pos="1440"/>
                        </w:tabs>
                        <w:contextualSpacing/>
                        <w:rPr>
                          <w:b/>
                        </w:rPr>
                      </w:pPr>
                      <w:r w:rsidRPr="00080856">
                        <w:rPr>
                          <w:b/>
                        </w:rPr>
                        <w:t xml:space="preserve">Figure </w:t>
                      </w:r>
                      <w:r>
                        <w:rPr>
                          <w:b/>
                        </w:rPr>
                        <w:t>3</w:t>
                      </w:r>
                      <w:r w:rsidRPr="00080856">
                        <w:rPr>
                          <w:b/>
                        </w:rPr>
                        <w:t>c: Performance metrics by algorithm by age</w:t>
                      </w:r>
                    </w:p>
                    <w:p w14:paraId="4FF3CE9E" w14:textId="695467B6" w:rsidR="00F6231C" w:rsidRDefault="00F6231C" w:rsidP="00080856">
                      <w:pPr>
                        <w:tabs>
                          <w:tab w:val="left" w:pos="4410"/>
                        </w:tabs>
                        <w:contextualSpacing/>
                      </w:pPr>
                      <w:r>
                        <w:t xml:space="preserve">      </w:t>
                      </w:r>
                      <w:r w:rsidRPr="002A30B0">
                        <w:rPr>
                          <w:noProof/>
                        </w:rPr>
                        <w:drawing>
                          <wp:inline distT="0" distB="0" distL="0" distR="0" wp14:anchorId="17E99BC4" wp14:editId="4A2433D3">
                            <wp:extent cx="4885055" cy="2237362"/>
                            <wp:effectExtent l="0" t="0" r="0" b="0"/>
                            <wp:docPr id="257" name="Picture 257" descr="C:\Users\kzhang0316\Dropbox (Personal)\0.WORK\Power_Kan_Projects\AD_Disparities\R\Charts\Bar charts\Primary analyses - by ag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zhang0316\Dropbox (Personal)\0.WORK\Power_Kan_Projects\AD_Disparities\R\Charts\Bar charts\Primary analyses - by age_2018_03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t="14843" b="8517"/>
                                    <a:stretch/>
                                  </pic:blipFill>
                                  <pic:spPr bwMode="auto">
                                    <a:xfrm>
                                      <a:off x="0" y="0"/>
                                      <a:ext cx="4985959" cy="2283576"/>
                                    </a:xfrm>
                                    <a:prstGeom prst="rect">
                                      <a:avLst/>
                                    </a:prstGeom>
                                    <a:noFill/>
                                    <a:ln>
                                      <a:noFill/>
                                    </a:ln>
                                    <a:extLst>
                                      <a:ext uri="{53640926-AAD7-44D8-BBD7-CCE9431645EC}">
                                        <a14:shadowObscured xmlns:a14="http://schemas.microsoft.com/office/drawing/2010/main"/>
                                      </a:ext>
                                    </a:extLst>
                                  </pic:spPr>
                                </pic:pic>
                              </a:graphicData>
                            </a:graphic>
                          </wp:inline>
                        </w:drawing>
                      </w:r>
                    </w:p>
                    <w:p w14:paraId="639B713D" w14:textId="4FD93463" w:rsidR="00F6231C" w:rsidRPr="002E0B58" w:rsidRDefault="00F6231C" w:rsidP="00080856">
                      <w:pPr>
                        <w:tabs>
                          <w:tab w:val="left" w:pos="4410"/>
                        </w:tabs>
                        <w:contextualSpacing/>
                        <w:rPr>
                          <w:b/>
                          <w:noProof/>
                          <w:sz w:val="12"/>
                          <w:szCs w:val="12"/>
                        </w:rPr>
                      </w:pPr>
                    </w:p>
                    <w:p w14:paraId="2516B900" w14:textId="1A62F459" w:rsidR="00F6231C" w:rsidRPr="002E0B58" w:rsidRDefault="00F6231C" w:rsidP="00080856">
                      <w:pPr>
                        <w:tabs>
                          <w:tab w:val="left" w:pos="4410"/>
                        </w:tabs>
                        <w:contextualSpacing/>
                        <w:jc w:val="center"/>
                        <w:rPr>
                          <w:b/>
                          <w:noProof/>
                        </w:rPr>
                      </w:pPr>
                      <w:r w:rsidRPr="002E0B58">
                        <w:rPr>
                          <w:b/>
                          <w:noProof/>
                        </w:rPr>
                        <w:t>Key</w:t>
                      </w:r>
                    </w:p>
                    <w:p w14:paraId="5ABB9800" w14:textId="36EF56EB" w:rsidR="00F6231C" w:rsidRDefault="00F6231C" w:rsidP="002E0B58">
                      <w:pPr>
                        <w:tabs>
                          <w:tab w:val="left" w:pos="4410"/>
                        </w:tabs>
                        <w:contextualSpacing/>
                        <w:jc w:val="center"/>
                      </w:pPr>
                      <w:r>
                        <w:t xml:space="preserve">                        </w:t>
                      </w:r>
                      <w:r>
                        <w:rPr>
                          <w:noProof/>
                        </w:rPr>
                        <w:drawing>
                          <wp:inline distT="0" distB="0" distL="0" distR="0" wp14:anchorId="739496FF" wp14:editId="2671BC42">
                            <wp:extent cx="1215390" cy="203835"/>
                            <wp:effectExtent l="0" t="0" r="3810" b="5715"/>
                            <wp:docPr id="258" name="Picture 258"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30C62AC4" wp14:editId="1FC725A2">
                            <wp:extent cx="1916430" cy="204470"/>
                            <wp:effectExtent l="0" t="0" r="7620" b="508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v:textbox>
                <w10:wrap type="square" anchorx="margin"/>
              </v:shape>
            </w:pict>
          </mc:Fallback>
        </mc:AlternateContent>
      </w:r>
    </w:p>
    <w:p w14:paraId="797B267C" w14:textId="5B9998C9" w:rsidR="00603BC9" w:rsidRDefault="00603BC9" w:rsidP="00212756">
      <w:pPr>
        <w:rPr>
          <w:b/>
        </w:rPr>
      </w:pPr>
      <w:r>
        <w:rPr>
          <w:b/>
        </w:rPr>
        <w:lastRenderedPageBreak/>
        <w:t xml:space="preserve">Table 4a: Cut-points, specificity, and overall accuracy to achieve 98%, 95, and 90% sensitivity </w:t>
      </w:r>
    </w:p>
    <w:tbl>
      <w:tblPr>
        <w:tblW w:w="9340" w:type="dxa"/>
        <w:tblLook w:val="04A0" w:firstRow="1" w:lastRow="0" w:firstColumn="1" w:lastColumn="0" w:noHBand="0" w:noVBand="1"/>
      </w:tblPr>
      <w:tblGrid>
        <w:gridCol w:w="1160"/>
        <w:gridCol w:w="739"/>
        <w:gridCol w:w="1062"/>
        <w:gridCol w:w="890"/>
        <w:gridCol w:w="814"/>
        <w:gridCol w:w="1125"/>
        <w:gridCol w:w="804"/>
        <w:gridCol w:w="881"/>
        <w:gridCol w:w="1061"/>
        <w:gridCol w:w="804"/>
      </w:tblGrid>
      <w:tr w:rsidR="00603BC9" w:rsidRPr="00212756" w14:paraId="7FD1DA6B" w14:textId="77777777" w:rsidTr="00575C88">
        <w:trPr>
          <w:trHeight w:val="270"/>
        </w:trPr>
        <w:tc>
          <w:tcPr>
            <w:tcW w:w="1160" w:type="dxa"/>
            <w:tcBorders>
              <w:top w:val="single" w:sz="8" w:space="0" w:color="305496"/>
              <w:left w:val="single" w:sz="8" w:space="0" w:color="305496"/>
              <w:bottom w:val="nil"/>
              <w:right w:val="nil"/>
            </w:tcBorders>
            <w:shd w:val="clear" w:color="000000" w:fill="305496"/>
            <w:noWrap/>
            <w:vAlign w:val="bottom"/>
            <w:hideMark/>
          </w:tcPr>
          <w:p w14:paraId="49F3FC73" w14:textId="77777777" w:rsidR="00603BC9" w:rsidRDefault="00603BC9" w:rsidP="00757262">
            <w:pPr>
              <w:spacing w:after="0" w:line="240" w:lineRule="auto"/>
              <w:rPr>
                <w:rFonts w:ascii="Calibri" w:eastAsia="Times New Roman" w:hAnsi="Calibri" w:cs="Times New Roman"/>
                <w:b/>
                <w:bCs/>
                <w:color w:val="FFFFFF"/>
                <w:sz w:val="20"/>
                <w:szCs w:val="20"/>
              </w:rPr>
            </w:pPr>
          </w:p>
          <w:p w14:paraId="30289A0D" w14:textId="77777777" w:rsidR="00603BC9" w:rsidRPr="00212756" w:rsidRDefault="00603BC9" w:rsidP="00757262">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w:t>
            </w:r>
          </w:p>
        </w:tc>
        <w:tc>
          <w:tcPr>
            <w:tcW w:w="2691"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20AAA922"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98% sensitivity</w:t>
            </w:r>
          </w:p>
        </w:tc>
        <w:tc>
          <w:tcPr>
            <w:tcW w:w="2743"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4E2750F9"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95% sensitivity</w:t>
            </w:r>
          </w:p>
        </w:tc>
        <w:tc>
          <w:tcPr>
            <w:tcW w:w="2746"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555A2F35"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90% sensitivity</w:t>
            </w:r>
          </w:p>
        </w:tc>
      </w:tr>
      <w:tr w:rsidR="00603BC9" w:rsidRPr="00212756" w14:paraId="488D30C0" w14:textId="77777777" w:rsidTr="00575C88">
        <w:trPr>
          <w:trHeight w:val="255"/>
        </w:trPr>
        <w:tc>
          <w:tcPr>
            <w:tcW w:w="1160" w:type="dxa"/>
            <w:tcBorders>
              <w:top w:val="single" w:sz="8" w:space="0" w:color="305496"/>
              <w:left w:val="single" w:sz="8" w:space="0" w:color="305496"/>
              <w:bottom w:val="nil"/>
              <w:right w:val="single" w:sz="4" w:space="0" w:color="305496"/>
            </w:tcBorders>
            <w:shd w:val="clear" w:color="000000" w:fill="305496"/>
            <w:noWrap/>
            <w:vAlign w:val="bottom"/>
            <w:hideMark/>
          </w:tcPr>
          <w:p w14:paraId="30B536BB" w14:textId="77777777" w:rsidR="00603BC9" w:rsidRPr="00212756" w:rsidRDefault="00603BC9" w:rsidP="00757262">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Algorithm</w:t>
            </w:r>
          </w:p>
        </w:tc>
        <w:tc>
          <w:tcPr>
            <w:tcW w:w="739" w:type="dxa"/>
            <w:tcBorders>
              <w:top w:val="single" w:sz="8" w:space="0" w:color="305496"/>
              <w:left w:val="nil"/>
              <w:bottom w:val="nil"/>
              <w:right w:val="nil"/>
            </w:tcBorders>
            <w:shd w:val="clear" w:color="000000" w:fill="305496"/>
            <w:noWrap/>
            <w:vAlign w:val="bottom"/>
            <w:hideMark/>
          </w:tcPr>
          <w:p w14:paraId="33016127"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1062" w:type="dxa"/>
            <w:tcBorders>
              <w:top w:val="single" w:sz="8" w:space="0" w:color="305496"/>
              <w:left w:val="nil"/>
              <w:bottom w:val="nil"/>
              <w:right w:val="nil"/>
            </w:tcBorders>
            <w:shd w:val="clear" w:color="000000" w:fill="305496"/>
            <w:noWrap/>
            <w:vAlign w:val="bottom"/>
            <w:hideMark/>
          </w:tcPr>
          <w:p w14:paraId="56F8D801"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Specificity</w:t>
            </w:r>
          </w:p>
        </w:tc>
        <w:tc>
          <w:tcPr>
            <w:tcW w:w="890" w:type="dxa"/>
            <w:tcBorders>
              <w:top w:val="single" w:sz="8" w:space="0" w:color="305496"/>
              <w:left w:val="nil"/>
              <w:bottom w:val="nil"/>
              <w:right w:val="single" w:sz="8" w:space="0" w:color="305496"/>
            </w:tcBorders>
            <w:shd w:val="clear" w:color="000000" w:fill="305496"/>
            <w:noWrap/>
            <w:vAlign w:val="bottom"/>
            <w:hideMark/>
          </w:tcPr>
          <w:p w14:paraId="2383791A"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c>
          <w:tcPr>
            <w:tcW w:w="814" w:type="dxa"/>
            <w:tcBorders>
              <w:top w:val="single" w:sz="8" w:space="0" w:color="305496"/>
              <w:left w:val="nil"/>
              <w:bottom w:val="nil"/>
              <w:right w:val="nil"/>
            </w:tcBorders>
            <w:shd w:val="clear" w:color="000000" w:fill="305496"/>
            <w:noWrap/>
            <w:vAlign w:val="bottom"/>
            <w:hideMark/>
          </w:tcPr>
          <w:p w14:paraId="05C9B304"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1125" w:type="dxa"/>
            <w:tcBorders>
              <w:top w:val="single" w:sz="8" w:space="0" w:color="305496"/>
              <w:left w:val="nil"/>
              <w:bottom w:val="nil"/>
              <w:right w:val="nil"/>
            </w:tcBorders>
            <w:shd w:val="clear" w:color="000000" w:fill="305496"/>
            <w:noWrap/>
            <w:vAlign w:val="bottom"/>
            <w:hideMark/>
          </w:tcPr>
          <w:p w14:paraId="25E54864"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Specificity</w:t>
            </w:r>
          </w:p>
        </w:tc>
        <w:tc>
          <w:tcPr>
            <w:tcW w:w="804" w:type="dxa"/>
            <w:tcBorders>
              <w:top w:val="single" w:sz="8" w:space="0" w:color="305496"/>
              <w:left w:val="nil"/>
              <w:bottom w:val="nil"/>
              <w:right w:val="single" w:sz="8" w:space="0" w:color="305496"/>
            </w:tcBorders>
            <w:shd w:val="clear" w:color="000000" w:fill="305496"/>
            <w:noWrap/>
            <w:vAlign w:val="bottom"/>
            <w:hideMark/>
          </w:tcPr>
          <w:p w14:paraId="6816F70C"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c>
          <w:tcPr>
            <w:tcW w:w="881" w:type="dxa"/>
            <w:tcBorders>
              <w:top w:val="single" w:sz="8" w:space="0" w:color="305496"/>
              <w:left w:val="nil"/>
              <w:bottom w:val="nil"/>
              <w:right w:val="nil"/>
            </w:tcBorders>
            <w:shd w:val="clear" w:color="000000" w:fill="305496"/>
            <w:noWrap/>
            <w:vAlign w:val="bottom"/>
            <w:hideMark/>
          </w:tcPr>
          <w:p w14:paraId="54107594"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1061" w:type="dxa"/>
            <w:tcBorders>
              <w:top w:val="single" w:sz="8" w:space="0" w:color="305496"/>
              <w:left w:val="nil"/>
              <w:bottom w:val="nil"/>
              <w:right w:val="nil"/>
            </w:tcBorders>
            <w:shd w:val="clear" w:color="000000" w:fill="305496"/>
            <w:noWrap/>
            <w:vAlign w:val="bottom"/>
            <w:hideMark/>
          </w:tcPr>
          <w:p w14:paraId="167B9007"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Specificity</w:t>
            </w:r>
          </w:p>
        </w:tc>
        <w:tc>
          <w:tcPr>
            <w:tcW w:w="804" w:type="dxa"/>
            <w:tcBorders>
              <w:top w:val="single" w:sz="8" w:space="0" w:color="305496"/>
              <w:left w:val="nil"/>
              <w:bottom w:val="nil"/>
              <w:right w:val="single" w:sz="8" w:space="0" w:color="305496"/>
            </w:tcBorders>
            <w:shd w:val="clear" w:color="000000" w:fill="305496"/>
            <w:noWrap/>
            <w:vAlign w:val="bottom"/>
            <w:hideMark/>
          </w:tcPr>
          <w:p w14:paraId="1D51072E" w14:textId="77777777" w:rsidR="00603BC9" w:rsidRPr="00212756" w:rsidRDefault="00603BC9" w:rsidP="00757262">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r>
      <w:tr w:rsidR="00603BC9" w:rsidRPr="00212756" w14:paraId="28387BC6" w14:textId="77777777" w:rsidTr="00757262">
        <w:trPr>
          <w:trHeight w:val="255"/>
        </w:trPr>
        <w:tc>
          <w:tcPr>
            <w:tcW w:w="9340" w:type="dxa"/>
            <w:gridSpan w:val="10"/>
            <w:tcBorders>
              <w:top w:val="single" w:sz="4" w:space="0" w:color="305496"/>
              <w:left w:val="single" w:sz="8" w:space="0" w:color="305496"/>
              <w:bottom w:val="nil"/>
              <w:right w:val="single" w:sz="8" w:space="0" w:color="305496"/>
            </w:tcBorders>
            <w:shd w:val="clear" w:color="000000" w:fill="D9E1F2"/>
            <w:noWrap/>
            <w:vAlign w:val="bottom"/>
            <w:hideMark/>
          </w:tcPr>
          <w:p w14:paraId="6B9402B3" w14:textId="56FF0DF1" w:rsidR="00603BC9" w:rsidRPr="00212756" w:rsidRDefault="00DF2808" w:rsidP="00757262">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00603BC9" w:rsidRPr="00212756">
              <w:rPr>
                <w:rFonts w:ascii="Calibri" w:eastAsia="Times New Roman" w:hAnsi="Calibri" w:cs="Times New Roman"/>
                <w:b/>
                <w:bCs/>
                <w:i/>
                <w:iCs/>
                <w:color w:val="305496"/>
                <w:sz w:val="20"/>
                <w:szCs w:val="20"/>
              </w:rPr>
              <w:t>raining data (N=760)</w:t>
            </w:r>
          </w:p>
        </w:tc>
      </w:tr>
      <w:tr w:rsidR="00603BC9" w:rsidRPr="00212756" w14:paraId="69F4A33F" w14:textId="77777777" w:rsidTr="00575C88">
        <w:trPr>
          <w:trHeight w:val="255"/>
        </w:trPr>
        <w:tc>
          <w:tcPr>
            <w:tcW w:w="1160" w:type="dxa"/>
            <w:tcBorders>
              <w:top w:val="nil"/>
              <w:left w:val="single" w:sz="8" w:space="0" w:color="305496"/>
              <w:bottom w:val="nil"/>
              <w:right w:val="single" w:sz="4" w:space="0" w:color="305496"/>
            </w:tcBorders>
            <w:shd w:val="clear" w:color="auto" w:fill="auto"/>
            <w:noWrap/>
            <w:vAlign w:val="bottom"/>
            <w:hideMark/>
          </w:tcPr>
          <w:p w14:paraId="19F12064"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Crimmins</w:t>
            </w:r>
          </w:p>
        </w:tc>
        <w:tc>
          <w:tcPr>
            <w:tcW w:w="739" w:type="dxa"/>
            <w:tcBorders>
              <w:top w:val="nil"/>
              <w:left w:val="nil"/>
              <w:bottom w:val="nil"/>
              <w:right w:val="nil"/>
            </w:tcBorders>
            <w:shd w:val="clear" w:color="auto" w:fill="auto"/>
            <w:noWrap/>
            <w:vAlign w:val="bottom"/>
            <w:hideMark/>
          </w:tcPr>
          <w:p w14:paraId="52745E6A"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0.11</w:t>
            </w:r>
          </w:p>
        </w:tc>
        <w:tc>
          <w:tcPr>
            <w:tcW w:w="1062" w:type="dxa"/>
            <w:tcBorders>
              <w:top w:val="nil"/>
              <w:left w:val="nil"/>
              <w:bottom w:val="nil"/>
              <w:right w:val="nil"/>
            </w:tcBorders>
            <w:shd w:val="clear" w:color="auto" w:fill="auto"/>
            <w:noWrap/>
            <w:vAlign w:val="bottom"/>
            <w:hideMark/>
          </w:tcPr>
          <w:p w14:paraId="5556EA4A"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55.18</w:t>
            </w:r>
          </w:p>
        </w:tc>
        <w:tc>
          <w:tcPr>
            <w:tcW w:w="890" w:type="dxa"/>
            <w:tcBorders>
              <w:top w:val="nil"/>
              <w:left w:val="nil"/>
              <w:bottom w:val="nil"/>
              <w:right w:val="single" w:sz="4" w:space="0" w:color="305496"/>
            </w:tcBorders>
            <w:shd w:val="clear" w:color="auto" w:fill="auto"/>
            <w:noWrap/>
            <w:vAlign w:val="bottom"/>
            <w:hideMark/>
          </w:tcPr>
          <w:p w14:paraId="0266F44D"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69.74</w:t>
            </w:r>
          </w:p>
        </w:tc>
        <w:tc>
          <w:tcPr>
            <w:tcW w:w="814" w:type="dxa"/>
            <w:tcBorders>
              <w:top w:val="nil"/>
              <w:left w:val="nil"/>
              <w:bottom w:val="nil"/>
              <w:right w:val="nil"/>
            </w:tcBorders>
            <w:shd w:val="clear" w:color="auto" w:fill="auto"/>
            <w:noWrap/>
            <w:vAlign w:val="bottom"/>
            <w:hideMark/>
          </w:tcPr>
          <w:p w14:paraId="42B6D22A"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0.30</w:t>
            </w:r>
          </w:p>
        </w:tc>
        <w:tc>
          <w:tcPr>
            <w:tcW w:w="1125" w:type="dxa"/>
            <w:tcBorders>
              <w:top w:val="nil"/>
              <w:left w:val="nil"/>
              <w:bottom w:val="nil"/>
              <w:right w:val="nil"/>
            </w:tcBorders>
            <w:shd w:val="clear" w:color="auto" w:fill="auto"/>
            <w:noWrap/>
            <w:vAlign w:val="bottom"/>
            <w:hideMark/>
          </w:tcPr>
          <w:p w14:paraId="7AA964D5"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71.51</w:t>
            </w:r>
          </w:p>
        </w:tc>
        <w:tc>
          <w:tcPr>
            <w:tcW w:w="804" w:type="dxa"/>
            <w:tcBorders>
              <w:top w:val="nil"/>
              <w:left w:val="nil"/>
              <w:bottom w:val="nil"/>
              <w:right w:val="single" w:sz="4" w:space="0" w:color="305496"/>
            </w:tcBorders>
            <w:shd w:val="clear" w:color="auto" w:fill="auto"/>
            <w:noWrap/>
            <w:vAlign w:val="bottom"/>
            <w:hideMark/>
          </w:tcPr>
          <w:p w14:paraId="4F8E2C79"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79.61</w:t>
            </w:r>
          </w:p>
        </w:tc>
        <w:tc>
          <w:tcPr>
            <w:tcW w:w="881" w:type="dxa"/>
            <w:tcBorders>
              <w:top w:val="nil"/>
              <w:left w:val="nil"/>
              <w:bottom w:val="nil"/>
              <w:right w:val="nil"/>
            </w:tcBorders>
            <w:shd w:val="clear" w:color="auto" w:fill="auto"/>
            <w:noWrap/>
            <w:vAlign w:val="bottom"/>
            <w:hideMark/>
          </w:tcPr>
          <w:p w14:paraId="1C4D09C8"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0.49</w:t>
            </w:r>
          </w:p>
        </w:tc>
        <w:tc>
          <w:tcPr>
            <w:tcW w:w="1061" w:type="dxa"/>
            <w:tcBorders>
              <w:top w:val="nil"/>
              <w:left w:val="nil"/>
              <w:bottom w:val="nil"/>
              <w:right w:val="nil"/>
            </w:tcBorders>
            <w:shd w:val="clear" w:color="auto" w:fill="auto"/>
            <w:noWrap/>
            <w:vAlign w:val="bottom"/>
            <w:hideMark/>
          </w:tcPr>
          <w:p w14:paraId="527CFFBE"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79.08</w:t>
            </w:r>
          </w:p>
        </w:tc>
        <w:tc>
          <w:tcPr>
            <w:tcW w:w="804" w:type="dxa"/>
            <w:tcBorders>
              <w:top w:val="nil"/>
              <w:left w:val="nil"/>
              <w:bottom w:val="nil"/>
              <w:right w:val="single" w:sz="8" w:space="0" w:color="305496"/>
            </w:tcBorders>
            <w:shd w:val="clear" w:color="auto" w:fill="auto"/>
            <w:noWrap/>
            <w:vAlign w:val="bottom"/>
            <w:hideMark/>
          </w:tcPr>
          <w:p w14:paraId="206BFDCF"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82.89</w:t>
            </w:r>
          </w:p>
        </w:tc>
      </w:tr>
      <w:tr w:rsidR="00603BC9" w:rsidRPr="00212756" w14:paraId="24322405" w14:textId="77777777" w:rsidTr="00575C88">
        <w:trPr>
          <w:trHeight w:val="255"/>
        </w:trPr>
        <w:tc>
          <w:tcPr>
            <w:tcW w:w="1160" w:type="dxa"/>
            <w:tcBorders>
              <w:top w:val="nil"/>
              <w:left w:val="single" w:sz="8" w:space="0" w:color="305496"/>
              <w:bottom w:val="nil"/>
              <w:right w:val="single" w:sz="4" w:space="0" w:color="305496"/>
            </w:tcBorders>
            <w:shd w:val="clear" w:color="auto" w:fill="auto"/>
            <w:noWrap/>
            <w:vAlign w:val="bottom"/>
            <w:hideMark/>
          </w:tcPr>
          <w:p w14:paraId="692798CD"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Hurd</w:t>
            </w:r>
          </w:p>
        </w:tc>
        <w:tc>
          <w:tcPr>
            <w:tcW w:w="739" w:type="dxa"/>
            <w:tcBorders>
              <w:top w:val="nil"/>
              <w:left w:val="nil"/>
              <w:bottom w:val="nil"/>
              <w:right w:val="nil"/>
            </w:tcBorders>
            <w:shd w:val="clear" w:color="auto" w:fill="auto"/>
            <w:noWrap/>
            <w:vAlign w:val="bottom"/>
            <w:hideMark/>
          </w:tcPr>
          <w:p w14:paraId="2F1DE669"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0.10</w:t>
            </w:r>
          </w:p>
        </w:tc>
        <w:tc>
          <w:tcPr>
            <w:tcW w:w="1062" w:type="dxa"/>
            <w:tcBorders>
              <w:top w:val="nil"/>
              <w:left w:val="nil"/>
              <w:bottom w:val="nil"/>
              <w:right w:val="nil"/>
            </w:tcBorders>
            <w:shd w:val="clear" w:color="auto" w:fill="auto"/>
            <w:noWrap/>
            <w:vAlign w:val="bottom"/>
            <w:hideMark/>
          </w:tcPr>
          <w:p w14:paraId="291D203D"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64.54</w:t>
            </w:r>
          </w:p>
        </w:tc>
        <w:tc>
          <w:tcPr>
            <w:tcW w:w="890" w:type="dxa"/>
            <w:tcBorders>
              <w:top w:val="nil"/>
              <w:left w:val="nil"/>
              <w:bottom w:val="nil"/>
              <w:right w:val="single" w:sz="4" w:space="0" w:color="305496"/>
            </w:tcBorders>
            <w:shd w:val="clear" w:color="auto" w:fill="auto"/>
            <w:noWrap/>
            <w:vAlign w:val="bottom"/>
            <w:hideMark/>
          </w:tcPr>
          <w:p w14:paraId="5D6A92AF"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75.92</w:t>
            </w:r>
          </w:p>
        </w:tc>
        <w:tc>
          <w:tcPr>
            <w:tcW w:w="814" w:type="dxa"/>
            <w:tcBorders>
              <w:top w:val="nil"/>
              <w:left w:val="nil"/>
              <w:bottom w:val="nil"/>
              <w:right w:val="nil"/>
            </w:tcBorders>
            <w:shd w:val="clear" w:color="auto" w:fill="auto"/>
            <w:noWrap/>
            <w:vAlign w:val="bottom"/>
            <w:hideMark/>
          </w:tcPr>
          <w:p w14:paraId="5C8A2B33"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0.14</w:t>
            </w:r>
          </w:p>
        </w:tc>
        <w:tc>
          <w:tcPr>
            <w:tcW w:w="1125" w:type="dxa"/>
            <w:tcBorders>
              <w:top w:val="nil"/>
              <w:left w:val="nil"/>
              <w:bottom w:val="nil"/>
              <w:right w:val="nil"/>
            </w:tcBorders>
            <w:shd w:val="clear" w:color="auto" w:fill="auto"/>
            <w:noWrap/>
            <w:vAlign w:val="bottom"/>
            <w:hideMark/>
          </w:tcPr>
          <w:p w14:paraId="3BA82562"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70.72</w:t>
            </w:r>
          </w:p>
        </w:tc>
        <w:tc>
          <w:tcPr>
            <w:tcW w:w="804" w:type="dxa"/>
            <w:tcBorders>
              <w:top w:val="nil"/>
              <w:left w:val="nil"/>
              <w:bottom w:val="nil"/>
              <w:right w:val="single" w:sz="4" w:space="0" w:color="305496"/>
            </w:tcBorders>
            <w:shd w:val="clear" w:color="auto" w:fill="auto"/>
            <w:noWrap/>
            <w:vAlign w:val="bottom"/>
            <w:hideMark/>
          </w:tcPr>
          <w:p w14:paraId="3CAF02FC"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79.08</w:t>
            </w:r>
          </w:p>
        </w:tc>
        <w:tc>
          <w:tcPr>
            <w:tcW w:w="881" w:type="dxa"/>
            <w:tcBorders>
              <w:top w:val="nil"/>
              <w:left w:val="nil"/>
              <w:bottom w:val="nil"/>
              <w:right w:val="nil"/>
            </w:tcBorders>
            <w:shd w:val="clear" w:color="auto" w:fill="auto"/>
            <w:noWrap/>
            <w:vAlign w:val="bottom"/>
            <w:hideMark/>
          </w:tcPr>
          <w:p w14:paraId="211243FB"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0.22</w:t>
            </w:r>
          </w:p>
        </w:tc>
        <w:tc>
          <w:tcPr>
            <w:tcW w:w="1061" w:type="dxa"/>
            <w:tcBorders>
              <w:top w:val="nil"/>
              <w:left w:val="nil"/>
              <w:bottom w:val="nil"/>
              <w:right w:val="nil"/>
            </w:tcBorders>
            <w:shd w:val="clear" w:color="auto" w:fill="auto"/>
            <w:noWrap/>
            <w:vAlign w:val="bottom"/>
            <w:hideMark/>
          </w:tcPr>
          <w:p w14:paraId="54C6C422"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78.88</w:t>
            </w:r>
          </w:p>
        </w:tc>
        <w:tc>
          <w:tcPr>
            <w:tcW w:w="804" w:type="dxa"/>
            <w:tcBorders>
              <w:top w:val="nil"/>
              <w:left w:val="nil"/>
              <w:bottom w:val="nil"/>
              <w:right w:val="single" w:sz="8" w:space="0" w:color="305496"/>
            </w:tcBorders>
            <w:shd w:val="clear" w:color="auto" w:fill="auto"/>
            <w:noWrap/>
            <w:vAlign w:val="bottom"/>
            <w:hideMark/>
          </w:tcPr>
          <w:p w14:paraId="685F1EEC"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82.76</w:t>
            </w:r>
          </w:p>
        </w:tc>
      </w:tr>
      <w:tr w:rsidR="00603BC9" w:rsidRPr="00212756" w14:paraId="2C577B41" w14:textId="77777777" w:rsidTr="00575C88">
        <w:trPr>
          <w:trHeight w:val="255"/>
        </w:trPr>
        <w:tc>
          <w:tcPr>
            <w:tcW w:w="1160" w:type="dxa"/>
            <w:tcBorders>
              <w:top w:val="nil"/>
              <w:left w:val="single" w:sz="8" w:space="0" w:color="305496"/>
              <w:bottom w:val="nil"/>
              <w:right w:val="single" w:sz="4" w:space="0" w:color="305496"/>
            </w:tcBorders>
            <w:shd w:val="clear" w:color="auto" w:fill="auto"/>
            <w:noWrap/>
            <w:vAlign w:val="bottom"/>
            <w:hideMark/>
          </w:tcPr>
          <w:p w14:paraId="329C96F4"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Wu</w:t>
            </w:r>
          </w:p>
        </w:tc>
        <w:tc>
          <w:tcPr>
            <w:tcW w:w="739" w:type="dxa"/>
            <w:tcBorders>
              <w:top w:val="nil"/>
              <w:left w:val="nil"/>
              <w:bottom w:val="nil"/>
              <w:right w:val="nil"/>
            </w:tcBorders>
            <w:shd w:val="clear" w:color="auto" w:fill="auto"/>
            <w:noWrap/>
            <w:vAlign w:val="bottom"/>
            <w:hideMark/>
          </w:tcPr>
          <w:p w14:paraId="3C57DEE4"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0.04</w:t>
            </w:r>
          </w:p>
        </w:tc>
        <w:tc>
          <w:tcPr>
            <w:tcW w:w="1062" w:type="dxa"/>
            <w:tcBorders>
              <w:top w:val="nil"/>
              <w:left w:val="nil"/>
              <w:bottom w:val="nil"/>
              <w:right w:val="nil"/>
            </w:tcBorders>
            <w:shd w:val="clear" w:color="auto" w:fill="auto"/>
            <w:noWrap/>
            <w:vAlign w:val="bottom"/>
            <w:hideMark/>
          </w:tcPr>
          <w:p w14:paraId="120E98EA"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51.20</w:t>
            </w:r>
          </w:p>
        </w:tc>
        <w:tc>
          <w:tcPr>
            <w:tcW w:w="890" w:type="dxa"/>
            <w:tcBorders>
              <w:top w:val="nil"/>
              <w:left w:val="nil"/>
              <w:bottom w:val="nil"/>
              <w:right w:val="single" w:sz="4" w:space="0" w:color="305496"/>
            </w:tcBorders>
            <w:shd w:val="clear" w:color="auto" w:fill="auto"/>
            <w:noWrap/>
            <w:vAlign w:val="bottom"/>
            <w:hideMark/>
          </w:tcPr>
          <w:p w14:paraId="550CF271"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67.11</w:t>
            </w:r>
          </w:p>
        </w:tc>
        <w:tc>
          <w:tcPr>
            <w:tcW w:w="814" w:type="dxa"/>
            <w:tcBorders>
              <w:top w:val="nil"/>
              <w:left w:val="nil"/>
              <w:bottom w:val="nil"/>
              <w:right w:val="nil"/>
            </w:tcBorders>
            <w:shd w:val="clear" w:color="auto" w:fill="auto"/>
            <w:noWrap/>
            <w:vAlign w:val="bottom"/>
            <w:hideMark/>
          </w:tcPr>
          <w:p w14:paraId="6CBDC40C"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0.10</w:t>
            </w:r>
          </w:p>
        </w:tc>
        <w:tc>
          <w:tcPr>
            <w:tcW w:w="1125" w:type="dxa"/>
            <w:tcBorders>
              <w:top w:val="nil"/>
              <w:left w:val="nil"/>
              <w:bottom w:val="nil"/>
              <w:right w:val="nil"/>
            </w:tcBorders>
            <w:shd w:val="clear" w:color="auto" w:fill="auto"/>
            <w:noWrap/>
            <w:vAlign w:val="bottom"/>
            <w:hideMark/>
          </w:tcPr>
          <w:p w14:paraId="4716E8E2"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65.74</w:t>
            </w:r>
          </w:p>
        </w:tc>
        <w:tc>
          <w:tcPr>
            <w:tcW w:w="804" w:type="dxa"/>
            <w:tcBorders>
              <w:top w:val="nil"/>
              <w:left w:val="nil"/>
              <w:bottom w:val="nil"/>
              <w:right w:val="single" w:sz="4" w:space="0" w:color="305496"/>
            </w:tcBorders>
            <w:shd w:val="clear" w:color="auto" w:fill="auto"/>
            <w:noWrap/>
            <w:vAlign w:val="bottom"/>
            <w:hideMark/>
          </w:tcPr>
          <w:p w14:paraId="54F10EED"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75.79</w:t>
            </w:r>
          </w:p>
        </w:tc>
        <w:tc>
          <w:tcPr>
            <w:tcW w:w="881" w:type="dxa"/>
            <w:tcBorders>
              <w:top w:val="nil"/>
              <w:left w:val="nil"/>
              <w:bottom w:val="nil"/>
              <w:right w:val="nil"/>
            </w:tcBorders>
            <w:shd w:val="clear" w:color="auto" w:fill="auto"/>
            <w:noWrap/>
            <w:vAlign w:val="bottom"/>
            <w:hideMark/>
          </w:tcPr>
          <w:p w14:paraId="3ED6785C"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0.20</w:t>
            </w:r>
          </w:p>
        </w:tc>
        <w:tc>
          <w:tcPr>
            <w:tcW w:w="1061" w:type="dxa"/>
            <w:tcBorders>
              <w:top w:val="nil"/>
              <w:left w:val="nil"/>
              <w:bottom w:val="nil"/>
              <w:right w:val="nil"/>
            </w:tcBorders>
            <w:shd w:val="clear" w:color="auto" w:fill="auto"/>
            <w:noWrap/>
            <w:vAlign w:val="bottom"/>
            <w:hideMark/>
          </w:tcPr>
          <w:p w14:paraId="44D4283B"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78.29</w:t>
            </w:r>
          </w:p>
        </w:tc>
        <w:tc>
          <w:tcPr>
            <w:tcW w:w="804" w:type="dxa"/>
            <w:tcBorders>
              <w:top w:val="nil"/>
              <w:left w:val="nil"/>
              <w:bottom w:val="nil"/>
              <w:right w:val="single" w:sz="8" w:space="0" w:color="305496"/>
            </w:tcBorders>
            <w:shd w:val="clear" w:color="auto" w:fill="auto"/>
            <w:noWrap/>
            <w:vAlign w:val="bottom"/>
            <w:hideMark/>
          </w:tcPr>
          <w:p w14:paraId="1A182BDD"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82.37</w:t>
            </w:r>
          </w:p>
        </w:tc>
      </w:tr>
      <w:tr w:rsidR="00603BC9" w:rsidRPr="00212756" w14:paraId="73BAF5AB" w14:textId="77777777" w:rsidTr="00757262">
        <w:trPr>
          <w:trHeight w:val="255"/>
        </w:trPr>
        <w:tc>
          <w:tcPr>
            <w:tcW w:w="9340" w:type="dxa"/>
            <w:gridSpan w:val="10"/>
            <w:tcBorders>
              <w:top w:val="nil"/>
              <w:left w:val="single" w:sz="8" w:space="0" w:color="305496"/>
              <w:bottom w:val="nil"/>
              <w:right w:val="single" w:sz="8" w:space="0" w:color="305496"/>
            </w:tcBorders>
            <w:shd w:val="clear" w:color="000000" w:fill="D9E1F2"/>
            <w:noWrap/>
            <w:vAlign w:val="bottom"/>
            <w:hideMark/>
          </w:tcPr>
          <w:p w14:paraId="33202868" w14:textId="0D3BEB95" w:rsidR="00603BC9" w:rsidRPr="00DF2808" w:rsidRDefault="00DF2808" w:rsidP="00757262">
            <w:pPr>
              <w:spacing w:after="0" w:line="240" w:lineRule="auto"/>
              <w:rPr>
                <w:rFonts w:ascii="Calibri" w:eastAsia="Times New Roman" w:hAnsi="Calibri" w:cs="Times New Roman"/>
                <w:b/>
                <w:bCs/>
                <w:i/>
                <w:iCs/>
                <w:color w:val="305496"/>
                <w:sz w:val="20"/>
                <w:szCs w:val="20"/>
              </w:rPr>
            </w:pPr>
            <w:r w:rsidRPr="00DF2808">
              <w:rPr>
                <w:rFonts w:ascii="Calibri" w:eastAsia="Times New Roman" w:hAnsi="Calibri" w:cs="Times New Roman"/>
                <w:b/>
                <w:bCs/>
                <w:i/>
                <w:iCs/>
                <w:color w:val="305496"/>
                <w:sz w:val="20"/>
                <w:szCs w:val="20"/>
              </w:rPr>
              <w:t>V</w:t>
            </w:r>
            <w:r w:rsidR="00603BC9" w:rsidRPr="00DF2808">
              <w:rPr>
                <w:rFonts w:ascii="Calibri" w:eastAsia="Times New Roman" w:hAnsi="Calibri" w:cs="Times New Roman"/>
                <w:b/>
                <w:bCs/>
                <w:i/>
                <w:iCs/>
                <w:color w:val="305496"/>
                <w:sz w:val="20"/>
                <w:szCs w:val="20"/>
              </w:rPr>
              <w:t>alidation data (N=515)</w:t>
            </w:r>
          </w:p>
        </w:tc>
      </w:tr>
      <w:tr w:rsidR="00603BC9" w:rsidRPr="00212756" w14:paraId="0274B816" w14:textId="77777777" w:rsidTr="00575C88">
        <w:trPr>
          <w:trHeight w:val="255"/>
        </w:trPr>
        <w:tc>
          <w:tcPr>
            <w:tcW w:w="1160" w:type="dxa"/>
            <w:tcBorders>
              <w:top w:val="nil"/>
              <w:left w:val="single" w:sz="8" w:space="0" w:color="305496"/>
              <w:bottom w:val="nil"/>
              <w:right w:val="single" w:sz="4" w:space="0" w:color="305496"/>
            </w:tcBorders>
            <w:shd w:val="clear" w:color="auto" w:fill="auto"/>
            <w:noWrap/>
            <w:vAlign w:val="bottom"/>
            <w:hideMark/>
          </w:tcPr>
          <w:p w14:paraId="666FA3CB"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Crimmins*</w:t>
            </w:r>
          </w:p>
        </w:tc>
        <w:tc>
          <w:tcPr>
            <w:tcW w:w="739" w:type="dxa"/>
            <w:tcBorders>
              <w:top w:val="nil"/>
              <w:left w:val="nil"/>
              <w:bottom w:val="nil"/>
              <w:right w:val="nil"/>
            </w:tcBorders>
            <w:shd w:val="clear" w:color="auto" w:fill="auto"/>
            <w:noWrap/>
            <w:vAlign w:val="bottom"/>
            <w:hideMark/>
          </w:tcPr>
          <w:p w14:paraId="63EB9A8E"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0.04</w:t>
            </w:r>
          </w:p>
        </w:tc>
        <w:tc>
          <w:tcPr>
            <w:tcW w:w="1062" w:type="dxa"/>
            <w:tcBorders>
              <w:top w:val="nil"/>
              <w:left w:val="nil"/>
              <w:bottom w:val="nil"/>
              <w:right w:val="nil"/>
            </w:tcBorders>
            <w:shd w:val="clear" w:color="auto" w:fill="auto"/>
            <w:noWrap/>
            <w:vAlign w:val="bottom"/>
            <w:hideMark/>
          </w:tcPr>
          <w:p w14:paraId="6095246F"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38.51</w:t>
            </w:r>
          </w:p>
        </w:tc>
        <w:tc>
          <w:tcPr>
            <w:tcW w:w="890" w:type="dxa"/>
            <w:tcBorders>
              <w:top w:val="nil"/>
              <w:left w:val="nil"/>
              <w:bottom w:val="nil"/>
              <w:right w:val="single" w:sz="4" w:space="0" w:color="305496"/>
            </w:tcBorders>
            <w:shd w:val="clear" w:color="auto" w:fill="auto"/>
            <w:noWrap/>
            <w:vAlign w:val="bottom"/>
            <w:hideMark/>
          </w:tcPr>
          <w:p w14:paraId="54A390E9"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46.80</w:t>
            </w:r>
          </w:p>
        </w:tc>
        <w:tc>
          <w:tcPr>
            <w:tcW w:w="814" w:type="dxa"/>
            <w:tcBorders>
              <w:top w:val="nil"/>
              <w:left w:val="nil"/>
              <w:bottom w:val="nil"/>
              <w:right w:val="nil"/>
            </w:tcBorders>
            <w:shd w:val="clear" w:color="auto" w:fill="auto"/>
            <w:noWrap/>
            <w:vAlign w:val="bottom"/>
            <w:hideMark/>
          </w:tcPr>
          <w:p w14:paraId="21FB2BA3"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0.10</w:t>
            </w:r>
          </w:p>
        </w:tc>
        <w:tc>
          <w:tcPr>
            <w:tcW w:w="1125" w:type="dxa"/>
            <w:tcBorders>
              <w:top w:val="nil"/>
              <w:left w:val="nil"/>
              <w:bottom w:val="nil"/>
              <w:right w:val="nil"/>
            </w:tcBorders>
            <w:shd w:val="clear" w:color="auto" w:fill="auto"/>
            <w:noWrap/>
            <w:vAlign w:val="bottom"/>
            <w:hideMark/>
          </w:tcPr>
          <w:p w14:paraId="3BC5E2C2"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53.15</w:t>
            </w:r>
          </w:p>
        </w:tc>
        <w:tc>
          <w:tcPr>
            <w:tcW w:w="804" w:type="dxa"/>
            <w:tcBorders>
              <w:top w:val="nil"/>
              <w:left w:val="nil"/>
              <w:bottom w:val="nil"/>
              <w:right w:val="single" w:sz="4" w:space="0" w:color="305496"/>
            </w:tcBorders>
            <w:shd w:val="clear" w:color="auto" w:fill="auto"/>
            <w:noWrap/>
            <w:vAlign w:val="bottom"/>
            <w:hideMark/>
          </w:tcPr>
          <w:p w14:paraId="3198FE73"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59.03</w:t>
            </w:r>
          </w:p>
        </w:tc>
        <w:tc>
          <w:tcPr>
            <w:tcW w:w="881" w:type="dxa"/>
            <w:tcBorders>
              <w:top w:val="nil"/>
              <w:left w:val="nil"/>
              <w:bottom w:val="nil"/>
              <w:right w:val="nil"/>
            </w:tcBorders>
            <w:shd w:val="clear" w:color="auto" w:fill="auto"/>
            <w:noWrap/>
            <w:vAlign w:val="bottom"/>
            <w:hideMark/>
          </w:tcPr>
          <w:p w14:paraId="556650AD"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0.15</w:t>
            </w:r>
          </w:p>
        </w:tc>
        <w:tc>
          <w:tcPr>
            <w:tcW w:w="1061" w:type="dxa"/>
            <w:tcBorders>
              <w:top w:val="nil"/>
              <w:left w:val="nil"/>
              <w:bottom w:val="nil"/>
              <w:right w:val="nil"/>
            </w:tcBorders>
            <w:shd w:val="clear" w:color="auto" w:fill="auto"/>
            <w:noWrap/>
            <w:vAlign w:val="bottom"/>
            <w:hideMark/>
          </w:tcPr>
          <w:p w14:paraId="5131E0F3"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59.68</w:t>
            </w:r>
          </w:p>
        </w:tc>
        <w:tc>
          <w:tcPr>
            <w:tcW w:w="804" w:type="dxa"/>
            <w:tcBorders>
              <w:top w:val="nil"/>
              <w:left w:val="nil"/>
              <w:bottom w:val="nil"/>
              <w:right w:val="single" w:sz="8" w:space="0" w:color="305496"/>
            </w:tcBorders>
            <w:shd w:val="clear" w:color="auto" w:fill="auto"/>
            <w:noWrap/>
            <w:vAlign w:val="bottom"/>
            <w:hideMark/>
          </w:tcPr>
          <w:p w14:paraId="018FBDE5"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63.88</w:t>
            </w:r>
          </w:p>
        </w:tc>
      </w:tr>
      <w:tr w:rsidR="00603BC9" w:rsidRPr="00212756" w14:paraId="17BB8F44" w14:textId="77777777" w:rsidTr="00575C88">
        <w:trPr>
          <w:trHeight w:val="255"/>
        </w:trPr>
        <w:tc>
          <w:tcPr>
            <w:tcW w:w="1160" w:type="dxa"/>
            <w:tcBorders>
              <w:top w:val="nil"/>
              <w:left w:val="single" w:sz="8" w:space="0" w:color="305496"/>
              <w:bottom w:val="nil"/>
              <w:right w:val="single" w:sz="4" w:space="0" w:color="305496"/>
            </w:tcBorders>
            <w:shd w:val="clear" w:color="auto" w:fill="auto"/>
            <w:noWrap/>
            <w:vAlign w:val="bottom"/>
            <w:hideMark/>
          </w:tcPr>
          <w:p w14:paraId="52C6D8D1"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Hurd*</w:t>
            </w:r>
          </w:p>
        </w:tc>
        <w:tc>
          <w:tcPr>
            <w:tcW w:w="739" w:type="dxa"/>
            <w:tcBorders>
              <w:top w:val="nil"/>
              <w:left w:val="nil"/>
              <w:bottom w:val="nil"/>
              <w:right w:val="nil"/>
            </w:tcBorders>
            <w:shd w:val="clear" w:color="auto" w:fill="auto"/>
            <w:noWrap/>
            <w:vAlign w:val="bottom"/>
            <w:hideMark/>
          </w:tcPr>
          <w:p w14:paraId="3178B170"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0.02</w:t>
            </w:r>
          </w:p>
        </w:tc>
        <w:tc>
          <w:tcPr>
            <w:tcW w:w="1062" w:type="dxa"/>
            <w:tcBorders>
              <w:top w:val="nil"/>
              <w:left w:val="nil"/>
              <w:bottom w:val="nil"/>
              <w:right w:val="nil"/>
            </w:tcBorders>
            <w:shd w:val="clear" w:color="auto" w:fill="auto"/>
            <w:noWrap/>
            <w:vAlign w:val="bottom"/>
            <w:hideMark/>
          </w:tcPr>
          <w:p w14:paraId="7E3BE94E"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42.12</w:t>
            </w:r>
          </w:p>
        </w:tc>
        <w:tc>
          <w:tcPr>
            <w:tcW w:w="890" w:type="dxa"/>
            <w:tcBorders>
              <w:top w:val="nil"/>
              <w:left w:val="nil"/>
              <w:bottom w:val="nil"/>
              <w:right w:val="single" w:sz="4" w:space="0" w:color="305496"/>
            </w:tcBorders>
            <w:shd w:val="clear" w:color="auto" w:fill="auto"/>
            <w:noWrap/>
            <w:vAlign w:val="bottom"/>
            <w:hideMark/>
          </w:tcPr>
          <w:p w14:paraId="5B724A73"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49.90</w:t>
            </w:r>
          </w:p>
        </w:tc>
        <w:tc>
          <w:tcPr>
            <w:tcW w:w="814" w:type="dxa"/>
            <w:tcBorders>
              <w:top w:val="nil"/>
              <w:left w:val="nil"/>
              <w:bottom w:val="nil"/>
              <w:right w:val="nil"/>
            </w:tcBorders>
            <w:shd w:val="clear" w:color="auto" w:fill="auto"/>
            <w:noWrap/>
            <w:vAlign w:val="bottom"/>
            <w:hideMark/>
          </w:tcPr>
          <w:p w14:paraId="4A9EF405"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0.04</w:t>
            </w:r>
          </w:p>
        </w:tc>
        <w:tc>
          <w:tcPr>
            <w:tcW w:w="1125" w:type="dxa"/>
            <w:tcBorders>
              <w:top w:val="nil"/>
              <w:left w:val="nil"/>
              <w:bottom w:val="nil"/>
              <w:right w:val="nil"/>
            </w:tcBorders>
            <w:shd w:val="clear" w:color="auto" w:fill="auto"/>
            <w:noWrap/>
            <w:vAlign w:val="bottom"/>
            <w:hideMark/>
          </w:tcPr>
          <w:p w14:paraId="4F044047"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53.83</w:t>
            </w:r>
          </w:p>
        </w:tc>
        <w:tc>
          <w:tcPr>
            <w:tcW w:w="804" w:type="dxa"/>
            <w:tcBorders>
              <w:top w:val="nil"/>
              <w:left w:val="nil"/>
              <w:bottom w:val="nil"/>
              <w:right w:val="single" w:sz="4" w:space="0" w:color="305496"/>
            </w:tcBorders>
            <w:shd w:val="clear" w:color="auto" w:fill="auto"/>
            <w:noWrap/>
            <w:vAlign w:val="bottom"/>
            <w:hideMark/>
          </w:tcPr>
          <w:p w14:paraId="7122C32D"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59.61</w:t>
            </w:r>
          </w:p>
        </w:tc>
        <w:tc>
          <w:tcPr>
            <w:tcW w:w="881" w:type="dxa"/>
            <w:tcBorders>
              <w:top w:val="nil"/>
              <w:left w:val="nil"/>
              <w:bottom w:val="nil"/>
              <w:right w:val="nil"/>
            </w:tcBorders>
            <w:shd w:val="clear" w:color="auto" w:fill="auto"/>
            <w:noWrap/>
            <w:vAlign w:val="bottom"/>
            <w:hideMark/>
          </w:tcPr>
          <w:p w14:paraId="5DA677F4"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0.05</w:t>
            </w:r>
          </w:p>
        </w:tc>
        <w:tc>
          <w:tcPr>
            <w:tcW w:w="1061" w:type="dxa"/>
            <w:tcBorders>
              <w:top w:val="nil"/>
              <w:left w:val="nil"/>
              <w:bottom w:val="nil"/>
              <w:right w:val="nil"/>
            </w:tcBorders>
            <w:shd w:val="clear" w:color="auto" w:fill="auto"/>
            <w:noWrap/>
            <w:vAlign w:val="bottom"/>
            <w:hideMark/>
          </w:tcPr>
          <w:p w14:paraId="5654A6FA"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56.98</w:t>
            </w:r>
          </w:p>
        </w:tc>
        <w:tc>
          <w:tcPr>
            <w:tcW w:w="804" w:type="dxa"/>
            <w:tcBorders>
              <w:top w:val="nil"/>
              <w:left w:val="nil"/>
              <w:bottom w:val="nil"/>
              <w:right w:val="single" w:sz="8" w:space="0" w:color="305496"/>
            </w:tcBorders>
            <w:shd w:val="clear" w:color="auto" w:fill="auto"/>
            <w:noWrap/>
            <w:vAlign w:val="bottom"/>
            <w:hideMark/>
          </w:tcPr>
          <w:p w14:paraId="0896AEC6"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61.55</w:t>
            </w:r>
          </w:p>
        </w:tc>
      </w:tr>
      <w:tr w:rsidR="00603BC9" w:rsidRPr="00212756" w14:paraId="3C6F9EF1" w14:textId="77777777" w:rsidTr="00575C88">
        <w:trPr>
          <w:trHeight w:val="270"/>
        </w:trPr>
        <w:tc>
          <w:tcPr>
            <w:tcW w:w="1160" w:type="dxa"/>
            <w:tcBorders>
              <w:top w:val="nil"/>
              <w:left w:val="single" w:sz="8" w:space="0" w:color="305496"/>
              <w:bottom w:val="single" w:sz="12" w:space="0" w:color="305496"/>
              <w:right w:val="single" w:sz="4" w:space="0" w:color="305496"/>
            </w:tcBorders>
            <w:shd w:val="clear" w:color="auto" w:fill="auto"/>
            <w:noWrap/>
            <w:vAlign w:val="bottom"/>
            <w:hideMark/>
          </w:tcPr>
          <w:p w14:paraId="1173D310" w14:textId="77777777" w:rsidR="00603BC9" w:rsidRPr="00212756"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Wu*</w:t>
            </w:r>
          </w:p>
        </w:tc>
        <w:tc>
          <w:tcPr>
            <w:tcW w:w="739" w:type="dxa"/>
            <w:tcBorders>
              <w:top w:val="nil"/>
              <w:left w:val="nil"/>
              <w:bottom w:val="single" w:sz="12" w:space="0" w:color="305496"/>
              <w:right w:val="nil"/>
            </w:tcBorders>
            <w:shd w:val="clear" w:color="auto" w:fill="auto"/>
            <w:noWrap/>
            <w:vAlign w:val="bottom"/>
            <w:hideMark/>
          </w:tcPr>
          <w:p w14:paraId="2374B87F"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0.01</w:t>
            </w:r>
          </w:p>
        </w:tc>
        <w:tc>
          <w:tcPr>
            <w:tcW w:w="1062" w:type="dxa"/>
            <w:tcBorders>
              <w:top w:val="nil"/>
              <w:left w:val="nil"/>
              <w:bottom w:val="single" w:sz="12" w:space="0" w:color="305496"/>
              <w:right w:val="nil"/>
            </w:tcBorders>
            <w:shd w:val="clear" w:color="auto" w:fill="auto"/>
            <w:noWrap/>
            <w:vAlign w:val="bottom"/>
            <w:hideMark/>
          </w:tcPr>
          <w:p w14:paraId="4FD6B601"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42.57</w:t>
            </w:r>
          </w:p>
        </w:tc>
        <w:tc>
          <w:tcPr>
            <w:tcW w:w="890" w:type="dxa"/>
            <w:tcBorders>
              <w:top w:val="nil"/>
              <w:left w:val="nil"/>
              <w:bottom w:val="single" w:sz="12" w:space="0" w:color="305496"/>
              <w:right w:val="single" w:sz="4" w:space="0" w:color="305496"/>
            </w:tcBorders>
            <w:shd w:val="clear" w:color="auto" w:fill="auto"/>
            <w:noWrap/>
            <w:vAlign w:val="bottom"/>
            <w:hideMark/>
          </w:tcPr>
          <w:p w14:paraId="7B112458" w14:textId="77777777" w:rsidR="00603BC9" w:rsidRPr="00212756" w:rsidRDefault="00603BC9" w:rsidP="00757262">
            <w:pPr>
              <w:spacing w:after="0" w:line="240" w:lineRule="auto"/>
              <w:jc w:val="center"/>
              <w:rPr>
                <w:rFonts w:ascii="Calibri" w:eastAsia="Times New Roman" w:hAnsi="Calibri" w:cs="Times New Roman"/>
                <w:bCs/>
                <w:color w:val="000000"/>
                <w:sz w:val="20"/>
                <w:szCs w:val="20"/>
              </w:rPr>
            </w:pPr>
            <w:r w:rsidRPr="00212756">
              <w:rPr>
                <w:rFonts w:ascii="Calibri" w:eastAsia="Times New Roman" w:hAnsi="Calibri" w:cs="Times New Roman"/>
                <w:bCs/>
                <w:color w:val="000000"/>
                <w:sz w:val="20"/>
                <w:szCs w:val="20"/>
              </w:rPr>
              <w:t>50.29</w:t>
            </w:r>
          </w:p>
        </w:tc>
        <w:tc>
          <w:tcPr>
            <w:tcW w:w="814" w:type="dxa"/>
            <w:tcBorders>
              <w:top w:val="nil"/>
              <w:left w:val="nil"/>
              <w:bottom w:val="single" w:sz="12" w:space="0" w:color="305496"/>
              <w:right w:val="nil"/>
            </w:tcBorders>
            <w:shd w:val="clear" w:color="auto" w:fill="auto"/>
            <w:noWrap/>
            <w:vAlign w:val="bottom"/>
            <w:hideMark/>
          </w:tcPr>
          <w:p w14:paraId="5BAC37F5"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0.01</w:t>
            </w:r>
          </w:p>
        </w:tc>
        <w:tc>
          <w:tcPr>
            <w:tcW w:w="1125" w:type="dxa"/>
            <w:tcBorders>
              <w:top w:val="nil"/>
              <w:left w:val="nil"/>
              <w:bottom w:val="single" w:sz="12" w:space="0" w:color="305496"/>
              <w:right w:val="nil"/>
            </w:tcBorders>
            <w:shd w:val="clear" w:color="auto" w:fill="auto"/>
            <w:noWrap/>
            <w:vAlign w:val="bottom"/>
            <w:hideMark/>
          </w:tcPr>
          <w:p w14:paraId="78EB92BC"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42.79</w:t>
            </w:r>
          </w:p>
        </w:tc>
        <w:tc>
          <w:tcPr>
            <w:tcW w:w="804" w:type="dxa"/>
            <w:tcBorders>
              <w:top w:val="nil"/>
              <w:left w:val="nil"/>
              <w:bottom w:val="single" w:sz="12" w:space="0" w:color="305496"/>
              <w:right w:val="single" w:sz="4" w:space="0" w:color="305496"/>
            </w:tcBorders>
            <w:shd w:val="clear" w:color="auto" w:fill="auto"/>
            <w:noWrap/>
            <w:vAlign w:val="bottom"/>
            <w:hideMark/>
          </w:tcPr>
          <w:p w14:paraId="0069233F"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50.10</w:t>
            </w:r>
          </w:p>
        </w:tc>
        <w:tc>
          <w:tcPr>
            <w:tcW w:w="881" w:type="dxa"/>
            <w:tcBorders>
              <w:top w:val="nil"/>
              <w:left w:val="nil"/>
              <w:bottom w:val="single" w:sz="12" w:space="0" w:color="305496"/>
              <w:right w:val="nil"/>
            </w:tcBorders>
            <w:shd w:val="clear" w:color="auto" w:fill="auto"/>
            <w:noWrap/>
            <w:vAlign w:val="bottom"/>
            <w:hideMark/>
          </w:tcPr>
          <w:p w14:paraId="5C79DF8F"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0.03</w:t>
            </w:r>
          </w:p>
        </w:tc>
        <w:tc>
          <w:tcPr>
            <w:tcW w:w="1061" w:type="dxa"/>
            <w:tcBorders>
              <w:top w:val="nil"/>
              <w:left w:val="nil"/>
              <w:bottom w:val="single" w:sz="12" w:space="0" w:color="305496"/>
              <w:right w:val="nil"/>
            </w:tcBorders>
            <w:shd w:val="clear" w:color="auto" w:fill="auto"/>
            <w:noWrap/>
            <w:vAlign w:val="bottom"/>
            <w:hideMark/>
          </w:tcPr>
          <w:p w14:paraId="4A824937"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55.18</w:t>
            </w:r>
          </w:p>
        </w:tc>
        <w:tc>
          <w:tcPr>
            <w:tcW w:w="804" w:type="dxa"/>
            <w:tcBorders>
              <w:top w:val="nil"/>
              <w:left w:val="nil"/>
              <w:bottom w:val="single" w:sz="12" w:space="0" w:color="305496"/>
              <w:right w:val="single" w:sz="8" w:space="0" w:color="305496"/>
            </w:tcBorders>
            <w:shd w:val="clear" w:color="auto" w:fill="auto"/>
            <w:noWrap/>
            <w:vAlign w:val="bottom"/>
            <w:hideMark/>
          </w:tcPr>
          <w:p w14:paraId="033FAA29" w14:textId="77777777" w:rsidR="00603BC9" w:rsidRPr="00212756" w:rsidRDefault="00603BC9" w:rsidP="00757262">
            <w:pPr>
              <w:spacing w:after="0" w:line="240" w:lineRule="auto"/>
              <w:jc w:val="center"/>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60.00</w:t>
            </w:r>
          </w:p>
        </w:tc>
      </w:tr>
      <w:tr w:rsidR="00603BC9" w:rsidRPr="00212756" w14:paraId="31E40C1F" w14:textId="77777777" w:rsidTr="00757262">
        <w:trPr>
          <w:trHeight w:val="270"/>
        </w:trPr>
        <w:tc>
          <w:tcPr>
            <w:tcW w:w="9340" w:type="dxa"/>
            <w:gridSpan w:val="10"/>
            <w:tcBorders>
              <w:top w:val="single" w:sz="12" w:space="0" w:color="305496"/>
              <w:left w:val="nil"/>
              <w:bottom w:val="nil"/>
              <w:right w:val="nil"/>
            </w:tcBorders>
            <w:shd w:val="clear" w:color="auto" w:fill="auto"/>
            <w:noWrap/>
            <w:vAlign w:val="bottom"/>
            <w:hideMark/>
          </w:tcPr>
          <w:p w14:paraId="2131584D" w14:textId="77777777" w:rsidR="00603BC9" w:rsidRDefault="00603BC9" w:rsidP="00757262">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*For each algorithm, closest sensitivity = 98.59 and 95.77</w:t>
            </w:r>
          </w:p>
          <w:p w14:paraId="7D1536CB" w14:textId="77777777" w:rsidR="00603BC9" w:rsidRPr="00212756" w:rsidRDefault="00603BC9" w:rsidP="00757262">
            <w:pPr>
              <w:spacing w:after="0" w:line="240" w:lineRule="auto"/>
              <w:rPr>
                <w:rFonts w:ascii="Calibri" w:eastAsia="Times New Roman" w:hAnsi="Calibri" w:cs="Times New Roman"/>
                <w:color w:val="000000"/>
                <w:sz w:val="20"/>
                <w:szCs w:val="20"/>
              </w:rPr>
            </w:pPr>
          </w:p>
        </w:tc>
      </w:tr>
    </w:tbl>
    <w:p w14:paraId="0AD25EE0" w14:textId="239D92D3" w:rsidR="00212756" w:rsidRDefault="00212756" w:rsidP="00212756">
      <w:pPr>
        <w:rPr>
          <w:b/>
        </w:rPr>
      </w:pPr>
      <w:r>
        <w:rPr>
          <w:b/>
        </w:rPr>
        <w:t>Table 4b: Cut-points, sensitivity</w:t>
      </w:r>
      <w:r w:rsidRPr="00212756">
        <w:rPr>
          <w:b/>
        </w:rPr>
        <w:t xml:space="preserve"> and overall accuracy </w:t>
      </w:r>
      <w:r>
        <w:rPr>
          <w:b/>
        </w:rPr>
        <w:t xml:space="preserve">to achieve </w:t>
      </w:r>
      <w:r w:rsidR="00603BC9">
        <w:rPr>
          <w:b/>
        </w:rPr>
        <w:t xml:space="preserve">98%, 95, and 90% </w:t>
      </w:r>
      <w:r>
        <w:rPr>
          <w:b/>
        </w:rPr>
        <w:t>specificity</w:t>
      </w:r>
    </w:p>
    <w:tbl>
      <w:tblPr>
        <w:tblW w:w="8920" w:type="dxa"/>
        <w:tblLook w:val="04A0" w:firstRow="1" w:lastRow="0" w:firstColumn="1" w:lastColumn="0" w:noHBand="0" w:noVBand="1"/>
      </w:tblPr>
      <w:tblGrid>
        <w:gridCol w:w="1049"/>
        <w:gridCol w:w="813"/>
        <w:gridCol w:w="1074"/>
        <w:gridCol w:w="871"/>
        <w:gridCol w:w="813"/>
        <w:gridCol w:w="1074"/>
        <w:gridCol w:w="871"/>
        <w:gridCol w:w="813"/>
        <w:gridCol w:w="1074"/>
        <w:gridCol w:w="871"/>
      </w:tblGrid>
      <w:tr w:rsidR="00212756" w:rsidRPr="00212756" w14:paraId="2D061E0F" w14:textId="77777777" w:rsidTr="00212756">
        <w:trPr>
          <w:trHeight w:val="270"/>
        </w:trPr>
        <w:tc>
          <w:tcPr>
            <w:tcW w:w="1000" w:type="dxa"/>
            <w:tcBorders>
              <w:top w:val="single" w:sz="8" w:space="0" w:color="305496"/>
              <w:left w:val="single" w:sz="8" w:space="0" w:color="305496"/>
              <w:bottom w:val="nil"/>
              <w:right w:val="nil"/>
            </w:tcBorders>
            <w:shd w:val="clear" w:color="000000" w:fill="305496"/>
            <w:noWrap/>
            <w:vAlign w:val="bottom"/>
            <w:hideMark/>
          </w:tcPr>
          <w:p w14:paraId="7A9AE4AE"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w:t>
            </w:r>
          </w:p>
        </w:tc>
        <w:tc>
          <w:tcPr>
            <w:tcW w:w="2640"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2343D342" w14:textId="77777777" w:rsidR="00212756" w:rsidRPr="00212756" w:rsidRDefault="00212756" w:rsidP="00212756">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98% specificity</w:t>
            </w:r>
          </w:p>
        </w:tc>
        <w:tc>
          <w:tcPr>
            <w:tcW w:w="2640"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7C0C621D" w14:textId="77777777" w:rsidR="00212756" w:rsidRPr="00212756" w:rsidRDefault="00212756" w:rsidP="00212756">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95% specificity</w:t>
            </w:r>
          </w:p>
        </w:tc>
        <w:tc>
          <w:tcPr>
            <w:tcW w:w="2640" w:type="dxa"/>
            <w:gridSpan w:val="3"/>
            <w:tcBorders>
              <w:top w:val="single" w:sz="8" w:space="0" w:color="305496"/>
              <w:left w:val="nil"/>
              <w:bottom w:val="single" w:sz="4" w:space="0" w:color="305496"/>
              <w:right w:val="single" w:sz="8" w:space="0" w:color="305496"/>
            </w:tcBorders>
            <w:shd w:val="clear" w:color="000000" w:fill="305496"/>
            <w:noWrap/>
            <w:vAlign w:val="bottom"/>
            <w:hideMark/>
          </w:tcPr>
          <w:p w14:paraId="021CFC42" w14:textId="77777777" w:rsidR="00212756" w:rsidRPr="00212756" w:rsidRDefault="00212756" w:rsidP="00212756">
            <w:pPr>
              <w:spacing w:after="0" w:line="240" w:lineRule="auto"/>
              <w:jc w:val="center"/>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90% specificity</w:t>
            </w:r>
          </w:p>
        </w:tc>
      </w:tr>
      <w:tr w:rsidR="00212756" w:rsidRPr="00212756" w14:paraId="0E0BBD31" w14:textId="77777777" w:rsidTr="00212756">
        <w:trPr>
          <w:trHeight w:val="255"/>
        </w:trPr>
        <w:tc>
          <w:tcPr>
            <w:tcW w:w="1000" w:type="dxa"/>
            <w:tcBorders>
              <w:top w:val="single" w:sz="8" w:space="0" w:color="305496"/>
              <w:left w:val="single" w:sz="8" w:space="0" w:color="305496"/>
              <w:bottom w:val="nil"/>
              <w:right w:val="single" w:sz="4" w:space="0" w:color="305496"/>
            </w:tcBorders>
            <w:shd w:val="clear" w:color="000000" w:fill="305496"/>
            <w:noWrap/>
            <w:vAlign w:val="bottom"/>
            <w:hideMark/>
          </w:tcPr>
          <w:p w14:paraId="5EBBF420"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Algorithm</w:t>
            </w:r>
          </w:p>
        </w:tc>
        <w:tc>
          <w:tcPr>
            <w:tcW w:w="813" w:type="dxa"/>
            <w:tcBorders>
              <w:top w:val="single" w:sz="8" w:space="0" w:color="305496"/>
              <w:left w:val="nil"/>
              <w:bottom w:val="nil"/>
              <w:right w:val="nil"/>
            </w:tcBorders>
            <w:shd w:val="clear" w:color="000000" w:fill="305496"/>
            <w:noWrap/>
            <w:vAlign w:val="bottom"/>
            <w:hideMark/>
          </w:tcPr>
          <w:p w14:paraId="6B9155D3" w14:textId="04488B38"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956" w:type="dxa"/>
            <w:tcBorders>
              <w:top w:val="single" w:sz="8" w:space="0" w:color="305496"/>
              <w:left w:val="nil"/>
              <w:bottom w:val="nil"/>
              <w:right w:val="nil"/>
            </w:tcBorders>
            <w:shd w:val="clear" w:color="000000" w:fill="305496"/>
            <w:noWrap/>
            <w:vAlign w:val="bottom"/>
            <w:hideMark/>
          </w:tcPr>
          <w:p w14:paraId="41967690"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Sensitivity</w:t>
            </w:r>
          </w:p>
        </w:tc>
        <w:tc>
          <w:tcPr>
            <w:tcW w:w="871" w:type="dxa"/>
            <w:tcBorders>
              <w:top w:val="single" w:sz="8" w:space="0" w:color="305496"/>
              <w:left w:val="nil"/>
              <w:bottom w:val="nil"/>
              <w:right w:val="single" w:sz="8" w:space="0" w:color="305496"/>
            </w:tcBorders>
            <w:shd w:val="clear" w:color="000000" w:fill="305496"/>
            <w:noWrap/>
            <w:vAlign w:val="bottom"/>
            <w:hideMark/>
          </w:tcPr>
          <w:p w14:paraId="444F5658"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c>
          <w:tcPr>
            <w:tcW w:w="813" w:type="dxa"/>
            <w:tcBorders>
              <w:top w:val="single" w:sz="8" w:space="0" w:color="305496"/>
              <w:left w:val="nil"/>
              <w:bottom w:val="nil"/>
              <w:right w:val="nil"/>
            </w:tcBorders>
            <w:shd w:val="clear" w:color="000000" w:fill="305496"/>
            <w:noWrap/>
            <w:vAlign w:val="bottom"/>
            <w:hideMark/>
          </w:tcPr>
          <w:p w14:paraId="32B03441" w14:textId="6E1199F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956" w:type="dxa"/>
            <w:tcBorders>
              <w:top w:val="single" w:sz="8" w:space="0" w:color="305496"/>
              <w:left w:val="nil"/>
              <w:bottom w:val="nil"/>
              <w:right w:val="nil"/>
            </w:tcBorders>
            <w:shd w:val="clear" w:color="000000" w:fill="305496"/>
            <w:noWrap/>
            <w:vAlign w:val="bottom"/>
            <w:hideMark/>
          </w:tcPr>
          <w:p w14:paraId="2CD163A0"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Sensitivity</w:t>
            </w:r>
          </w:p>
        </w:tc>
        <w:tc>
          <w:tcPr>
            <w:tcW w:w="871" w:type="dxa"/>
            <w:tcBorders>
              <w:top w:val="single" w:sz="8" w:space="0" w:color="305496"/>
              <w:left w:val="nil"/>
              <w:bottom w:val="nil"/>
              <w:right w:val="single" w:sz="8" w:space="0" w:color="305496"/>
            </w:tcBorders>
            <w:shd w:val="clear" w:color="000000" w:fill="305496"/>
            <w:noWrap/>
            <w:vAlign w:val="bottom"/>
            <w:hideMark/>
          </w:tcPr>
          <w:p w14:paraId="77E7CBEF"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c>
          <w:tcPr>
            <w:tcW w:w="813" w:type="dxa"/>
            <w:tcBorders>
              <w:top w:val="single" w:sz="8" w:space="0" w:color="305496"/>
              <w:left w:val="nil"/>
              <w:bottom w:val="nil"/>
              <w:right w:val="nil"/>
            </w:tcBorders>
            <w:shd w:val="clear" w:color="000000" w:fill="305496"/>
            <w:noWrap/>
            <w:vAlign w:val="bottom"/>
            <w:hideMark/>
          </w:tcPr>
          <w:p w14:paraId="128795B9" w14:textId="344C8E0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212756">
              <w:rPr>
                <w:rFonts w:ascii="Calibri" w:eastAsia="Times New Roman" w:hAnsi="Calibri" w:cs="Times New Roman"/>
                <w:b/>
                <w:bCs/>
                <w:color w:val="FFFFFF"/>
                <w:sz w:val="20"/>
                <w:szCs w:val="20"/>
              </w:rPr>
              <w:t>point</w:t>
            </w:r>
          </w:p>
        </w:tc>
        <w:tc>
          <w:tcPr>
            <w:tcW w:w="956" w:type="dxa"/>
            <w:tcBorders>
              <w:top w:val="single" w:sz="8" w:space="0" w:color="305496"/>
              <w:left w:val="nil"/>
              <w:bottom w:val="nil"/>
              <w:right w:val="nil"/>
            </w:tcBorders>
            <w:shd w:val="clear" w:color="000000" w:fill="305496"/>
            <w:noWrap/>
            <w:vAlign w:val="bottom"/>
            <w:hideMark/>
          </w:tcPr>
          <w:p w14:paraId="7687A475"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Sensitivity</w:t>
            </w:r>
          </w:p>
        </w:tc>
        <w:tc>
          <w:tcPr>
            <w:tcW w:w="871" w:type="dxa"/>
            <w:tcBorders>
              <w:top w:val="single" w:sz="8" w:space="0" w:color="305496"/>
              <w:left w:val="nil"/>
              <w:bottom w:val="nil"/>
              <w:right w:val="single" w:sz="8" w:space="0" w:color="305496"/>
            </w:tcBorders>
            <w:shd w:val="clear" w:color="000000" w:fill="305496"/>
            <w:noWrap/>
            <w:vAlign w:val="bottom"/>
            <w:hideMark/>
          </w:tcPr>
          <w:p w14:paraId="4CBD1CEE" w14:textId="77777777" w:rsidR="00212756" w:rsidRPr="00212756" w:rsidRDefault="00212756" w:rsidP="00212756">
            <w:pPr>
              <w:spacing w:after="0" w:line="240" w:lineRule="auto"/>
              <w:rPr>
                <w:rFonts w:ascii="Calibri" w:eastAsia="Times New Roman" w:hAnsi="Calibri" w:cs="Times New Roman"/>
                <w:b/>
                <w:bCs/>
                <w:color w:val="FFFFFF"/>
                <w:sz w:val="20"/>
                <w:szCs w:val="20"/>
              </w:rPr>
            </w:pPr>
            <w:r w:rsidRPr="00212756">
              <w:rPr>
                <w:rFonts w:ascii="Calibri" w:eastAsia="Times New Roman" w:hAnsi="Calibri" w:cs="Times New Roman"/>
                <w:b/>
                <w:bCs/>
                <w:color w:val="FFFFFF"/>
                <w:sz w:val="20"/>
                <w:szCs w:val="20"/>
              </w:rPr>
              <w:t>% correct</w:t>
            </w:r>
          </w:p>
        </w:tc>
      </w:tr>
      <w:tr w:rsidR="00212756" w:rsidRPr="00212756" w14:paraId="1FECF787" w14:textId="77777777" w:rsidTr="00212756">
        <w:trPr>
          <w:trHeight w:val="255"/>
        </w:trPr>
        <w:tc>
          <w:tcPr>
            <w:tcW w:w="8920" w:type="dxa"/>
            <w:gridSpan w:val="10"/>
            <w:tcBorders>
              <w:top w:val="single" w:sz="4" w:space="0" w:color="305496"/>
              <w:left w:val="single" w:sz="8" w:space="0" w:color="305496"/>
              <w:bottom w:val="nil"/>
              <w:right w:val="single" w:sz="8" w:space="0" w:color="305496"/>
            </w:tcBorders>
            <w:shd w:val="clear" w:color="000000" w:fill="D9E1F2"/>
            <w:noWrap/>
            <w:vAlign w:val="bottom"/>
            <w:hideMark/>
          </w:tcPr>
          <w:p w14:paraId="7365B566" w14:textId="20FBE844" w:rsidR="00212756" w:rsidRPr="00212756" w:rsidRDefault="00DF2808" w:rsidP="00212756">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00212756" w:rsidRPr="00212756">
              <w:rPr>
                <w:rFonts w:ascii="Calibri" w:eastAsia="Times New Roman" w:hAnsi="Calibri" w:cs="Times New Roman"/>
                <w:b/>
                <w:bCs/>
                <w:i/>
                <w:iCs/>
                <w:color w:val="305496"/>
                <w:sz w:val="20"/>
                <w:szCs w:val="20"/>
              </w:rPr>
              <w:t>raining data (N=760)</w:t>
            </w:r>
          </w:p>
        </w:tc>
      </w:tr>
      <w:tr w:rsidR="00212756" w:rsidRPr="00212756" w14:paraId="25205883" w14:textId="77777777" w:rsidTr="00212756">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60E0B80E"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Crimmins</w:t>
            </w:r>
          </w:p>
        </w:tc>
        <w:tc>
          <w:tcPr>
            <w:tcW w:w="813" w:type="dxa"/>
            <w:tcBorders>
              <w:top w:val="nil"/>
              <w:left w:val="nil"/>
              <w:bottom w:val="nil"/>
              <w:right w:val="nil"/>
            </w:tcBorders>
            <w:shd w:val="clear" w:color="auto" w:fill="auto"/>
            <w:noWrap/>
            <w:vAlign w:val="bottom"/>
            <w:hideMark/>
          </w:tcPr>
          <w:p w14:paraId="2801CBE7"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0.99</w:t>
            </w:r>
          </w:p>
        </w:tc>
        <w:tc>
          <w:tcPr>
            <w:tcW w:w="956" w:type="dxa"/>
            <w:tcBorders>
              <w:top w:val="nil"/>
              <w:left w:val="nil"/>
              <w:bottom w:val="nil"/>
              <w:right w:val="nil"/>
            </w:tcBorders>
            <w:shd w:val="clear" w:color="auto" w:fill="auto"/>
            <w:noWrap/>
            <w:vAlign w:val="bottom"/>
            <w:hideMark/>
          </w:tcPr>
          <w:p w14:paraId="67F81616"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16.28</w:t>
            </w:r>
          </w:p>
        </w:tc>
        <w:tc>
          <w:tcPr>
            <w:tcW w:w="871" w:type="dxa"/>
            <w:tcBorders>
              <w:top w:val="nil"/>
              <w:left w:val="nil"/>
              <w:bottom w:val="nil"/>
              <w:right w:val="single" w:sz="4" w:space="0" w:color="305496"/>
            </w:tcBorders>
            <w:shd w:val="clear" w:color="auto" w:fill="auto"/>
            <w:noWrap/>
            <w:vAlign w:val="bottom"/>
            <w:hideMark/>
          </w:tcPr>
          <w:p w14:paraId="33743A89"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70.39</w:t>
            </w:r>
          </w:p>
        </w:tc>
        <w:tc>
          <w:tcPr>
            <w:tcW w:w="813" w:type="dxa"/>
            <w:tcBorders>
              <w:top w:val="nil"/>
              <w:left w:val="nil"/>
              <w:bottom w:val="nil"/>
              <w:right w:val="nil"/>
            </w:tcBorders>
            <w:shd w:val="clear" w:color="auto" w:fill="auto"/>
            <w:noWrap/>
            <w:vAlign w:val="bottom"/>
            <w:hideMark/>
          </w:tcPr>
          <w:p w14:paraId="0CF66CDE"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0.94</w:t>
            </w:r>
          </w:p>
        </w:tc>
        <w:tc>
          <w:tcPr>
            <w:tcW w:w="956" w:type="dxa"/>
            <w:tcBorders>
              <w:top w:val="nil"/>
              <w:left w:val="nil"/>
              <w:bottom w:val="nil"/>
              <w:right w:val="nil"/>
            </w:tcBorders>
            <w:shd w:val="clear" w:color="auto" w:fill="auto"/>
            <w:noWrap/>
            <w:vAlign w:val="bottom"/>
            <w:hideMark/>
          </w:tcPr>
          <w:p w14:paraId="64BB44FB"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55.81</w:t>
            </w:r>
          </w:p>
        </w:tc>
        <w:tc>
          <w:tcPr>
            <w:tcW w:w="871" w:type="dxa"/>
            <w:tcBorders>
              <w:top w:val="nil"/>
              <w:left w:val="nil"/>
              <w:bottom w:val="nil"/>
              <w:right w:val="single" w:sz="4" w:space="0" w:color="305496"/>
            </w:tcBorders>
            <w:shd w:val="clear" w:color="auto" w:fill="auto"/>
            <w:noWrap/>
            <w:vAlign w:val="bottom"/>
            <w:hideMark/>
          </w:tcPr>
          <w:p w14:paraId="7F524432"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81.71</w:t>
            </w:r>
          </w:p>
        </w:tc>
        <w:tc>
          <w:tcPr>
            <w:tcW w:w="813" w:type="dxa"/>
            <w:tcBorders>
              <w:top w:val="nil"/>
              <w:left w:val="nil"/>
              <w:bottom w:val="nil"/>
              <w:right w:val="nil"/>
            </w:tcBorders>
            <w:shd w:val="clear" w:color="auto" w:fill="auto"/>
            <w:noWrap/>
            <w:vAlign w:val="bottom"/>
            <w:hideMark/>
          </w:tcPr>
          <w:p w14:paraId="120F2B67"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0.80</w:t>
            </w:r>
          </w:p>
        </w:tc>
        <w:tc>
          <w:tcPr>
            <w:tcW w:w="956" w:type="dxa"/>
            <w:tcBorders>
              <w:top w:val="nil"/>
              <w:left w:val="nil"/>
              <w:bottom w:val="nil"/>
              <w:right w:val="nil"/>
            </w:tcBorders>
            <w:shd w:val="clear" w:color="auto" w:fill="auto"/>
            <w:noWrap/>
            <w:vAlign w:val="bottom"/>
            <w:hideMark/>
          </w:tcPr>
          <w:p w14:paraId="6B00BDFF"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75.58</w:t>
            </w:r>
          </w:p>
        </w:tc>
        <w:tc>
          <w:tcPr>
            <w:tcW w:w="871" w:type="dxa"/>
            <w:tcBorders>
              <w:top w:val="nil"/>
              <w:left w:val="nil"/>
              <w:bottom w:val="nil"/>
              <w:right w:val="single" w:sz="8" w:space="0" w:color="305496"/>
            </w:tcBorders>
            <w:shd w:val="clear" w:color="auto" w:fill="auto"/>
            <w:noWrap/>
            <w:vAlign w:val="bottom"/>
            <w:hideMark/>
          </w:tcPr>
          <w:p w14:paraId="1685C697"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85.13</w:t>
            </w:r>
          </w:p>
        </w:tc>
      </w:tr>
      <w:tr w:rsidR="00212756" w:rsidRPr="00212756" w14:paraId="11562602" w14:textId="77777777" w:rsidTr="00212756">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64F06245"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Hurd</w:t>
            </w:r>
          </w:p>
        </w:tc>
        <w:tc>
          <w:tcPr>
            <w:tcW w:w="813" w:type="dxa"/>
            <w:tcBorders>
              <w:top w:val="nil"/>
              <w:left w:val="nil"/>
              <w:bottom w:val="nil"/>
              <w:right w:val="nil"/>
            </w:tcBorders>
            <w:shd w:val="clear" w:color="auto" w:fill="auto"/>
            <w:noWrap/>
            <w:vAlign w:val="bottom"/>
            <w:hideMark/>
          </w:tcPr>
          <w:p w14:paraId="74F6D23F"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0.73</w:t>
            </w:r>
          </w:p>
        </w:tc>
        <w:tc>
          <w:tcPr>
            <w:tcW w:w="956" w:type="dxa"/>
            <w:tcBorders>
              <w:top w:val="nil"/>
              <w:left w:val="nil"/>
              <w:bottom w:val="nil"/>
              <w:right w:val="nil"/>
            </w:tcBorders>
            <w:shd w:val="clear" w:color="auto" w:fill="auto"/>
            <w:noWrap/>
            <w:vAlign w:val="bottom"/>
            <w:hideMark/>
          </w:tcPr>
          <w:p w14:paraId="3BECAB48"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60.85</w:t>
            </w:r>
          </w:p>
        </w:tc>
        <w:tc>
          <w:tcPr>
            <w:tcW w:w="871" w:type="dxa"/>
            <w:tcBorders>
              <w:top w:val="nil"/>
              <w:left w:val="nil"/>
              <w:bottom w:val="nil"/>
              <w:right w:val="single" w:sz="4" w:space="0" w:color="305496"/>
            </w:tcBorders>
            <w:shd w:val="clear" w:color="auto" w:fill="auto"/>
            <w:noWrap/>
            <w:vAlign w:val="bottom"/>
            <w:hideMark/>
          </w:tcPr>
          <w:p w14:paraId="0173AE52"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85.39</w:t>
            </w:r>
          </w:p>
        </w:tc>
        <w:tc>
          <w:tcPr>
            <w:tcW w:w="813" w:type="dxa"/>
            <w:tcBorders>
              <w:top w:val="nil"/>
              <w:left w:val="nil"/>
              <w:bottom w:val="nil"/>
              <w:right w:val="nil"/>
            </w:tcBorders>
            <w:shd w:val="clear" w:color="auto" w:fill="auto"/>
            <w:noWrap/>
            <w:vAlign w:val="bottom"/>
            <w:hideMark/>
          </w:tcPr>
          <w:p w14:paraId="4DF3260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0.61</w:t>
            </w:r>
          </w:p>
        </w:tc>
        <w:tc>
          <w:tcPr>
            <w:tcW w:w="956" w:type="dxa"/>
            <w:tcBorders>
              <w:top w:val="nil"/>
              <w:left w:val="nil"/>
              <w:bottom w:val="nil"/>
              <w:right w:val="nil"/>
            </w:tcBorders>
            <w:shd w:val="clear" w:color="auto" w:fill="auto"/>
            <w:noWrap/>
            <w:vAlign w:val="bottom"/>
            <w:hideMark/>
          </w:tcPr>
          <w:p w14:paraId="0405C045"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67.44</w:t>
            </w:r>
          </w:p>
        </w:tc>
        <w:tc>
          <w:tcPr>
            <w:tcW w:w="871" w:type="dxa"/>
            <w:tcBorders>
              <w:top w:val="nil"/>
              <w:left w:val="nil"/>
              <w:bottom w:val="nil"/>
              <w:right w:val="single" w:sz="4" w:space="0" w:color="305496"/>
            </w:tcBorders>
            <w:shd w:val="clear" w:color="auto" w:fill="auto"/>
            <w:noWrap/>
            <w:vAlign w:val="bottom"/>
            <w:hideMark/>
          </w:tcPr>
          <w:p w14:paraId="6BADD614"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85.79</w:t>
            </w:r>
          </w:p>
        </w:tc>
        <w:tc>
          <w:tcPr>
            <w:tcW w:w="813" w:type="dxa"/>
            <w:tcBorders>
              <w:top w:val="nil"/>
              <w:left w:val="nil"/>
              <w:bottom w:val="nil"/>
              <w:right w:val="nil"/>
            </w:tcBorders>
            <w:shd w:val="clear" w:color="auto" w:fill="auto"/>
            <w:noWrap/>
            <w:vAlign w:val="bottom"/>
            <w:hideMark/>
          </w:tcPr>
          <w:p w14:paraId="06FAB44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0.45</w:t>
            </w:r>
          </w:p>
        </w:tc>
        <w:tc>
          <w:tcPr>
            <w:tcW w:w="956" w:type="dxa"/>
            <w:tcBorders>
              <w:top w:val="nil"/>
              <w:left w:val="nil"/>
              <w:bottom w:val="nil"/>
              <w:right w:val="nil"/>
            </w:tcBorders>
            <w:shd w:val="clear" w:color="auto" w:fill="auto"/>
            <w:noWrap/>
            <w:vAlign w:val="bottom"/>
            <w:hideMark/>
          </w:tcPr>
          <w:p w14:paraId="5AE1E62C"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80.62</w:t>
            </w:r>
          </w:p>
        </w:tc>
        <w:tc>
          <w:tcPr>
            <w:tcW w:w="871" w:type="dxa"/>
            <w:tcBorders>
              <w:top w:val="nil"/>
              <w:left w:val="nil"/>
              <w:bottom w:val="nil"/>
              <w:right w:val="single" w:sz="8" w:space="0" w:color="305496"/>
            </w:tcBorders>
            <w:shd w:val="clear" w:color="auto" w:fill="auto"/>
            <w:noWrap/>
            <w:vAlign w:val="bottom"/>
            <w:hideMark/>
          </w:tcPr>
          <w:p w14:paraId="2748078B"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86.84</w:t>
            </w:r>
          </w:p>
        </w:tc>
      </w:tr>
      <w:tr w:rsidR="00212756" w:rsidRPr="00212756" w14:paraId="0D8D22EA" w14:textId="77777777" w:rsidTr="00212756">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30FCCB48"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Wu</w:t>
            </w:r>
          </w:p>
        </w:tc>
        <w:tc>
          <w:tcPr>
            <w:tcW w:w="813" w:type="dxa"/>
            <w:tcBorders>
              <w:top w:val="nil"/>
              <w:left w:val="nil"/>
              <w:bottom w:val="nil"/>
              <w:right w:val="nil"/>
            </w:tcBorders>
            <w:shd w:val="clear" w:color="auto" w:fill="auto"/>
            <w:noWrap/>
            <w:vAlign w:val="bottom"/>
            <w:hideMark/>
          </w:tcPr>
          <w:p w14:paraId="6D0F579B"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0.90</w:t>
            </w:r>
          </w:p>
        </w:tc>
        <w:tc>
          <w:tcPr>
            <w:tcW w:w="956" w:type="dxa"/>
            <w:tcBorders>
              <w:top w:val="nil"/>
              <w:left w:val="nil"/>
              <w:bottom w:val="nil"/>
              <w:right w:val="nil"/>
            </w:tcBorders>
            <w:shd w:val="clear" w:color="auto" w:fill="auto"/>
            <w:noWrap/>
            <w:vAlign w:val="bottom"/>
            <w:hideMark/>
          </w:tcPr>
          <w:p w14:paraId="00A0B5F8"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54.26</w:t>
            </w:r>
          </w:p>
        </w:tc>
        <w:tc>
          <w:tcPr>
            <w:tcW w:w="871" w:type="dxa"/>
            <w:tcBorders>
              <w:top w:val="nil"/>
              <w:left w:val="nil"/>
              <w:bottom w:val="nil"/>
              <w:right w:val="single" w:sz="4" w:space="0" w:color="305496"/>
            </w:tcBorders>
            <w:shd w:val="clear" w:color="auto" w:fill="auto"/>
            <w:noWrap/>
            <w:vAlign w:val="bottom"/>
            <w:hideMark/>
          </w:tcPr>
          <w:p w14:paraId="3071AADC"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83.16</w:t>
            </w:r>
          </w:p>
        </w:tc>
        <w:tc>
          <w:tcPr>
            <w:tcW w:w="813" w:type="dxa"/>
            <w:tcBorders>
              <w:top w:val="nil"/>
              <w:left w:val="nil"/>
              <w:bottom w:val="nil"/>
              <w:right w:val="nil"/>
            </w:tcBorders>
            <w:shd w:val="clear" w:color="auto" w:fill="auto"/>
            <w:noWrap/>
            <w:vAlign w:val="bottom"/>
            <w:hideMark/>
          </w:tcPr>
          <w:p w14:paraId="13B4838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0.81</w:t>
            </w:r>
          </w:p>
        </w:tc>
        <w:tc>
          <w:tcPr>
            <w:tcW w:w="956" w:type="dxa"/>
            <w:tcBorders>
              <w:top w:val="nil"/>
              <w:left w:val="nil"/>
              <w:bottom w:val="nil"/>
              <w:right w:val="nil"/>
            </w:tcBorders>
            <w:shd w:val="clear" w:color="auto" w:fill="auto"/>
            <w:noWrap/>
            <w:vAlign w:val="bottom"/>
            <w:hideMark/>
          </w:tcPr>
          <w:p w14:paraId="0F25B915"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62.79</w:t>
            </w:r>
          </w:p>
        </w:tc>
        <w:tc>
          <w:tcPr>
            <w:tcW w:w="871" w:type="dxa"/>
            <w:tcBorders>
              <w:top w:val="nil"/>
              <w:left w:val="nil"/>
              <w:bottom w:val="nil"/>
              <w:right w:val="single" w:sz="4" w:space="0" w:color="305496"/>
            </w:tcBorders>
            <w:shd w:val="clear" w:color="auto" w:fill="auto"/>
            <w:noWrap/>
            <w:vAlign w:val="bottom"/>
            <w:hideMark/>
          </w:tcPr>
          <w:p w14:paraId="353A01DB"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84.34</w:t>
            </w:r>
          </w:p>
        </w:tc>
        <w:tc>
          <w:tcPr>
            <w:tcW w:w="813" w:type="dxa"/>
            <w:tcBorders>
              <w:top w:val="nil"/>
              <w:left w:val="nil"/>
              <w:bottom w:val="nil"/>
              <w:right w:val="nil"/>
            </w:tcBorders>
            <w:shd w:val="clear" w:color="auto" w:fill="auto"/>
            <w:noWrap/>
            <w:vAlign w:val="bottom"/>
            <w:hideMark/>
          </w:tcPr>
          <w:p w14:paraId="0D65F8A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0.62</w:t>
            </w:r>
          </w:p>
        </w:tc>
        <w:tc>
          <w:tcPr>
            <w:tcW w:w="956" w:type="dxa"/>
            <w:tcBorders>
              <w:top w:val="nil"/>
              <w:left w:val="nil"/>
              <w:bottom w:val="nil"/>
              <w:right w:val="nil"/>
            </w:tcBorders>
            <w:shd w:val="clear" w:color="auto" w:fill="auto"/>
            <w:noWrap/>
            <w:vAlign w:val="bottom"/>
            <w:hideMark/>
          </w:tcPr>
          <w:p w14:paraId="1BFFEDF4"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74.81</w:t>
            </w:r>
          </w:p>
        </w:tc>
        <w:tc>
          <w:tcPr>
            <w:tcW w:w="871" w:type="dxa"/>
            <w:tcBorders>
              <w:top w:val="nil"/>
              <w:left w:val="nil"/>
              <w:bottom w:val="nil"/>
              <w:right w:val="single" w:sz="8" w:space="0" w:color="305496"/>
            </w:tcBorders>
            <w:shd w:val="clear" w:color="auto" w:fill="auto"/>
            <w:noWrap/>
            <w:vAlign w:val="bottom"/>
            <w:hideMark/>
          </w:tcPr>
          <w:p w14:paraId="445860FA"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85.00</w:t>
            </w:r>
          </w:p>
        </w:tc>
      </w:tr>
      <w:tr w:rsidR="00212756" w:rsidRPr="00212756" w14:paraId="46392FB1" w14:textId="77777777" w:rsidTr="00212756">
        <w:trPr>
          <w:trHeight w:val="255"/>
        </w:trPr>
        <w:tc>
          <w:tcPr>
            <w:tcW w:w="8920" w:type="dxa"/>
            <w:gridSpan w:val="10"/>
            <w:tcBorders>
              <w:top w:val="nil"/>
              <w:left w:val="single" w:sz="8" w:space="0" w:color="305496"/>
              <w:bottom w:val="nil"/>
              <w:right w:val="single" w:sz="8" w:space="0" w:color="305496"/>
            </w:tcBorders>
            <w:shd w:val="clear" w:color="000000" w:fill="D9E1F2"/>
            <w:noWrap/>
            <w:vAlign w:val="bottom"/>
            <w:hideMark/>
          </w:tcPr>
          <w:p w14:paraId="7A811CC2" w14:textId="51DD4068" w:rsidR="00212756" w:rsidRPr="00C36FFA" w:rsidRDefault="00DF2808" w:rsidP="00212756">
            <w:pPr>
              <w:spacing w:after="0" w:line="240" w:lineRule="auto"/>
              <w:rPr>
                <w:rFonts w:ascii="Calibri" w:eastAsia="Times New Roman" w:hAnsi="Calibri" w:cs="Times New Roman"/>
                <w:b/>
                <w:bCs/>
                <w:i/>
                <w:iCs/>
                <w:color w:val="305496"/>
                <w:sz w:val="20"/>
                <w:szCs w:val="20"/>
              </w:rPr>
            </w:pPr>
            <w:r w:rsidRPr="00C36FFA">
              <w:rPr>
                <w:rFonts w:ascii="Calibri" w:eastAsia="Times New Roman" w:hAnsi="Calibri" w:cs="Times New Roman"/>
                <w:b/>
                <w:bCs/>
                <w:i/>
                <w:iCs/>
                <w:color w:val="305496"/>
                <w:sz w:val="20"/>
                <w:szCs w:val="20"/>
              </w:rPr>
              <w:t>V</w:t>
            </w:r>
            <w:r w:rsidR="00212756" w:rsidRPr="00C36FFA">
              <w:rPr>
                <w:rFonts w:ascii="Calibri" w:eastAsia="Times New Roman" w:hAnsi="Calibri" w:cs="Times New Roman"/>
                <w:b/>
                <w:bCs/>
                <w:i/>
                <w:iCs/>
                <w:color w:val="305496"/>
                <w:sz w:val="20"/>
                <w:szCs w:val="20"/>
              </w:rPr>
              <w:t>alidation data (N=513)</w:t>
            </w:r>
          </w:p>
        </w:tc>
      </w:tr>
      <w:tr w:rsidR="00212756" w:rsidRPr="00212756" w14:paraId="5492BE33" w14:textId="77777777" w:rsidTr="00212756">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1AE784D3"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Crimmins</w:t>
            </w:r>
          </w:p>
        </w:tc>
        <w:tc>
          <w:tcPr>
            <w:tcW w:w="813" w:type="dxa"/>
            <w:tcBorders>
              <w:top w:val="nil"/>
              <w:left w:val="nil"/>
              <w:bottom w:val="nil"/>
              <w:right w:val="nil"/>
            </w:tcBorders>
            <w:shd w:val="clear" w:color="auto" w:fill="auto"/>
            <w:noWrap/>
            <w:vAlign w:val="bottom"/>
            <w:hideMark/>
          </w:tcPr>
          <w:p w14:paraId="3EDF5F3B"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0.96</w:t>
            </w:r>
          </w:p>
        </w:tc>
        <w:tc>
          <w:tcPr>
            <w:tcW w:w="956" w:type="dxa"/>
            <w:tcBorders>
              <w:top w:val="nil"/>
              <w:left w:val="nil"/>
              <w:bottom w:val="nil"/>
              <w:right w:val="nil"/>
            </w:tcBorders>
            <w:shd w:val="clear" w:color="auto" w:fill="auto"/>
            <w:noWrap/>
            <w:vAlign w:val="bottom"/>
            <w:hideMark/>
          </w:tcPr>
          <w:p w14:paraId="1A552657"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21.13</w:t>
            </w:r>
          </w:p>
        </w:tc>
        <w:tc>
          <w:tcPr>
            <w:tcW w:w="871" w:type="dxa"/>
            <w:tcBorders>
              <w:top w:val="nil"/>
              <w:left w:val="nil"/>
              <w:bottom w:val="nil"/>
              <w:right w:val="single" w:sz="4" w:space="0" w:color="305496"/>
            </w:tcBorders>
            <w:shd w:val="clear" w:color="auto" w:fill="auto"/>
            <w:noWrap/>
            <w:vAlign w:val="bottom"/>
            <w:hideMark/>
          </w:tcPr>
          <w:p w14:paraId="4FAC8B28"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87.57</w:t>
            </w:r>
          </w:p>
        </w:tc>
        <w:tc>
          <w:tcPr>
            <w:tcW w:w="813" w:type="dxa"/>
            <w:tcBorders>
              <w:top w:val="nil"/>
              <w:left w:val="nil"/>
              <w:bottom w:val="nil"/>
              <w:right w:val="nil"/>
            </w:tcBorders>
            <w:shd w:val="clear" w:color="auto" w:fill="auto"/>
            <w:noWrap/>
            <w:vAlign w:val="bottom"/>
            <w:hideMark/>
          </w:tcPr>
          <w:p w14:paraId="2963562C"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0.88</w:t>
            </w:r>
          </w:p>
        </w:tc>
        <w:tc>
          <w:tcPr>
            <w:tcW w:w="956" w:type="dxa"/>
            <w:tcBorders>
              <w:top w:val="nil"/>
              <w:left w:val="nil"/>
              <w:bottom w:val="nil"/>
              <w:right w:val="nil"/>
            </w:tcBorders>
            <w:shd w:val="clear" w:color="auto" w:fill="auto"/>
            <w:noWrap/>
            <w:vAlign w:val="bottom"/>
            <w:hideMark/>
          </w:tcPr>
          <w:p w14:paraId="62EDAB40"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35.21</w:t>
            </w:r>
          </w:p>
        </w:tc>
        <w:tc>
          <w:tcPr>
            <w:tcW w:w="871" w:type="dxa"/>
            <w:tcBorders>
              <w:top w:val="nil"/>
              <w:left w:val="nil"/>
              <w:bottom w:val="nil"/>
              <w:right w:val="single" w:sz="4" w:space="0" w:color="305496"/>
            </w:tcBorders>
            <w:shd w:val="clear" w:color="auto" w:fill="auto"/>
            <w:noWrap/>
            <w:vAlign w:val="bottom"/>
            <w:hideMark/>
          </w:tcPr>
          <w:p w14:paraId="52CFAB36"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86.80</w:t>
            </w:r>
          </w:p>
        </w:tc>
        <w:tc>
          <w:tcPr>
            <w:tcW w:w="813" w:type="dxa"/>
            <w:tcBorders>
              <w:top w:val="nil"/>
              <w:left w:val="nil"/>
              <w:bottom w:val="nil"/>
              <w:right w:val="nil"/>
            </w:tcBorders>
            <w:shd w:val="clear" w:color="auto" w:fill="auto"/>
            <w:noWrap/>
            <w:vAlign w:val="bottom"/>
            <w:hideMark/>
          </w:tcPr>
          <w:p w14:paraId="03E82537"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0.67</w:t>
            </w:r>
          </w:p>
        </w:tc>
        <w:tc>
          <w:tcPr>
            <w:tcW w:w="956" w:type="dxa"/>
            <w:tcBorders>
              <w:top w:val="nil"/>
              <w:left w:val="nil"/>
              <w:bottom w:val="nil"/>
              <w:right w:val="nil"/>
            </w:tcBorders>
            <w:shd w:val="clear" w:color="auto" w:fill="auto"/>
            <w:noWrap/>
            <w:vAlign w:val="bottom"/>
            <w:hideMark/>
          </w:tcPr>
          <w:p w14:paraId="7BE86659"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57.75</w:t>
            </w:r>
          </w:p>
        </w:tc>
        <w:tc>
          <w:tcPr>
            <w:tcW w:w="871" w:type="dxa"/>
            <w:tcBorders>
              <w:top w:val="nil"/>
              <w:left w:val="nil"/>
              <w:bottom w:val="nil"/>
              <w:right w:val="single" w:sz="8" w:space="0" w:color="305496"/>
            </w:tcBorders>
            <w:shd w:val="clear" w:color="auto" w:fill="auto"/>
            <w:noWrap/>
            <w:vAlign w:val="bottom"/>
            <w:hideMark/>
          </w:tcPr>
          <w:p w14:paraId="1DAB6D74"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85.83</w:t>
            </w:r>
          </w:p>
        </w:tc>
      </w:tr>
      <w:tr w:rsidR="00212756" w:rsidRPr="00212756" w14:paraId="37202A6E" w14:textId="77777777" w:rsidTr="00212756">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1C979A2C"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Hurd</w:t>
            </w:r>
          </w:p>
        </w:tc>
        <w:tc>
          <w:tcPr>
            <w:tcW w:w="813" w:type="dxa"/>
            <w:tcBorders>
              <w:top w:val="nil"/>
              <w:left w:val="nil"/>
              <w:bottom w:val="nil"/>
              <w:right w:val="nil"/>
            </w:tcBorders>
            <w:shd w:val="clear" w:color="auto" w:fill="auto"/>
            <w:noWrap/>
            <w:vAlign w:val="bottom"/>
            <w:hideMark/>
          </w:tcPr>
          <w:p w14:paraId="7F02562F"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0.58</w:t>
            </w:r>
          </w:p>
        </w:tc>
        <w:tc>
          <w:tcPr>
            <w:tcW w:w="956" w:type="dxa"/>
            <w:tcBorders>
              <w:top w:val="nil"/>
              <w:left w:val="nil"/>
              <w:bottom w:val="nil"/>
              <w:right w:val="nil"/>
            </w:tcBorders>
            <w:shd w:val="clear" w:color="auto" w:fill="auto"/>
            <w:noWrap/>
            <w:vAlign w:val="bottom"/>
            <w:hideMark/>
          </w:tcPr>
          <w:p w14:paraId="17B13EDD"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32.39</w:t>
            </w:r>
          </w:p>
        </w:tc>
        <w:tc>
          <w:tcPr>
            <w:tcW w:w="871" w:type="dxa"/>
            <w:tcBorders>
              <w:top w:val="nil"/>
              <w:left w:val="nil"/>
              <w:bottom w:val="nil"/>
              <w:right w:val="single" w:sz="4" w:space="0" w:color="305496"/>
            </w:tcBorders>
            <w:shd w:val="clear" w:color="auto" w:fill="auto"/>
            <w:noWrap/>
            <w:vAlign w:val="bottom"/>
            <w:hideMark/>
          </w:tcPr>
          <w:p w14:paraId="05C56C72"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89.13</w:t>
            </w:r>
          </w:p>
        </w:tc>
        <w:tc>
          <w:tcPr>
            <w:tcW w:w="813" w:type="dxa"/>
            <w:tcBorders>
              <w:top w:val="nil"/>
              <w:left w:val="nil"/>
              <w:bottom w:val="nil"/>
              <w:right w:val="nil"/>
            </w:tcBorders>
            <w:shd w:val="clear" w:color="auto" w:fill="auto"/>
            <w:noWrap/>
            <w:vAlign w:val="bottom"/>
            <w:hideMark/>
          </w:tcPr>
          <w:p w14:paraId="01DE01D2"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0.44</w:t>
            </w:r>
          </w:p>
        </w:tc>
        <w:tc>
          <w:tcPr>
            <w:tcW w:w="956" w:type="dxa"/>
            <w:tcBorders>
              <w:top w:val="nil"/>
              <w:left w:val="nil"/>
              <w:bottom w:val="nil"/>
              <w:right w:val="nil"/>
            </w:tcBorders>
            <w:shd w:val="clear" w:color="auto" w:fill="auto"/>
            <w:noWrap/>
            <w:vAlign w:val="bottom"/>
            <w:hideMark/>
          </w:tcPr>
          <w:p w14:paraId="3CF895CE"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42.25</w:t>
            </w:r>
          </w:p>
        </w:tc>
        <w:tc>
          <w:tcPr>
            <w:tcW w:w="871" w:type="dxa"/>
            <w:tcBorders>
              <w:top w:val="nil"/>
              <w:left w:val="nil"/>
              <w:bottom w:val="nil"/>
              <w:right w:val="single" w:sz="4" w:space="0" w:color="305496"/>
            </w:tcBorders>
            <w:shd w:val="clear" w:color="auto" w:fill="auto"/>
            <w:noWrap/>
            <w:vAlign w:val="bottom"/>
            <w:hideMark/>
          </w:tcPr>
          <w:p w14:paraId="2797C260" w14:textId="77777777" w:rsidR="00212756" w:rsidRPr="00C36FFA" w:rsidRDefault="00212756" w:rsidP="00212756">
            <w:pPr>
              <w:spacing w:after="0" w:line="240" w:lineRule="auto"/>
              <w:jc w:val="right"/>
              <w:rPr>
                <w:rFonts w:ascii="Calibri" w:eastAsia="Times New Roman" w:hAnsi="Calibri" w:cs="Times New Roman"/>
                <w:bCs/>
                <w:color w:val="000000"/>
                <w:sz w:val="20"/>
                <w:szCs w:val="20"/>
              </w:rPr>
            </w:pPr>
            <w:r w:rsidRPr="00C36FFA">
              <w:rPr>
                <w:rFonts w:ascii="Calibri" w:eastAsia="Times New Roman" w:hAnsi="Calibri" w:cs="Times New Roman"/>
                <w:bCs/>
                <w:color w:val="000000"/>
                <w:sz w:val="20"/>
                <w:szCs w:val="20"/>
              </w:rPr>
              <w:t>87.77</w:t>
            </w:r>
          </w:p>
        </w:tc>
        <w:tc>
          <w:tcPr>
            <w:tcW w:w="813" w:type="dxa"/>
            <w:tcBorders>
              <w:top w:val="nil"/>
              <w:left w:val="nil"/>
              <w:bottom w:val="nil"/>
              <w:right w:val="nil"/>
            </w:tcBorders>
            <w:shd w:val="clear" w:color="auto" w:fill="auto"/>
            <w:noWrap/>
            <w:vAlign w:val="bottom"/>
            <w:hideMark/>
          </w:tcPr>
          <w:p w14:paraId="0408B2BF"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0.28</w:t>
            </w:r>
          </w:p>
        </w:tc>
        <w:tc>
          <w:tcPr>
            <w:tcW w:w="956" w:type="dxa"/>
            <w:tcBorders>
              <w:top w:val="nil"/>
              <w:left w:val="nil"/>
              <w:bottom w:val="nil"/>
              <w:right w:val="nil"/>
            </w:tcBorders>
            <w:shd w:val="clear" w:color="auto" w:fill="auto"/>
            <w:noWrap/>
            <w:vAlign w:val="bottom"/>
            <w:hideMark/>
          </w:tcPr>
          <w:p w14:paraId="5CBE030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53.52</w:t>
            </w:r>
          </w:p>
        </w:tc>
        <w:tc>
          <w:tcPr>
            <w:tcW w:w="871" w:type="dxa"/>
            <w:tcBorders>
              <w:top w:val="nil"/>
              <w:left w:val="nil"/>
              <w:bottom w:val="nil"/>
              <w:right w:val="single" w:sz="8" w:space="0" w:color="305496"/>
            </w:tcBorders>
            <w:shd w:val="clear" w:color="auto" w:fill="auto"/>
            <w:noWrap/>
            <w:vAlign w:val="bottom"/>
            <w:hideMark/>
          </w:tcPr>
          <w:p w14:paraId="0086315B"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85.24</w:t>
            </w:r>
          </w:p>
        </w:tc>
      </w:tr>
      <w:tr w:rsidR="00212756" w:rsidRPr="00212756" w14:paraId="015DBDD7" w14:textId="77777777" w:rsidTr="00212756">
        <w:trPr>
          <w:trHeight w:val="270"/>
        </w:trPr>
        <w:tc>
          <w:tcPr>
            <w:tcW w:w="1000" w:type="dxa"/>
            <w:tcBorders>
              <w:top w:val="nil"/>
              <w:left w:val="single" w:sz="8" w:space="0" w:color="305496"/>
              <w:bottom w:val="single" w:sz="8" w:space="0" w:color="305496"/>
              <w:right w:val="single" w:sz="4" w:space="0" w:color="305496"/>
            </w:tcBorders>
            <w:shd w:val="clear" w:color="auto" w:fill="auto"/>
            <w:noWrap/>
            <w:vAlign w:val="bottom"/>
            <w:hideMark/>
          </w:tcPr>
          <w:p w14:paraId="6808848B" w14:textId="77777777" w:rsidR="00212756" w:rsidRPr="00212756" w:rsidRDefault="00212756" w:rsidP="00212756">
            <w:pPr>
              <w:spacing w:after="0" w:line="240" w:lineRule="auto"/>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Wu</w:t>
            </w:r>
          </w:p>
        </w:tc>
        <w:tc>
          <w:tcPr>
            <w:tcW w:w="813" w:type="dxa"/>
            <w:tcBorders>
              <w:top w:val="nil"/>
              <w:left w:val="nil"/>
              <w:bottom w:val="single" w:sz="8" w:space="0" w:color="305496"/>
              <w:right w:val="nil"/>
            </w:tcBorders>
            <w:shd w:val="clear" w:color="auto" w:fill="auto"/>
            <w:noWrap/>
            <w:vAlign w:val="bottom"/>
            <w:hideMark/>
          </w:tcPr>
          <w:p w14:paraId="29D1B1D9" w14:textId="77777777" w:rsidR="00212756" w:rsidRPr="00212756" w:rsidRDefault="00212756" w:rsidP="00212756">
            <w:pPr>
              <w:spacing w:after="0" w:line="240" w:lineRule="auto"/>
              <w:jc w:val="right"/>
              <w:rPr>
                <w:rFonts w:ascii="Calibri" w:eastAsia="Times New Roman" w:hAnsi="Calibri" w:cs="Times New Roman"/>
                <w:color w:val="000000"/>
                <w:sz w:val="20"/>
                <w:szCs w:val="20"/>
              </w:rPr>
            </w:pPr>
            <w:r w:rsidRPr="00212756">
              <w:rPr>
                <w:rFonts w:ascii="Calibri" w:eastAsia="Times New Roman" w:hAnsi="Calibri" w:cs="Times New Roman"/>
                <w:color w:val="000000"/>
                <w:sz w:val="20"/>
                <w:szCs w:val="20"/>
              </w:rPr>
              <w:t>0.80</w:t>
            </w:r>
          </w:p>
        </w:tc>
        <w:tc>
          <w:tcPr>
            <w:tcW w:w="956" w:type="dxa"/>
            <w:tcBorders>
              <w:top w:val="nil"/>
              <w:left w:val="nil"/>
              <w:bottom w:val="single" w:sz="8" w:space="0" w:color="305496"/>
              <w:right w:val="nil"/>
            </w:tcBorders>
            <w:shd w:val="clear" w:color="auto" w:fill="auto"/>
            <w:noWrap/>
            <w:vAlign w:val="bottom"/>
            <w:hideMark/>
          </w:tcPr>
          <w:p w14:paraId="6CA09424"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26.76</w:t>
            </w:r>
          </w:p>
        </w:tc>
        <w:tc>
          <w:tcPr>
            <w:tcW w:w="871" w:type="dxa"/>
            <w:tcBorders>
              <w:top w:val="nil"/>
              <w:left w:val="nil"/>
              <w:bottom w:val="single" w:sz="8" w:space="0" w:color="305496"/>
              <w:right w:val="single" w:sz="4" w:space="0" w:color="305496"/>
            </w:tcBorders>
            <w:shd w:val="clear" w:color="auto" w:fill="auto"/>
            <w:noWrap/>
            <w:vAlign w:val="bottom"/>
            <w:hideMark/>
          </w:tcPr>
          <w:p w14:paraId="67601FC3"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88.35</w:t>
            </w:r>
          </w:p>
        </w:tc>
        <w:tc>
          <w:tcPr>
            <w:tcW w:w="813" w:type="dxa"/>
            <w:tcBorders>
              <w:top w:val="nil"/>
              <w:left w:val="nil"/>
              <w:bottom w:val="single" w:sz="8" w:space="0" w:color="305496"/>
              <w:right w:val="nil"/>
            </w:tcBorders>
            <w:shd w:val="clear" w:color="auto" w:fill="auto"/>
            <w:noWrap/>
            <w:vAlign w:val="bottom"/>
            <w:hideMark/>
          </w:tcPr>
          <w:p w14:paraId="6DAF7140"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0.63</w:t>
            </w:r>
          </w:p>
        </w:tc>
        <w:tc>
          <w:tcPr>
            <w:tcW w:w="956" w:type="dxa"/>
            <w:tcBorders>
              <w:top w:val="nil"/>
              <w:left w:val="nil"/>
              <w:bottom w:val="single" w:sz="8" w:space="0" w:color="305496"/>
              <w:right w:val="nil"/>
            </w:tcBorders>
            <w:shd w:val="clear" w:color="auto" w:fill="auto"/>
            <w:noWrap/>
            <w:vAlign w:val="bottom"/>
            <w:hideMark/>
          </w:tcPr>
          <w:p w14:paraId="7E98964A"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36.62</w:t>
            </w:r>
          </w:p>
        </w:tc>
        <w:tc>
          <w:tcPr>
            <w:tcW w:w="871" w:type="dxa"/>
            <w:tcBorders>
              <w:top w:val="nil"/>
              <w:left w:val="nil"/>
              <w:bottom w:val="single" w:sz="8" w:space="0" w:color="305496"/>
              <w:right w:val="single" w:sz="4" w:space="0" w:color="305496"/>
            </w:tcBorders>
            <w:shd w:val="clear" w:color="auto" w:fill="auto"/>
            <w:noWrap/>
            <w:vAlign w:val="bottom"/>
            <w:hideMark/>
          </w:tcPr>
          <w:p w14:paraId="3ECA8068"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86.99</w:t>
            </w:r>
          </w:p>
        </w:tc>
        <w:tc>
          <w:tcPr>
            <w:tcW w:w="813" w:type="dxa"/>
            <w:tcBorders>
              <w:top w:val="nil"/>
              <w:left w:val="nil"/>
              <w:bottom w:val="single" w:sz="8" w:space="0" w:color="305496"/>
              <w:right w:val="nil"/>
            </w:tcBorders>
            <w:shd w:val="clear" w:color="auto" w:fill="auto"/>
            <w:noWrap/>
            <w:vAlign w:val="bottom"/>
            <w:hideMark/>
          </w:tcPr>
          <w:p w14:paraId="79ACE26E"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0.36</w:t>
            </w:r>
          </w:p>
        </w:tc>
        <w:tc>
          <w:tcPr>
            <w:tcW w:w="956" w:type="dxa"/>
            <w:tcBorders>
              <w:top w:val="nil"/>
              <w:left w:val="nil"/>
              <w:bottom w:val="single" w:sz="8" w:space="0" w:color="305496"/>
              <w:right w:val="nil"/>
            </w:tcBorders>
            <w:shd w:val="clear" w:color="auto" w:fill="auto"/>
            <w:noWrap/>
            <w:vAlign w:val="bottom"/>
            <w:hideMark/>
          </w:tcPr>
          <w:p w14:paraId="78778F31"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53.52</w:t>
            </w:r>
          </w:p>
        </w:tc>
        <w:tc>
          <w:tcPr>
            <w:tcW w:w="871" w:type="dxa"/>
            <w:tcBorders>
              <w:top w:val="nil"/>
              <w:left w:val="nil"/>
              <w:bottom w:val="single" w:sz="8" w:space="0" w:color="305496"/>
              <w:right w:val="single" w:sz="8" w:space="0" w:color="305496"/>
            </w:tcBorders>
            <w:shd w:val="clear" w:color="auto" w:fill="auto"/>
            <w:noWrap/>
            <w:vAlign w:val="bottom"/>
            <w:hideMark/>
          </w:tcPr>
          <w:p w14:paraId="1DBD471C" w14:textId="77777777" w:rsidR="00212756" w:rsidRPr="00C36FFA" w:rsidRDefault="00212756" w:rsidP="00212756">
            <w:pPr>
              <w:spacing w:after="0" w:line="240" w:lineRule="auto"/>
              <w:jc w:val="right"/>
              <w:rPr>
                <w:rFonts w:ascii="Calibri" w:eastAsia="Times New Roman" w:hAnsi="Calibri" w:cs="Times New Roman"/>
                <w:color w:val="000000"/>
                <w:sz w:val="20"/>
                <w:szCs w:val="20"/>
              </w:rPr>
            </w:pPr>
            <w:r w:rsidRPr="00C36FFA">
              <w:rPr>
                <w:rFonts w:ascii="Calibri" w:eastAsia="Times New Roman" w:hAnsi="Calibri" w:cs="Times New Roman"/>
                <w:color w:val="000000"/>
                <w:sz w:val="20"/>
                <w:szCs w:val="20"/>
              </w:rPr>
              <w:t>85.05</w:t>
            </w:r>
          </w:p>
        </w:tc>
      </w:tr>
    </w:tbl>
    <w:p w14:paraId="2837BC37" w14:textId="77777777" w:rsidR="002E0B58" w:rsidRDefault="002E0B58" w:rsidP="00582DF4">
      <w:pPr>
        <w:rPr>
          <w:highlight w:val="yellow"/>
        </w:rPr>
      </w:pPr>
    </w:p>
    <w:p w14:paraId="48D13C82" w14:textId="64AC5F7B" w:rsidR="00841701" w:rsidRPr="00183D6C" w:rsidRDefault="00603BC9" w:rsidP="00582DF4">
      <w:pPr>
        <w:rPr>
          <w:b/>
          <w:highlight w:val="yellow"/>
        </w:rPr>
      </w:pPr>
      <w:r>
        <w:rPr>
          <w:noProof/>
        </w:rPr>
        <mc:AlternateContent>
          <mc:Choice Requires="wps">
            <w:drawing>
              <wp:anchor distT="45720" distB="45720" distL="114300" distR="114300" simplePos="0" relativeHeight="251667456" behindDoc="0" locked="0" layoutInCell="1" allowOverlap="1" wp14:anchorId="74290580" wp14:editId="1F0FBBFA">
                <wp:simplePos x="0" y="0"/>
                <wp:positionH relativeFrom="margin">
                  <wp:posOffset>3420679</wp:posOffset>
                </wp:positionH>
                <wp:positionV relativeFrom="paragraph">
                  <wp:posOffset>269306</wp:posOffset>
                </wp:positionV>
                <wp:extent cx="3357880" cy="1970405"/>
                <wp:effectExtent l="0" t="0" r="1397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970405"/>
                        </a:xfrm>
                        <a:prstGeom prst="rect">
                          <a:avLst/>
                        </a:prstGeom>
                        <a:solidFill>
                          <a:srgbClr val="FFFFFF"/>
                        </a:solidFill>
                        <a:ln w="9525">
                          <a:solidFill>
                            <a:srgbClr val="000000"/>
                          </a:solidFill>
                          <a:miter lim="800000"/>
                          <a:headEnd/>
                          <a:tailEnd/>
                        </a:ln>
                      </wps:spPr>
                      <wps:txbx>
                        <w:txbxContent>
                          <w:tbl>
                            <w:tblPr>
                              <w:tblW w:w="4996" w:type="dxa"/>
                              <w:tblLook w:val="04A0" w:firstRow="1" w:lastRow="0" w:firstColumn="1" w:lastColumn="0" w:noHBand="0" w:noVBand="1"/>
                            </w:tblPr>
                            <w:tblGrid>
                              <w:gridCol w:w="1049"/>
                              <w:gridCol w:w="940"/>
                              <w:gridCol w:w="1074"/>
                              <w:gridCol w:w="1061"/>
                              <w:gridCol w:w="872"/>
                            </w:tblGrid>
                            <w:tr w:rsidR="00F6231C" w:rsidRPr="00841701" w14:paraId="209310EB" w14:textId="77777777" w:rsidTr="00603BC9">
                              <w:trPr>
                                <w:trHeight w:val="270"/>
                              </w:trPr>
                              <w:tc>
                                <w:tcPr>
                                  <w:tcW w:w="1049" w:type="dxa"/>
                                  <w:tcBorders>
                                    <w:top w:val="single" w:sz="8" w:space="0" w:color="305496"/>
                                    <w:left w:val="single" w:sz="8" w:space="0" w:color="305496"/>
                                    <w:bottom w:val="nil"/>
                                    <w:right w:val="nil"/>
                                  </w:tcBorders>
                                  <w:shd w:val="clear" w:color="000000" w:fill="305496"/>
                                  <w:noWrap/>
                                  <w:vAlign w:val="bottom"/>
                                  <w:hideMark/>
                                </w:tcPr>
                                <w:p w14:paraId="711DC464"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w:t>
                                  </w:r>
                                </w:p>
                              </w:tc>
                              <w:tc>
                                <w:tcPr>
                                  <w:tcW w:w="3947" w:type="dxa"/>
                                  <w:gridSpan w:val="4"/>
                                  <w:tcBorders>
                                    <w:top w:val="single" w:sz="8" w:space="0" w:color="305496"/>
                                    <w:left w:val="nil"/>
                                    <w:bottom w:val="single" w:sz="8" w:space="0" w:color="305496"/>
                                    <w:right w:val="single" w:sz="8" w:space="0" w:color="305496"/>
                                  </w:tcBorders>
                                  <w:shd w:val="clear" w:color="000000" w:fill="305496"/>
                                  <w:noWrap/>
                                  <w:vAlign w:val="bottom"/>
                                  <w:hideMark/>
                                </w:tcPr>
                                <w:p w14:paraId="1E042884" w14:textId="77777777" w:rsidR="00F6231C" w:rsidRPr="00841701" w:rsidRDefault="00F6231C" w:rsidP="00603BC9">
                                  <w:pPr>
                                    <w:spacing w:after="0" w:line="240" w:lineRule="auto"/>
                                    <w:jc w:val="center"/>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Maximizing mean sens/spec</w:t>
                                  </w:r>
                                </w:p>
                              </w:tc>
                            </w:tr>
                            <w:tr w:rsidR="00F6231C" w:rsidRPr="00841701" w14:paraId="47B4D9F1" w14:textId="77777777" w:rsidTr="00603BC9">
                              <w:trPr>
                                <w:trHeight w:val="255"/>
                              </w:trPr>
                              <w:tc>
                                <w:tcPr>
                                  <w:tcW w:w="1049" w:type="dxa"/>
                                  <w:tcBorders>
                                    <w:top w:val="single" w:sz="8" w:space="0" w:color="305496"/>
                                    <w:left w:val="single" w:sz="8" w:space="0" w:color="305496"/>
                                    <w:bottom w:val="nil"/>
                                    <w:right w:val="single" w:sz="4" w:space="0" w:color="305496"/>
                                  </w:tcBorders>
                                  <w:shd w:val="clear" w:color="000000" w:fill="305496"/>
                                  <w:noWrap/>
                                  <w:vAlign w:val="bottom"/>
                                  <w:hideMark/>
                                </w:tcPr>
                                <w:p w14:paraId="44FCCD5B"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Algorithm</w:t>
                                  </w:r>
                                </w:p>
                              </w:tc>
                              <w:tc>
                                <w:tcPr>
                                  <w:tcW w:w="940" w:type="dxa"/>
                                  <w:tcBorders>
                                    <w:top w:val="nil"/>
                                    <w:left w:val="nil"/>
                                    <w:bottom w:val="nil"/>
                                    <w:right w:val="nil"/>
                                  </w:tcBorders>
                                  <w:shd w:val="clear" w:color="000000" w:fill="305496"/>
                                  <w:vAlign w:val="bottom"/>
                                  <w:hideMark/>
                                </w:tcPr>
                                <w:p w14:paraId="315EE89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Cutpoint</w:t>
                                  </w:r>
                                </w:p>
                              </w:tc>
                              <w:tc>
                                <w:tcPr>
                                  <w:tcW w:w="1074" w:type="dxa"/>
                                  <w:tcBorders>
                                    <w:top w:val="nil"/>
                                    <w:left w:val="nil"/>
                                    <w:bottom w:val="nil"/>
                                    <w:right w:val="nil"/>
                                  </w:tcBorders>
                                  <w:shd w:val="clear" w:color="000000" w:fill="305496"/>
                                  <w:vAlign w:val="bottom"/>
                                  <w:hideMark/>
                                </w:tcPr>
                                <w:p w14:paraId="210CA14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Sensitivity</w:t>
                                  </w:r>
                                </w:p>
                              </w:tc>
                              <w:tc>
                                <w:tcPr>
                                  <w:tcW w:w="1061" w:type="dxa"/>
                                  <w:tcBorders>
                                    <w:top w:val="nil"/>
                                    <w:left w:val="nil"/>
                                    <w:bottom w:val="nil"/>
                                    <w:right w:val="single" w:sz="8" w:space="0" w:color="305496"/>
                                  </w:tcBorders>
                                  <w:shd w:val="clear" w:color="000000" w:fill="305496"/>
                                  <w:vAlign w:val="bottom"/>
                                  <w:hideMark/>
                                </w:tcPr>
                                <w:p w14:paraId="7C92CBEB"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Specificity</w:t>
                                  </w:r>
                                </w:p>
                              </w:tc>
                              <w:tc>
                                <w:tcPr>
                                  <w:tcW w:w="872" w:type="dxa"/>
                                  <w:tcBorders>
                                    <w:top w:val="nil"/>
                                    <w:left w:val="nil"/>
                                    <w:bottom w:val="nil"/>
                                    <w:right w:val="single" w:sz="8" w:space="0" w:color="305496"/>
                                  </w:tcBorders>
                                  <w:shd w:val="clear" w:color="000000" w:fill="305496"/>
                                  <w:vAlign w:val="bottom"/>
                                  <w:hideMark/>
                                </w:tcPr>
                                <w:p w14:paraId="26A5F50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correct</w:t>
                                  </w:r>
                                </w:p>
                              </w:tc>
                            </w:tr>
                            <w:tr w:rsidR="00F6231C" w:rsidRPr="00841701" w14:paraId="768123FE" w14:textId="77777777" w:rsidTr="00603BC9">
                              <w:trPr>
                                <w:trHeight w:val="255"/>
                              </w:trPr>
                              <w:tc>
                                <w:tcPr>
                                  <w:tcW w:w="4996"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0019BD55" w14:textId="14512666" w:rsidR="00F6231C" w:rsidRPr="00841701" w:rsidRDefault="00F6231C" w:rsidP="00603BC9">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Pr="00841701">
                                    <w:rPr>
                                      <w:rFonts w:ascii="Calibri" w:eastAsia="Times New Roman" w:hAnsi="Calibri" w:cs="Times New Roman"/>
                                      <w:b/>
                                      <w:bCs/>
                                      <w:i/>
                                      <w:iCs/>
                                      <w:color w:val="305496"/>
                                      <w:sz w:val="20"/>
                                      <w:szCs w:val="20"/>
                                    </w:rPr>
                                    <w:t>raining data (N=760)</w:t>
                                  </w:r>
                                </w:p>
                              </w:tc>
                            </w:tr>
                            <w:tr w:rsidR="00F6231C" w:rsidRPr="00841701" w14:paraId="5C6CEAF6"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534EB75E"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940" w:type="dxa"/>
                                  <w:tcBorders>
                                    <w:top w:val="nil"/>
                                    <w:left w:val="nil"/>
                                    <w:bottom w:val="nil"/>
                                    <w:right w:val="nil"/>
                                  </w:tcBorders>
                                  <w:shd w:val="clear" w:color="auto" w:fill="auto"/>
                                  <w:noWrap/>
                                  <w:vAlign w:val="bottom"/>
                                  <w:hideMark/>
                                </w:tcPr>
                                <w:p w14:paraId="0DDD6E96"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0.58</w:t>
                                  </w:r>
                                </w:p>
                              </w:tc>
                              <w:tc>
                                <w:tcPr>
                                  <w:tcW w:w="1074" w:type="dxa"/>
                                  <w:tcBorders>
                                    <w:top w:val="nil"/>
                                    <w:left w:val="nil"/>
                                    <w:bottom w:val="nil"/>
                                    <w:right w:val="nil"/>
                                  </w:tcBorders>
                                  <w:shd w:val="clear" w:color="auto" w:fill="auto"/>
                                  <w:noWrap/>
                                  <w:vAlign w:val="bottom"/>
                                  <w:hideMark/>
                                </w:tcPr>
                                <w:p w14:paraId="02E8376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87.98</w:t>
                                  </w:r>
                                </w:p>
                              </w:tc>
                              <w:tc>
                                <w:tcPr>
                                  <w:tcW w:w="1061" w:type="dxa"/>
                                  <w:tcBorders>
                                    <w:top w:val="nil"/>
                                    <w:left w:val="nil"/>
                                    <w:bottom w:val="nil"/>
                                    <w:right w:val="nil"/>
                                  </w:tcBorders>
                                  <w:shd w:val="clear" w:color="auto" w:fill="auto"/>
                                  <w:noWrap/>
                                  <w:vAlign w:val="bottom"/>
                                  <w:hideMark/>
                                </w:tcPr>
                                <w:p w14:paraId="21A13146"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82.67</w:t>
                                  </w:r>
                                </w:p>
                              </w:tc>
                              <w:tc>
                                <w:tcPr>
                                  <w:tcW w:w="872" w:type="dxa"/>
                                  <w:tcBorders>
                                    <w:top w:val="nil"/>
                                    <w:left w:val="nil"/>
                                    <w:bottom w:val="nil"/>
                                    <w:right w:val="single" w:sz="8" w:space="0" w:color="305496"/>
                                  </w:tcBorders>
                                  <w:shd w:val="clear" w:color="auto" w:fill="auto"/>
                                  <w:noWrap/>
                                  <w:vAlign w:val="bottom"/>
                                  <w:hideMark/>
                                </w:tcPr>
                                <w:p w14:paraId="3FEC044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84.47</w:t>
                                  </w:r>
                                </w:p>
                              </w:tc>
                            </w:tr>
                            <w:tr w:rsidR="00F6231C" w:rsidRPr="00841701" w14:paraId="7C03DD35"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597ED108"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940" w:type="dxa"/>
                                  <w:tcBorders>
                                    <w:top w:val="nil"/>
                                    <w:left w:val="nil"/>
                                    <w:bottom w:val="nil"/>
                                    <w:right w:val="nil"/>
                                  </w:tcBorders>
                                  <w:shd w:val="clear" w:color="auto" w:fill="auto"/>
                                  <w:noWrap/>
                                  <w:vAlign w:val="bottom"/>
                                  <w:hideMark/>
                                </w:tcPr>
                                <w:p w14:paraId="71260EC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0.39</w:t>
                                  </w:r>
                                </w:p>
                              </w:tc>
                              <w:tc>
                                <w:tcPr>
                                  <w:tcW w:w="1074" w:type="dxa"/>
                                  <w:tcBorders>
                                    <w:top w:val="nil"/>
                                    <w:left w:val="nil"/>
                                    <w:bottom w:val="nil"/>
                                    <w:right w:val="nil"/>
                                  </w:tcBorders>
                                  <w:shd w:val="clear" w:color="auto" w:fill="auto"/>
                                  <w:noWrap/>
                                  <w:vAlign w:val="bottom"/>
                                  <w:hideMark/>
                                </w:tcPr>
                                <w:p w14:paraId="5C12A1B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84.50</w:t>
                                  </w:r>
                                </w:p>
                              </w:tc>
                              <w:tc>
                                <w:tcPr>
                                  <w:tcW w:w="1061" w:type="dxa"/>
                                  <w:tcBorders>
                                    <w:top w:val="nil"/>
                                    <w:left w:val="nil"/>
                                    <w:bottom w:val="nil"/>
                                    <w:right w:val="nil"/>
                                  </w:tcBorders>
                                  <w:shd w:val="clear" w:color="auto" w:fill="auto"/>
                                  <w:noWrap/>
                                  <w:vAlign w:val="bottom"/>
                                  <w:hideMark/>
                                </w:tcPr>
                                <w:p w14:paraId="51D2E230"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88.25</w:t>
                                  </w:r>
                                </w:p>
                              </w:tc>
                              <w:tc>
                                <w:tcPr>
                                  <w:tcW w:w="872" w:type="dxa"/>
                                  <w:tcBorders>
                                    <w:top w:val="nil"/>
                                    <w:left w:val="nil"/>
                                    <w:bottom w:val="nil"/>
                                    <w:right w:val="single" w:sz="8" w:space="0" w:color="305496"/>
                                  </w:tcBorders>
                                  <w:shd w:val="clear" w:color="auto" w:fill="auto"/>
                                  <w:noWrap/>
                                  <w:vAlign w:val="bottom"/>
                                  <w:hideMark/>
                                </w:tcPr>
                                <w:p w14:paraId="223C3D2E"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86.97</w:t>
                                  </w:r>
                                </w:p>
                              </w:tc>
                            </w:tr>
                            <w:tr w:rsidR="00F6231C" w:rsidRPr="00841701" w14:paraId="436B7F92"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3B4A2FBE"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Wu</w:t>
                                  </w:r>
                                </w:p>
                              </w:tc>
                              <w:tc>
                                <w:tcPr>
                                  <w:tcW w:w="940" w:type="dxa"/>
                                  <w:tcBorders>
                                    <w:top w:val="nil"/>
                                    <w:left w:val="nil"/>
                                    <w:bottom w:val="nil"/>
                                    <w:right w:val="nil"/>
                                  </w:tcBorders>
                                  <w:shd w:val="clear" w:color="auto" w:fill="auto"/>
                                  <w:noWrap/>
                                  <w:vAlign w:val="bottom"/>
                                  <w:hideMark/>
                                </w:tcPr>
                                <w:p w14:paraId="28165EA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0.25</w:t>
                                  </w:r>
                                </w:p>
                              </w:tc>
                              <w:tc>
                                <w:tcPr>
                                  <w:tcW w:w="1074" w:type="dxa"/>
                                  <w:tcBorders>
                                    <w:top w:val="nil"/>
                                    <w:left w:val="nil"/>
                                    <w:bottom w:val="nil"/>
                                    <w:right w:val="nil"/>
                                  </w:tcBorders>
                                  <w:shd w:val="clear" w:color="auto" w:fill="auto"/>
                                  <w:noWrap/>
                                  <w:vAlign w:val="bottom"/>
                                  <w:hideMark/>
                                </w:tcPr>
                                <w:p w14:paraId="7D3AAD5E"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88.37</w:t>
                                  </w:r>
                                </w:p>
                              </w:tc>
                              <w:tc>
                                <w:tcPr>
                                  <w:tcW w:w="1061" w:type="dxa"/>
                                  <w:tcBorders>
                                    <w:top w:val="nil"/>
                                    <w:left w:val="nil"/>
                                    <w:bottom w:val="nil"/>
                                    <w:right w:val="nil"/>
                                  </w:tcBorders>
                                  <w:shd w:val="clear" w:color="auto" w:fill="auto"/>
                                  <w:noWrap/>
                                  <w:vAlign w:val="bottom"/>
                                  <w:hideMark/>
                                </w:tcPr>
                                <w:p w14:paraId="4F19FAE4"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80.68</w:t>
                                  </w:r>
                                </w:p>
                              </w:tc>
                              <w:tc>
                                <w:tcPr>
                                  <w:tcW w:w="872" w:type="dxa"/>
                                  <w:tcBorders>
                                    <w:top w:val="nil"/>
                                    <w:left w:val="nil"/>
                                    <w:bottom w:val="nil"/>
                                    <w:right w:val="single" w:sz="8" w:space="0" w:color="305496"/>
                                  </w:tcBorders>
                                  <w:shd w:val="clear" w:color="auto" w:fill="auto"/>
                                  <w:noWrap/>
                                  <w:vAlign w:val="bottom"/>
                                  <w:hideMark/>
                                </w:tcPr>
                                <w:p w14:paraId="32BACD8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83.29</w:t>
                                  </w:r>
                                </w:p>
                              </w:tc>
                            </w:tr>
                            <w:tr w:rsidR="00F6231C" w:rsidRPr="00841701" w14:paraId="2C1BCC34" w14:textId="77777777" w:rsidTr="00603BC9">
                              <w:trPr>
                                <w:trHeight w:val="255"/>
                              </w:trPr>
                              <w:tc>
                                <w:tcPr>
                                  <w:tcW w:w="4996" w:type="dxa"/>
                                  <w:gridSpan w:val="5"/>
                                  <w:tcBorders>
                                    <w:top w:val="nil"/>
                                    <w:left w:val="single" w:sz="8" w:space="0" w:color="305496"/>
                                    <w:bottom w:val="nil"/>
                                    <w:right w:val="single" w:sz="8" w:space="0" w:color="305496"/>
                                  </w:tcBorders>
                                  <w:shd w:val="clear" w:color="000000" w:fill="D9E1F2"/>
                                  <w:noWrap/>
                                  <w:vAlign w:val="bottom"/>
                                  <w:hideMark/>
                                </w:tcPr>
                                <w:p w14:paraId="0E09E17A" w14:textId="5632EA24" w:rsidR="00F6231C" w:rsidRPr="00841701" w:rsidRDefault="00F6231C" w:rsidP="00603BC9">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V</w:t>
                                  </w:r>
                                  <w:r w:rsidRPr="00841701">
                                    <w:rPr>
                                      <w:rFonts w:ascii="Calibri" w:eastAsia="Times New Roman" w:hAnsi="Calibri" w:cs="Times New Roman"/>
                                      <w:b/>
                                      <w:bCs/>
                                      <w:i/>
                                      <w:iCs/>
                                      <w:color w:val="305496"/>
                                      <w:sz w:val="20"/>
                                      <w:szCs w:val="20"/>
                                    </w:rPr>
                                    <w:t>alidation data (N=515)</w:t>
                                  </w:r>
                                </w:p>
                              </w:tc>
                            </w:tr>
                            <w:tr w:rsidR="00F6231C" w:rsidRPr="00841701" w14:paraId="18A83C2D"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4175BA49"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940" w:type="dxa"/>
                                  <w:tcBorders>
                                    <w:top w:val="nil"/>
                                    <w:left w:val="nil"/>
                                    <w:bottom w:val="nil"/>
                                    <w:right w:val="nil"/>
                                  </w:tcBorders>
                                  <w:shd w:val="clear" w:color="auto" w:fill="auto"/>
                                  <w:noWrap/>
                                  <w:vAlign w:val="bottom"/>
                                  <w:hideMark/>
                                </w:tcPr>
                                <w:p w14:paraId="5C7862BA"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0.30</w:t>
                                  </w:r>
                                </w:p>
                              </w:tc>
                              <w:tc>
                                <w:tcPr>
                                  <w:tcW w:w="1074" w:type="dxa"/>
                                  <w:tcBorders>
                                    <w:top w:val="nil"/>
                                    <w:left w:val="nil"/>
                                    <w:bottom w:val="nil"/>
                                    <w:right w:val="nil"/>
                                  </w:tcBorders>
                                  <w:shd w:val="clear" w:color="auto" w:fill="auto"/>
                                  <w:noWrap/>
                                  <w:vAlign w:val="bottom"/>
                                  <w:hideMark/>
                                </w:tcPr>
                                <w:p w14:paraId="11705C1B"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77.46</w:t>
                                  </w:r>
                                </w:p>
                              </w:tc>
                              <w:tc>
                                <w:tcPr>
                                  <w:tcW w:w="1061" w:type="dxa"/>
                                  <w:tcBorders>
                                    <w:top w:val="nil"/>
                                    <w:left w:val="nil"/>
                                    <w:bottom w:val="nil"/>
                                    <w:right w:val="nil"/>
                                  </w:tcBorders>
                                  <w:shd w:val="clear" w:color="auto" w:fill="auto"/>
                                  <w:noWrap/>
                                  <w:vAlign w:val="bottom"/>
                                  <w:hideMark/>
                                </w:tcPr>
                                <w:p w14:paraId="1E8A25D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73.65</w:t>
                                  </w:r>
                                </w:p>
                              </w:tc>
                              <w:tc>
                                <w:tcPr>
                                  <w:tcW w:w="872" w:type="dxa"/>
                                  <w:tcBorders>
                                    <w:top w:val="nil"/>
                                    <w:left w:val="nil"/>
                                    <w:bottom w:val="nil"/>
                                    <w:right w:val="single" w:sz="8" w:space="0" w:color="305496"/>
                                  </w:tcBorders>
                                  <w:shd w:val="clear" w:color="auto" w:fill="auto"/>
                                  <w:noWrap/>
                                  <w:vAlign w:val="bottom"/>
                                  <w:hideMark/>
                                </w:tcPr>
                                <w:p w14:paraId="34D98AA2"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74.17</w:t>
                                  </w:r>
                                </w:p>
                              </w:tc>
                            </w:tr>
                            <w:tr w:rsidR="00F6231C" w:rsidRPr="00841701" w14:paraId="28590E2B"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09193D3A"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940" w:type="dxa"/>
                                  <w:tcBorders>
                                    <w:top w:val="nil"/>
                                    <w:left w:val="nil"/>
                                    <w:bottom w:val="nil"/>
                                    <w:right w:val="nil"/>
                                  </w:tcBorders>
                                  <w:shd w:val="clear" w:color="auto" w:fill="auto"/>
                                  <w:noWrap/>
                                  <w:vAlign w:val="bottom"/>
                                  <w:hideMark/>
                                </w:tcPr>
                                <w:p w14:paraId="284E9A5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0.19</w:t>
                                  </w:r>
                                </w:p>
                              </w:tc>
                              <w:tc>
                                <w:tcPr>
                                  <w:tcW w:w="1074" w:type="dxa"/>
                                  <w:tcBorders>
                                    <w:top w:val="nil"/>
                                    <w:left w:val="nil"/>
                                    <w:bottom w:val="nil"/>
                                    <w:right w:val="nil"/>
                                  </w:tcBorders>
                                  <w:shd w:val="clear" w:color="auto" w:fill="auto"/>
                                  <w:noWrap/>
                                  <w:vAlign w:val="bottom"/>
                                  <w:hideMark/>
                                </w:tcPr>
                                <w:p w14:paraId="6A848F6A"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71.83</w:t>
                                  </w:r>
                                </w:p>
                              </w:tc>
                              <w:tc>
                                <w:tcPr>
                                  <w:tcW w:w="1061" w:type="dxa"/>
                                  <w:tcBorders>
                                    <w:top w:val="nil"/>
                                    <w:left w:val="nil"/>
                                    <w:bottom w:val="nil"/>
                                    <w:right w:val="nil"/>
                                  </w:tcBorders>
                                  <w:shd w:val="clear" w:color="auto" w:fill="auto"/>
                                  <w:noWrap/>
                                  <w:vAlign w:val="bottom"/>
                                  <w:hideMark/>
                                </w:tcPr>
                                <w:p w14:paraId="7A7EC719"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86.49</w:t>
                                  </w:r>
                                </w:p>
                              </w:tc>
                              <w:tc>
                                <w:tcPr>
                                  <w:tcW w:w="872" w:type="dxa"/>
                                  <w:tcBorders>
                                    <w:top w:val="nil"/>
                                    <w:left w:val="nil"/>
                                    <w:bottom w:val="nil"/>
                                    <w:right w:val="single" w:sz="8" w:space="0" w:color="305496"/>
                                  </w:tcBorders>
                                  <w:shd w:val="clear" w:color="auto" w:fill="auto"/>
                                  <w:noWrap/>
                                  <w:vAlign w:val="bottom"/>
                                  <w:hideMark/>
                                </w:tcPr>
                                <w:p w14:paraId="6CA8F20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84.47</w:t>
                                  </w:r>
                                </w:p>
                              </w:tc>
                            </w:tr>
                            <w:tr w:rsidR="00F6231C" w:rsidRPr="00841701" w14:paraId="0DB754C7" w14:textId="77777777" w:rsidTr="00603BC9">
                              <w:trPr>
                                <w:trHeight w:val="270"/>
                              </w:trPr>
                              <w:tc>
                                <w:tcPr>
                                  <w:tcW w:w="1049" w:type="dxa"/>
                                  <w:tcBorders>
                                    <w:top w:val="nil"/>
                                    <w:left w:val="single" w:sz="8" w:space="0" w:color="305496"/>
                                    <w:bottom w:val="single" w:sz="8" w:space="0" w:color="305496"/>
                                    <w:right w:val="single" w:sz="4" w:space="0" w:color="305496"/>
                                  </w:tcBorders>
                                  <w:shd w:val="clear" w:color="auto" w:fill="auto"/>
                                  <w:noWrap/>
                                  <w:vAlign w:val="bottom"/>
                                  <w:hideMark/>
                                </w:tcPr>
                                <w:p w14:paraId="7B81608F"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Wu</w:t>
                                  </w:r>
                                </w:p>
                              </w:tc>
                              <w:tc>
                                <w:tcPr>
                                  <w:tcW w:w="940" w:type="dxa"/>
                                  <w:tcBorders>
                                    <w:top w:val="nil"/>
                                    <w:left w:val="nil"/>
                                    <w:bottom w:val="single" w:sz="8" w:space="0" w:color="305496"/>
                                    <w:right w:val="nil"/>
                                  </w:tcBorders>
                                  <w:shd w:val="clear" w:color="auto" w:fill="auto"/>
                                  <w:noWrap/>
                                  <w:vAlign w:val="bottom"/>
                                  <w:hideMark/>
                                </w:tcPr>
                                <w:p w14:paraId="2D623F18"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0.13</w:t>
                                  </w:r>
                                </w:p>
                              </w:tc>
                              <w:tc>
                                <w:tcPr>
                                  <w:tcW w:w="1074" w:type="dxa"/>
                                  <w:tcBorders>
                                    <w:top w:val="nil"/>
                                    <w:left w:val="nil"/>
                                    <w:bottom w:val="single" w:sz="8" w:space="0" w:color="305496"/>
                                    <w:right w:val="nil"/>
                                  </w:tcBorders>
                                  <w:shd w:val="clear" w:color="auto" w:fill="auto"/>
                                  <w:noWrap/>
                                  <w:vAlign w:val="bottom"/>
                                  <w:hideMark/>
                                </w:tcPr>
                                <w:p w14:paraId="2D1B39F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74.65</w:t>
                                  </w:r>
                                </w:p>
                              </w:tc>
                              <w:tc>
                                <w:tcPr>
                                  <w:tcW w:w="1061" w:type="dxa"/>
                                  <w:tcBorders>
                                    <w:top w:val="nil"/>
                                    <w:left w:val="nil"/>
                                    <w:bottom w:val="single" w:sz="8" w:space="0" w:color="305496"/>
                                    <w:right w:val="nil"/>
                                  </w:tcBorders>
                                  <w:shd w:val="clear" w:color="auto" w:fill="auto"/>
                                  <w:noWrap/>
                                  <w:vAlign w:val="bottom"/>
                                  <w:hideMark/>
                                </w:tcPr>
                                <w:p w14:paraId="088C503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79.50</w:t>
                                  </w:r>
                                </w:p>
                              </w:tc>
                              <w:tc>
                                <w:tcPr>
                                  <w:tcW w:w="872" w:type="dxa"/>
                                  <w:tcBorders>
                                    <w:top w:val="nil"/>
                                    <w:left w:val="nil"/>
                                    <w:bottom w:val="single" w:sz="8" w:space="0" w:color="305496"/>
                                    <w:right w:val="single" w:sz="8" w:space="0" w:color="305496"/>
                                  </w:tcBorders>
                                  <w:shd w:val="clear" w:color="auto" w:fill="auto"/>
                                  <w:noWrap/>
                                  <w:vAlign w:val="bottom"/>
                                  <w:hideMark/>
                                </w:tcPr>
                                <w:p w14:paraId="09EE1564"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78.84</w:t>
                                  </w:r>
                                </w:p>
                              </w:tc>
                            </w:tr>
                          </w:tbl>
                          <w:p w14:paraId="33B851C7" w14:textId="62EB96C0" w:rsidR="00F6231C" w:rsidRDefault="00F623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0580" id="_x0000_s1029" type="#_x0000_t202" style="position:absolute;margin-left:269.35pt;margin-top:21.2pt;width:264.4pt;height:155.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EJg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">
                <v:textbox>
                  <w:txbxContent>
                    <w:tbl>
                      <w:tblPr>
                        <w:tblW w:w="4996" w:type="dxa"/>
                        <w:tblLook w:val="04A0" w:firstRow="1" w:lastRow="0" w:firstColumn="1" w:lastColumn="0" w:noHBand="0" w:noVBand="1"/>
                      </w:tblPr>
                      <w:tblGrid>
                        <w:gridCol w:w="1049"/>
                        <w:gridCol w:w="940"/>
                        <w:gridCol w:w="1074"/>
                        <w:gridCol w:w="1061"/>
                        <w:gridCol w:w="872"/>
                      </w:tblGrid>
                      <w:tr w:rsidR="00F6231C" w:rsidRPr="00841701" w14:paraId="209310EB" w14:textId="77777777" w:rsidTr="00603BC9">
                        <w:trPr>
                          <w:trHeight w:val="270"/>
                        </w:trPr>
                        <w:tc>
                          <w:tcPr>
                            <w:tcW w:w="1049" w:type="dxa"/>
                            <w:tcBorders>
                              <w:top w:val="single" w:sz="8" w:space="0" w:color="305496"/>
                              <w:left w:val="single" w:sz="8" w:space="0" w:color="305496"/>
                              <w:bottom w:val="nil"/>
                              <w:right w:val="nil"/>
                            </w:tcBorders>
                            <w:shd w:val="clear" w:color="000000" w:fill="305496"/>
                            <w:noWrap/>
                            <w:vAlign w:val="bottom"/>
                            <w:hideMark/>
                          </w:tcPr>
                          <w:p w14:paraId="711DC464"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w:t>
                            </w:r>
                          </w:p>
                        </w:tc>
                        <w:tc>
                          <w:tcPr>
                            <w:tcW w:w="3947" w:type="dxa"/>
                            <w:gridSpan w:val="4"/>
                            <w:tcBorders>
                              <w:top w:val="single" w:sz="8" w:space="0" w:color="305496"/>
                              <w:left w:val="nil"/>
                              <w:bottom w:val="single" w:sz="8" w:space="0" w:color="305496"/>
                              <w:right w:val="single" w:sz="8" w:space="0" w:color="305496"/>
                            </w:tcBorders>
                            <w:shd w:val="clear" w:color="000000" w:fill="305496"/>
                            <w:noWrap/>
                            <w:vAlign w:val="bottom"/>
                            <w:hideMark/>
                          </w:tcPr>
                          <w:p w14:paraId="1E042884" w14:textId="77777777" w:rsidR="00F6231C" w:rsidRPr="00841701" w:rsidRDefault="00F6231C" w:rsidP="00603BC9">
                            <w:pPr>
                              <w:spacing w:after="0" w:line="240" w:lineRule="auto"/>
                              <w:jc w:val="center"/>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Maximizing mean sens/spec</w:t>
                            </w:r>
                          </w:p>
                        </w:tc>
                      </w:tr>
                      <w:tr w:rsidR="00F6231C" w:rsidRPr="00841701" w14:paraId="47B4D9F1" w14:textId="77777777" w:rsidTr="00603BC9">
                        <w:trPr>
                          <w:trHeight w:val="255"/>
                        </w:trPr>
                        <w:tc>
                          <w:tcPr>
                            <w:tcW w:w="1049" w:type="dxa"/>
                            <w:tcBorders>
                              <w:top w:val="single" w:sz="8" w:space="0" w:color="305496"/>
                              <w:left w:val="single" w:sz="8" w:space="0" w:color="305496"/>
                              <w:bottom w:val="nil"/>
                              <w:right w:val="single" w:sz="4" w:space="0" w:color="305496"/>
                            </w:tcBorders>
                            <w:shd w:val="clear" w:color="000000" w:fill="305496"/>
                            <w:noWrap/>
                            <w:vAlign w:val="bottom"/>
                            <w:hideMark/>
                          </w:tcPr>
                          <w:p w14:paraId="44FCCD5B"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Algorithm</w:t>
                            </w:r>
                          </w:p>
                        </w:tc>
                        <w:tc>
                          <w:tcPr>
                            <w:tcW w:w="940" w:type="dxa"/>
                            <w:tcBorders>
                              <w:top w:val="nil"/>
                              <w:left w:val="nil"/>
                              <w:bottom w:val="nil"/>
                              <w:right w:val="nil"/>
                            </w:tcBorders>
                            <w:shd w:val="clear" w:color="000000" w:fill="305496"/>
                            <w:vAlign w:val="bottom"/>
                            <w:hideMark/>
                          </w:tcPr>
                          <w:p w14:paraId="315EE89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Cutpoint</w:t>
                            </w:r>
                          </w:p>
                        </w:tc>
                        <w:tc>
                          <w:tcPr>
                            <w:tcW w:w="1074" w:type="dxa"/>
                            <w:tcBorders>
                              <w:top w:val="nil"/>
                              <w:left w:val="nil"/>
                              <w:bottom w:val="nil"/>
                              <w:right w:val="nil"/>
                            </w:tcBorders>
                            <w:shd w:val="clear" w:color="000000" w:fill="305496"/>
                            <w:vAlign w:val="bottom"/>
                            <w:hideMark/>
                          </w:tcPr>
                          <w:p w14:paraId="210CA14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Sensitivity</w:t>
                            </w:r>
                          </w:p>
                        </w:tc>
                        <w:tc>
                          <w:tcPr>
                            <w:tcW w:w="1061" w:type="dxa"/>
                            <w:tcBorders>
                              <w:top w:val="nil"/>
                              <w:left w:val="nil"/>
                              <w:bottom w:val="nil"/>
                              <w:right w:val="single" w:sz="8" w:space="0" w:color="305496"/>
                            </w:tcBorders>
                            <w:shd w:val="clear" w:color="000000" w:fill="305496"/>
                            <w:vAlign w:val="bottom"/>
                            <w:hideMark/>
                          </w:tcPr>
                          <w:p w14:paraId="7C92CBEB"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Specificity</w:t>
                            </w:r>
                          </w:p>
                        </w:tc>
                        <w:tc>
                          <w:tcPr>
                            <w:tcW w:w="872" w:type="dxa"/>
                            <w:tcBorders>
                              <w:top w:val="nil"/>
                              <w:left w:val="nil"/>
                              <w:bottom w:val="nil"/>
                              <w:right w:val="single" w:sz="8" w:space="0" w:color="305496"/>
                            </w:tcBorders>
                            <w:shd w:val="clear" w:color="000000" w:fill="305496"/>
                            <w:vAlign w:val="bottom"/>
                            <w:hideMark/>
                          </w:tcPr>
                          <w:p w14:paraId="26A5F500" w14:textId="77777777" w:rsidR="00F6231C" w:rsidRPr="00841701" w:rsidRDefault="00F6231C" w:rsidP="00603BC9">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correct</w:t>
                            </w:r>
                          </w:p>
                        </w:tc>
                      </w:tr>
                      <w:tr w:rsidR="00F6231C" w:rsidRPr="00841701" w14:paraId="768123FE" w14:textId="77777777" w:rsidTr="00603BC9">
                        <w:trPr>
                          <w:trHeight w:val="255"/>
                        </w:trPr>
                        <w:tc>
                          <w:tcPr>
                            <w:tcW w:w="4996"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0019BD55" w14:textId="14512666" w:rsidR="00F6231C" w:rsidRPr="00841701" w:rsidRDefault="00F6231C" w:rsidP="00603BC9">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Pr="00841701">
                              <w:rPr>
                                <w:rFonts w:ascii="Calibri" w:eastAsia="Times New Roman" w:hAnsi="Calibri" w:cs="Times New Roman"/>
                                <w:b/>
                                <w:bCs/>
                                <w:i/>
                                <w:iCs/>
                                <w:color w:val="305496"/>
                                <w:sz w:val="20"/>
                                <w:szCs w:val="20"/>
                              </w:rPr>
                              <w:t>raining data (N=760)</w:t>
                            </w:r>
                          </w:p>
                        </w:tc>
                      </w:tr>
                      <w:tr w:rsidR="00F6231C" w:rsidRPr="00841701" w14:paraId="5C6CEAF6"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534EB75E"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940" w:type="dxa"/>
                            <w:tcBorders>
                              <w:top w:val="nil"/>
                              <w:left w:val="nil"/>
                              <w:bottom w:val="nil"/>
                              <w:right w:val="nil"/>
                            </w:tcBorders>
                            <w:shd w:val="clear" w:color="auto" w:fill="auto"/>
                            <w:noWrap/>
                            <w:vAlign w:val="bottom"/>
                            <w:hideMark/>
                          </w:tcPr>
                          <w:p w14:paraId="0DDD6E96"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0.58</w:t>
                            </w:r>
                          </w:p>
                        </w:tc>
                        <w:tc>
                          <w:tcPr>
                            <w:tcW w:w="1074" w:type="dxa"/>
                            <w:tcBorders>
                              <w:top w:val="nil"/>
                              <w:left w:val="nil"/>
                              <w:bottom w:val="nil"/>
                              <w:right w:val="nil"/>
                            </w:tcBorders>
                            <w:shd w:val="clear" w:color="auto" w:fill="auto"/>
                            <w:noWrap/>
                            <w:vAlign w:val="bottom"/>
                            <w:hideMark/>
                          </w:tcPr>
                          <w:p w14:paraId="02E8376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87.98</w:t>
                            </w:r>
                          </w:p>
                        </w:tc>
                        <w:tc>
                          <w:tcPr>
                            <w:tcW w:w="1061" w:type="dxa"/>
                            <w:tcBorders>
                              <w:top w:val="nil"/>
                              <w:left w:val="nil"/>
                              <w:bottom w:val="nil"/>
                              <w:right w:val="nil"/>
                            </w:tcBorders>
                            <w:shd w:val="clear" w:color="auto" w:fill="auto"/>
                            <w:noWrap/>
                            <w:vAlign w:val="bottom"/>
                            <w:hideMark/>
                          </w:tcPr>
                          <w:p w14:paraId="21A13146"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82.67</w:t>
                            </w:r>
                          </w:p>
                        </w:tc>
                        <w:tc>
                          <w:tcPr>
                            <w:tcW w:w="872" w:type="dxa"/>
                            <w:tcBorders>
                              <w:top w:val="nil"/>
                              <w:left w:val="nil"/>
                              <w:bottom w:val="nil"/>
                              <w:right w:val="single" w:sz="8" w:space="0" w:color="305496"/>
                            </w:tcBorders>
                            <w:shd w:val="clear" w:color="auto" w:fill="auto"/>
                            <w:noWrap/>
                            <w:vAlign w:val="bottom"/>
                            <w:hideMark/>
                          </w:tcPr>
                          <w:p w14:paraId="3FEC044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84.47</w:t>
                            </w:r>
                          </w:p>
                        </w:tc>
                      </w:tr>
                      <w:tr w:rsidR="00F6231C" w:rsidRPr="00841701" w14:paraId="7C03DD35"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597ED108"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940" w:type="dxa"/>
                            <w:tcBorders>
                              <w:top w:val="nil"/>
                              <w:left w:val="nil"/>
                              <w:bottom w:val="nil"/>
                              <w:right w:val="nil"/>
                            </w:tcBorders>
                            <w:shd w:val="clear" w:color="auto" w:fill="auto"/>
                            <w:noWrap/>
                            <w:vAlign w:val="bottom"/>
                            <w:hideMark/>
                          </w:tcPr>
                          <w:p w14:paraId="71260EC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0.39</w:t>
                            </w:r>
                          </w:p>
                        </w:tc>
                        <w:tc>
                          <w:tcPr>
                            <w:tcW w:w="1074" w:type="dxa"/>
                            <w:tcBorders>
                              <w:top w:val="nil"/>
                              <w:left w:val="nil"/>
                              <w:bottom w:val="nil"/>
                              <w:right w:val="nil"/>
                            </w:tcBorders>
                            <w:shd w:val="clear" w:color="auto" w:fill="auto"/>
                            <w:noWrap/>
                            <w:vAlign w:val="bottom"/>
                            <w:hideMark/>
                          </w:tcPr>
                          <w:p w14:paraId="5C12A1B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84.50</w:t>
                            </w:r>
                          </w:p>
                        </w:tc>
                        <w:tc>
                          <w:tcPr>
                            <w:tcW w:w="1061" w:type="dxa"/>
                            <w:tcBorders>
                              <w:top w:val="nil"/>
                              <w:left w:val="nil"/>
                              <w:bottom w:val="nil"/>
                              <w:right w:val="nil"/>
                            </w:tcBorders>
                            <w:shd w:val="clear" w:color="auto" w:fill="auto"/>
                            <w:noWrap/>
                            <w:vAlign w:val="bottom"/>
                            <w:hideMark/>
                          </w:tcPr>
                          <w:p w14:paraId="51D2E230"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88.25</w:t>
                            </w:r>
                          </w:p>
                        </w:tc>
                        <w:tc>
                          <w:tcPr>
                            <w:tcW w:w="872" w:type="dxa"/>
                            <w:tcBorders>
                              <w:top w:val="nil"/>
                              <w:left w:val="nil"/>
                              <w:bottom w:val="nil"/>
                              <w:right w:val="single" w:sz="8" w:space="0" w:color="305496"/>
                            </w:tcBorders>
                            <w:shd w:val="clear" w:color="auto" w:fill="auto"/>
                            <w:noWrap/>
                            <w:vAlign w:val="bottom"/>
                            <w:hideMark/>
                          </w:tcPr>
                          <w:p w14:paraId="223C3D2E"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86.97</w:t>
                            </w:r>
                          </w:p>
                        </w:tc>
                      </w:tr>
                      <w:tr w:rsidR="00F6231C" w:rsidRPr="00841701" w14:paraId="436B7F92"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3B4A2FBE"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Wu</w:t>
                            </w:r>
                          </w:p>
                        </w:tc>
                        <w:tc>
                          <w:tcPr>
                            <w:tcW w:w="940" w:type="dxa"/>
                            <w:tcBorders>
                              <w:top w:val="nil"/>
                              <w:left w:val="nil"/>
                              <w:bottom w:val="nil"/>
                              <w:right w:val="nil"/>
                            </w:tcBorders>
                            <w:shd w:val="clear" w:color="auto" w:fill="auto"/>
                            <w:noWrap/>
                            <w:vAlign w:val="bottom"/>
                            <w:hideMark/>
                          </w:tcPr>
                          <w:p w14:paraId="28165EA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0.25</w:t>
                            </w:r>
                          </w:p>
                        </w:tc>
                        <w:tc>
                          <w:tcPr>
                            <w:tcW w:w="1074" w:type="dxa"/>
                            <w:tcBorders>
                              <w:top w:val="nil"/>
                              <w:left w:val="nil"/>
                              <w:bottom w:val="nil"/>
                              <w:right w:val="nil"/>
                            </w:tcBorders>
                            <w:shd w:val="clear" w:color="auto" w:fill="auto"/>
                            <w:noWrap/>
                            <w:vAlign w:val="bottom"/>
                            <w:hideMark/>
                          </w:tcPr>
                          <w:p w14:paraId="7D3AAD5E"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88.37</w:t>
                            </w:r>
                          </w:p>
                        </w:tc>
                        <w:tc>
                          <w:tcPr>
                            <w:tcW w:w="1061" w:type="dxa"/>
                            <w:tcBorders>
                              <w:top w:val="nil"/>
                              <w:left w:val="nil"/>
                              <w:bottom w:val="nil"/>
                              <w:right w:val="nil"/>
                            </w:tcBorders>
                            <w:shd w:val="clear" w:color="auto" w:fill="auto"/>
                            <w:noWrap/>
                            <w:vAlign w:val="bottom"/>
                            <w:hideMark/>
                          </w:tcPr>
                          <w:p w14:paraId="4F19FAE4"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80.68</w:t>
                            </w:r>
                          </w:p>
                        </w:tc>
                        <w:tc>
                          <w:tcPr>
                            <w:tcW w:w="872" w:type="dxa"/>
                            <w:tcBorders>
                              <w:top w:val="nil"/>
                              <w:left w:val="nil"/>
                              <w:bottom w:val="nil"/>
                              <w:right w:val="single" w:sz="8" w:space="0" w:color="305496"/>
                            </w:tcBorders>
                            <w:shd w:val="clear" w:color="auto" w:fill="auto"/>
                            <w:noWrap/>
                            <w:vAlign w:val="bottom"/>
                            <w:hideMark/>
                          </w:tcPr>
                          <w:p w14:paraId="32BACD8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83.29</w:t>
                            </w:r>
                          </w:p>
                        </w:tc>
                      </w:tr>
                      <w:tr w:rsidR="00F6231C" w:rsidRPr="00841701" w14:paraId="2C1BCC34" w14:textId="77777777" w:rsidTr="00603BC9">
                        <w:trPr>
                          <w:trHeight w:val="255"/>
                        </w:trPr>
                        <w:tc>
                          <w:tcPr>
                            <w:tcW w:w="4996" w:type="dxa"/>
                            <w:gridSpan w:val="5"/>
                            <w:tcBorders>
                              <w:top w:val="nil"/>
                              <w:left w:val="single" w:sz="8" w:space="0" w:color="305496"/>
                              <w:bottom w:val="nil"/>
                              <w:right w:val="single" w:sz="8" w:space="0" w:color="305496"/>
                            </w:tcBorders>
                            <w:shd w:val="clear" w:color="000000" w:fill="D9E1F2"/>
                            <w:noWrap/>
                            <w:vAlign w:val="bottom"/>
                            <w:hideMark/>
                          </w:tcPr>
                          <w:p w14:paraId="0E09E17A" w14:textId="5632EA24" w:rsidR="00F6231C" w:rsidRPr="00841701" w:rsidRDefault="00F6231C" w:rsidP="00603BC9">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V</w:t>
                            </w:r>
                            <w:r w:rsidRPr="00841701">
                              <w:rPr>
                                <w:rFonts w:ascii="Calibri" w:eastAsia="Times New Roman" w:hAnsi="Calibri" w:cs="Times New Roman"/>
                                <w:b/>
                                <w:bCs/>
                                <w:i/>
                                <w:iCs/>
                                <w:color w:val="305496"/>
                                <w:sz w:val="20"/>
                                <w:szCs w:val="20"/>
                              </w:rPr>
                              <w:t>alidation data (N=515)</w:t>
                            </w:r>
                          </w:p>
                        </w:tc>
                      </w:tr>
                      <w:tr w:rsidR="00F6231C" w:rsidRPr="00841701" w14:paraId="18A83C2D"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4175BA49"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940" w:type="dxa"/>
                            <w:tcBorders>
                              <w:top w:val="nil"/>
                              <w:left w:val="nil"/>
                              <w:bottom w:val="nil"/>
                              <w:right w:val="nil"/>
                            </w:tcBorders>
                            <w:shd w:val="clear" w:color="auto" w:fill="auto"/>
                            <w:noWrap/>
                            <w:vAlign w:val="bottom"/>
                            <w:hideMark/>
                          </w:tcPr>
                          <w:p w14:paraId="5C7862BA"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0.30</w:t>
                            </w:r>
                          </w:p>
                        </w:tc>
                        <w:tc>
                          <w:tcPr>
                            <w:tcW w:w="1074" w:type="dxa"/>
                            <w:tcBorders>
                              <w:top w:val="nil"/>
                              <w:left w:val="nil"/>
                              <w:bottom w:val="nil"/>
                              <w:right w:val="nil"/>
                            </w:tcBorders>
                            <w:shd w:val="clear" w:color="auto" w:fill="auto"/>
                            <w:noWrap/>
                            <w:vAlign w:val="bottom"/>
                            <w:hideMark/>
                          </w:tcPr>
                          <w:p w14:paraId="11705C1B"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77.46</w:t>
                            </w:r>
                          </w:p>
                        </w:tc>
                        <w:tc>
                          <w:tcPr>
                            <w:tcW w:w="1061" w:type="dxa"/>
                            <w:tcBorders>
                              <w:top w:val="nil"/>
                              <w:left w:val="nil"/>
                              <w:bottom w:val="nil"/>
                              <w:right w:val="nil"/>
                            </w:tcBorders>
                            <w:shd w:val="clear" w:color="auto" w:fill="auto"/>
                            <w:noWrap/>
                            <w:vAlign w:val="bottom"/>
                            <w:hideMark/>
                          </w:tcPr>
                          <w:p w14:paraId="1E8A25D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73.65</w:t>
                            </w:r>
                          </w:p>
                        </w:tc>
                        <w:tc>
                          <w:tcPr>
                            <w:tcW w:w="872" w:type="dxa"/>
                            <w:tcBorders>
                              <w:top w:val="nil"/>
                              <w:left w:val="nil"/>
                              <w:bottom w:val="nil"/>
                              <w:right w:val="single" w:sz="8" w:space="0" w:color="305496"/>
                            </w:tcBorders>
                            <w:shd w:val="clear" w:color="auto" w:fill="auto"/>
                            <w:noWrap/>
                            <w:vAlign w:val="bottom"/>
                            <w:hideMark/>
                          </w:tcPr>
                          <w:p w14:paraId="34D98AA2"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74.17</w:t>
                            </w:r>
                          </w:p>
                        </w:tc>
                      </w:tr>
                      <w:tr w:rsidR="00F6231C" w:rsidRPr="00841701" w14:paraId="28590E2B" w14:textId="77777777" w:rsidTr="00603BC9">
                        <w:trPr>
                          <w:trHeight w:val="255"/>
                        </w:trPr>
                        <w:tc>
                          <w:tcPr>
                            <w:tcW w:w="1049" w:type="dxa"/>
                            <w:tcBorders>
                              <w:top w:val="nil"/>
                              <w:left w:val="single" w:sz="8" w:space="0" w:color="305496"/>
                              <w:bottom w:val="nil"/>
                              <w:right w:val="single" w:sz="4" w:space="0" w:color="305496"/>
                            </w:tcBorders>
                            <w:shd w:val="clear" w:color="auto" w:fill="auto"/>
                            <w:noWrap/>
                            <w:vAlign w:val="bottom"/>
                            <w:hideMark/>
                          </w:tcPr>
                          <w:p w14:paraId="09193D3A"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940" w:type="dxa"/>
                            <w:tcBorders>
                              <w:top w:val="nil"/>
                              <w:left w:val="nil"/>
                              <w:bottom w:val="nil"/>
                              <w:right w:val="nil"/>
                            </w:tcBorders>
                            <w:shd w:val="clear" w:color="auto" w:fill="auto"/>
                            <w:noWrap/>
                            <w:vAlign w:val="bottom"/>
                            <w:hideMark/>
                          </w:tcPr>
                          <w:p w14:paraId="284E9A5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0.19</w:t>
                            </w:r>
                          </w:p>
                        </w:tc>
                        <w:tc>
                          <w:tcPr>
                            <w:tcW w:w="1074" w:type="dxa"/>
                            <w:tcBorders>
                              <w:top w:val="nil"/>
                              <w:left w:val="nil"/>
                              <w:bottom w:val="nil"/>
                              <w:right w:val="nil"/>
                            </w:tcBorders>
                            <w:shd w:val="clear" w:color="auto" w:fill="auto"/>
                            <w:noWrap/>
                            <w:vAlign w:val="bottom"/>
                            <w:hideMark/>
                          </w:tcPr>
                          <w:p w14:paraId="6A848F6A"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71.83</w:t>
                            </w:r>
                          </w:p>
                        </w:tc>
                        <w:tc>
                          <w:tcPr>
                            <w:tcW w:w="1061" w:type="dxa"/>
                            <w:tcBorders>
                              <w:top w:val="nil"/>
                              <w:left w:val="nil"/>
                              <w:bottom w:val="nil"/>
                              <w:right w:val="nil"/>
                            </w:tcBorders>
                            <w:shd w:val="clear" w:color="auto" w:fill="auto"/>
                            <w:noWrap/>
                            <w:vAlign w:val="bottom"/>
                            <w:hideMark/>
                          </w:tcPr>
                          <w:p w14:paraId="7A7EC719"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86.49</w:t>
                            </w:r>
                          </w:p>
                        </w:tc>
                        <w:tc>
                          <w:tcPr>
                            <w:tcW w:w="872" w:type="dxa"/>
                            <w:tcBorders>
                              <w:top w:val="nil"/>
                              <w:left w:val="nil"/>
                              <w:bottom w:val="nil"/>
                              <w:right w:val="single" w:sz="8" w:space="0" w:color="305496"/>
                            </w:tcBorders>
                            <w:shd w:val="clear" w:color="auto" w:fill="auto"/>
                            <w:noWrap/>
                            <w:vAlign w:val="bottom"/>
                            <w:hideMark/>
                          </w:tcPr>
                          <w:p w14:paraId="6CA8F201"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84.47</w:t>
                            </w:r>
                          </w:p>
                        </w:tc>
                      </w:tr>
                      <w:tr w:rsidR="00F6231C" w:rsidRPr="00841701" w14:paraId="0DB754C7" w14:textId="77777777" w:rsidTr="00603BC9">
                        <w:trPr>
                          <w:trHeight w:val="270"/>
                        </w:trPr>
                        <w:tc>
                          <w:tcPr>
                            <w:tcW w:w="1049" w:type="dxa"/>
                            <w:tcBorders>
                              <w:top w:val="nil"/>
                              <w:left w:val="single" w:sz="8" w:space="0" w:color="305496"/>
                              <w:bottom w:val="single" w:sz="8" w:space="0" w:color="305496"/>
                              <w:right w:val="single" w:sz="4" w:space="0" w:color="305496"/>
                            </w:tcBorders>
                            <w:shd w:val="clear" w:color="auto" w:fill="auto"/>
                            <w:noWrap/>
                            <w:vAlign w:val="bottom"/>
                            <w:hideMark/>
                          </w:tcPr>
                          <w:p w14:paraId="7B81608F" w14:textId="77777777" w:rsidR="00F6231C" w:rsidRPr="00841701" w:rsidRDefault="00F6231C" w:rsidP="00603BC9">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Wu</w:t>
                            </w:r>
                          </w:p>
                        </w:tc>
                        <w:tc>
                          <w:tcPr>
                            <w:tcW w:w="940" w:type="dxa"/>
                            <w:tcBorders>
                              <w:top w:val="nil"/>
                              <w:left w:val="nil"/>
                              <w:bottom w:val="single" w:sz="8" w:space="0" w:color="305496"/>
                              <w:right w:val="nil"/>
                            </w:tcBorders>
                            <w:shd w:val="clear" w:color="auto" w:fill="auto"/>
                            <w:noWrap/>
                            <w:vAlign w:val="bottom"/>
                            <w:hideMark/>
                          </w:tcPr>
                          <w:p w14:paraId="2D623F18"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0.13</w:t>
                            </w:r>
                          </w:p>
                        </w:tc>
                        <w:tc>
                          <w:tcPr>
                            <w:tcW w:w="1074" w:type="dxa"/>
                            <w:tcBorders>
                              <w:top w:val="nil"/>
                              <w:left w:val="nil"/>
                              <w:bottom w:val="single" w:sz="8" w:space="0" w:color="305496"/>
                              <w:right w:val="nil"/>
                            </w:tcBorders>
                            <w:shd w:val="clear" w:color="auto" w:fill="auto"/>
                            <w:noWrap/>
                            <w:vAlign w:val="bottom"/>
                            <w:hideMark/>
                          </w:tcPr>
                          <w:p w14:paraId="2D1B39FC"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74.65</w:t>
                            </w:r>
                          </w:p>
                        </w:tc>
                        <w:tc>
                          <w:tcPr>
                            <w:tcW w:w="1061" w:type="dxa"/>
                            <w:tcBorders>
                              <w:top w:val="nil"/>
                              <w:left w:val="nil"/>
                              <w:bottom w:val="single" w:sz="8" w:space="0" w:color="305496"/>
                              <w:right w:val="nil"/>
                            </w:tcBorders>
                            <w:shd w:val="clear" w:color="auto" w:fill="auto"/>
                            <w:noWrap/>
                            <w:vAlign w:val="bottom"/>
                            <w:hideMark/>
                          </w:tcPr>
                          <w:p w14:paraId="088C5037"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79.50</w:t>
                            </w:r>
                          </w:p>
                        </w:tc>
                        <w:tc>
                          <w:tcPr>
                            <w:tcW w:w="872" w:type="dxa"/>
                            <w:tcBorders>
                              <w:top w:val="nil"/>
                              <w:left w:val="nil"/>
                              <w:bottom w:val="single" w:sz="8" w:space="0" w:color="305496"/>
                              <w:right w:val="single" w:sz="8" w:space="0" w:color="305496"/>
                            </w:tcBorders>
                            <w:shd w:val="clear" w:color="auto" w:fill="auto"/>
                            <w:noWrap/>
                            <w:vAlign w:val="bottom"/>
                            <w:hideMark/>
                          </w:tcPr>
                          <w:p w14:paraId="09EE1564" w14:textId="77777777" w:rsidR="00F6231C" w:rsidRPr="00841701" w:rsidRDefault="00F6231C" w:rsidP="00603BC9">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78.84</w:t>
                            </w:r>
                          </w:p>
                        </w:tc>
                      </w:tr>
                    </w:tbl>
                    <w:p w14:paraId="33B851C7" w14:textId="62EB96C0" w:rsidR="00F6231C" w:rsidRDefault="00F6231C"/>
                  </w:txbxContent>
                </v:textbox>
                <w10:wrap type="square" anchorx="margin"/>
              </v:shape>
            </w:pict>
          </mc:Fallback>
        </mc:AlternateContent>
      </w:r>
      <w:commentRangeStart w:id="40"/>
      <w:r w:rsidR="00841701" w:rsidRPr="00183D6C">
        <w:rPr>
          <w:b/>
          <w:highlight w:val="yellow"/>
        </w:rPr>
        <w:t>Table</w:t>
      </w:r>
      <w:commentRangeEnd w:id="40"/>
      <w:r w:rsidR="00183D6C">
        <w:rPr>
          <w:rStyle w:val="CommentReference"/>
        </w:rPr>
        <w:commentReference w:id="40"/>
      </w:r>
      <w:r w:rsidR="00841701" w:rsidRPr="00183D6C">
        <w:rPr>
          <w:b/>
          <w:highlight w:val="yellow"/>
        </w:rPr>
        <w:t xml:space="preserve"> 4c: </w:t>
      </w:r>
    </w:p>
    <w:tbl>
      <w:tblPr>
        <w:tblW w:w="4520" w:type="dxa"/>
        <w:tblLook w:val="04A0" w:firstRow="1" w:lastRow="0" w:firstColumn="1" w:lastColumn="0" w:noHBand="0" w:noVBand="1"/>
      </w:tblPr>
      <w:tblGrid>
        <w:gridCol w:w="1049"/>
        <w:gridCol w:w="940"/>
        <w:gridCol w:w="1074"/>
        <w:gridCol w:w="1061"/>
        <w:gridCol w:w="872"/>
      </w:tblGrid>
      <w:tr w:rsidR="00841701" w:rsidRPr="00841701" w14:paraId="61DA0D9C" w14:textId="77777777" w:rsidTr="00841701">
        <w:trPr>
          <w:trHeight w:val="270"/>
        </w:trPr>
        <w:tc>
          <w:tcPr>
            <w:tcW w:w="1000" w:type="dxa"/>
            <w:tcBorders>
              <w:top w:val="single" w:sz="8" w:space="0" w:color="305496"/>
              <w:left w:val="single" w:sz="8" w:space="0" w:color="305496"/>
              <w:bottom w:val="nil"/>
              <w:right w:val="nil"/>
            </w:tcBorders>
            <w:shd w:val="clear" w:color="000000" w:fill="305496"/>
            <w:noWrap/>
            <w:vAlign w:val="bottom"/>
            <w:hideMark/>
          </w:tcPr>
          <w:p w14:paraId="1FB37597" w14:textId="77777777" w:rsidR="00841701" w:rsidRPr="00841701" w:rsidRDefault="00841701" w:rsidP="00841701">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w:t>
            </w:r>
          </w:p>
        </w:tc>
        <w:tc>
          <w:tcPr>
            <w:tcW w:w="3520" w:type="dxa"/>
            <w:gridSpan w:val="4"/>
            <w:tcBorders>
              <w:top w:val="single" w:sz="8" w:space="0" w:color="305496"/>
              <w:left w:val="nil"/>
              <w:bottom w:val="single" w:sz="8" w:space="0" w:color="305496"/>
              <w:right w:val="single" w:sz="8" w:space="0" w:color="305496"/>
            </w:tcBorders>
            <w:shd w:val="clear" w:color="000000" w:fill="305496"/>
            <w:noWrap/>
            <w:vAlign w:val="bottom"/>
            <w:hideMark/>
          </w:tcPr>
          <w:p w14:paraId="42B2D675" w14:textId="77777777" w:rsidR="00841701" w:rsidRPr="00841701" w:rsidRDefault="00841701" w:rsidP="00841701">
            <w:pPr>
              <w:spacing w:after="0" w:line="240" w:lineRule="auto"/>
              <w:jc w:val="center"/>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Maximizing overall accuracy</w:t>
            </w:r>
          </w:p>
        </w:tc>
      </w:tr>
      <w:tr w:rsidR="00841701" w:rsidRPr="00841701" w14:paraId="2FDC0A3A" w14:textId="77777777" w:rsidTr="00841701">
        <w:trPr>
          <w:trHeight w:val="255"/>
        </w:trPr>
        <w:tc>
          <w:tcPr>
            <w:tcW w:w="1000" w:type="dxa"/>
            <w:tcBorders>
              <w:top w:val="single" w:sz="8" w:space="0" w:color="305496"/>
              <w:left w:val="single" w:sz="8" w:space="0" w:color="305496"/>
              <w:bottom w:val="nil"/>
              <w:right w:val="single" w:sz="4" w:space="0" w:color="305496"/>
            </w:tcBorders>
            <w:shd w:val="clear" w:color="000000" w:fill="305496"/>
            <w:noWrap/>
            <w:vAlign w:val="bottom"/>
            <w:hideMark/>
          </w:tcPr>
          <w:p w14:paraId="054901FA" w14:textId="00BEC484" w:rsidR="00841701" w:rsidRPr="00841701" w:rsidRDefault="00603BC9" w:rsidP="00841701">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 xml:space="preserve"> </w:t>
            </w:r>
            <w:r w:rsidR="00841701">
              <w:rPr>
                <w:rFonts w:ascii="Calibri" w:eastAsia="Times New Roman" w:hAnsi="Calibri" w:cs="Times New Roman"/>
                <w:b/>
                <w:bCs/>
                <w:color w:val="FFFFFF"/>
                <w:sz w:val="20"/>
                <w:szCs w:val="20"/>
              </w:rPr>
              <w:t xml:space="preserve"> </w:t>
            </w:r>
            <w:r w:rsidR="00841701" w:rsidRPr="00841701">
              <w:rPr>
                <w:rFonts w:ascii="Calibri" w:eastAsia="Times New Roman" w:hAnsi="Calibri" w:cs="Times New Roman"/>
                <w:b/>
                <w:bCs/>
                <w:color w:val="FFFFFF"/>
                <w:sz w:val="20"/>
                <w:szCs w:val="20"/>
              </w:rPr>
              <w:t>Algorithm</w:t>
            </w:r>
          </w:p>
        </w:tc>
        <w:tc>
          <w:tcPr>
            <w:tcW w:w="880" w:type="dxa"/>
            <w:tcBorders>
              <w:top w:val="nil"/>
              <w:left w:val="nil"/>
              <w:bottom w:val="nil"/>
              <w:right w:val="nil"/>
            </w:tcBorders>
            <w:shd w:val="clear" w:color="000000" w:fill="305496"/>
            <w:vAlign w:val="bottom"/>
            <w:hideMark/>
          </w:tcPr>
          <w:p w14:paraId="5CDD814D" w14:textId="77777777" w:rsidR="00841701" w:rsidRPr="00841701" w:rsidRDefault="00841701" w:rsidP="00841701">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Cutpoint</w:t>
            </w:r>
          </w:p>
        </w:tc>
        <w:tc>
          <w:tcPr>
            <w:tcW w:w="888" w:type="dxa"/>
            <w:tcBorders>
              <w:top w:val="nil"/>
              <w:left w:val="nil"/>
              <w:bottom w:val="nil"/>
              <w:right w:val="nil"/>
            </w:tcBorders>
            <w:shd w:val="clear" w:color="000000" w:fill="305496"/>
            <w:vAlign w:val="bottom"/>
            <w:hideMark/>
          </w:tcPr>
          <w:p w14:paraId="38B64AA1" w14:textId="77777777" w:rsidR="00841701" w:rsidRPr="00841701" w:rsidRDefault="00841701" w:rsidP="00841701">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Sensitivity</w:t>
            </w:r>
          </w:p>
        </w:tc>
        <w:tc>
          <w:tcPr>
            <w:tcW w:w="880" w:type="dxa"/>
            <w:tcBorders>
              <w:top w:val="nil"/>
              <w:left w:val="nil"/>
              <w:bottom w:val="nil"/>
              <w:right w:val="single" w:sz="8" w:space="0" w:color="305496"/>
            </w:tcBorders>
            <w:shd w:val="clear" w:color="000000" w:fill="305496"/>
            <w:vAlign w:val="bottom"/>
            <w:hideMark/>
          </w:tcPr>
          <w:p w14:paraId="4459CC4B" w14:textId="77777777" w:rsidR="00841701" w:rsidRPr="00841701" w:rsidRDefault="00841701" w:rsidP="00841701">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Specificity</w:t>
            </w:r>
          </w:p>
        </w:tc>
        <w:tc>
          <w:tcPr>
            <w:tcW w:w="872" w:type="dxa"/>
            <w:tcBorders>
              <w:top w:val="nil"/>
              <w:left w:val="nil"/>
              <w:bottom w:val="nil"/>
              <w:right w:val="single" w:sz="8" w:space="0" w:color="305496"/>
            </w:tcBorders>
            <w:shd w:val="clear" w:color="000000" w:fill="305496"/>
            <w:vAlign w:val="bottom"/>
            <w:hideMark/>
          </w:tcPr>
          <w:p w14:paraId="43FF2FDD" w14:textId="77777777" w:rsidR="00841701" w:rsidRPr="00841701" w:rsidRDefault="00841701" w:rsidP="00841701">
            <w:pPr>
              <w:spacing w:after="0" w:line="240" w:lineRule="auto"/>
              <w:rPr>
                <w:rFonts w:ascii="Calibri" w:eastAsia="Times New Roman" w:hAnsi="Calibri" w:cs="Times New Roman"/>
                <w:b/>
                <w:bCs/>
                <w:color w:val="FFFFFF"/>
                <w:sz w:val="20"/>
                <w:szCs w:val="20"/>
              </w:rPr>
            </w:pPr>
            <w:r w:rsidRPr="00841701">
              <w:rPr>
                <w:rFonts w:ascii="Calibri" w:eastAsia="Times New Roman" w:hAnsi="Calibri" w:cs="Times New Roman"/>
                <w:b/>
                <w:bCs/>
                <w:color w:val="FFFFFF"/>
                <w:sz w:val="20"/>
                <w:szCs w:val="20"/>
              </w:rPr>
              <w:t>% correct</w:t>
            </w:r>
          </w:p>
        </w:tc>
      </w:tr>
      <w:tr w:rsidR="00841701" w:rsidRPr="00841701" w14:paraId="1F62F250" w14:textId="77777777" w:rsidTr="00841701">
        <w:trPr>
          <w:trHeight w:val="255"/>
        </w:trPr>
        <w:tc>
          <w:tcPr>
            <w:tcW w:w="4520"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27811DDA" w14:textId="0C40748F" w:rsidR="00841701" w:rsidRPr="00841701" w:rsidRDefault="00DF2808" w:rsidP="00841701">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00841701" w:rsidRPr="00841701">
              <w:rPr>
                <w:rFonts w:ascii="Calibri" w:eastAsia="Times New Roman" w:hAnsi="Calibri" w:cs="Times New Roman"/>
                <w:b/>
                <w:bCs/>
                <w:i/>
                <w:iCs/>
                <w:color w:val="305496"/>
                <w:sz w:val="20"/>
                <w:szCs w:val="20"/>
              </w:rPr>
              <w:t>raining data (N=760)</w:t>
            </w:r>
          </w:p>
        </w:tc>
      </w:tr>
      <w:tr w:rsidR="00841701" w:rsidRPr="00841701" w14:paraId="4A95FDFA" w14:textId="77777777" w:rsidTr="00841701">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31F6B0CB" w14:textId="4A50D33B" w:rsidR="00841701" w:rsidRPr="00841701" w:rsidRDefault="00841701" w:rsidP="00841701">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880" w:type="dxa"/>
            <w:tcBorders>
              <w:top w:val="nil"/>
              <w:left w:val="nil"/>
              <w:bottom w:val="nil"/>
              <w:right w:val="nil"/>
            </w:tcBorders>
            <w:shd w:val="clear" w:color="auto" w:fill="auto"/>
            <w:noWrap/>
            <w:vAlign w:val="bottom"/>
            <w:hideMark/>
          </w:tcPr>
          <w:p w14:paraId="5FE92B65"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0.78</w:t>
            </w:r>
          </w:p>
        </w:tc>
        <w:tc>
          <w:tcPr>
            <w:tcW w:w="888" w:type="dxa"/>
            <w:tcBorders>
              <w:top w:val="nil"/>
              <w:left w:val="nil"/>
              <w:bottom w:val="nil"/>
              <w:right w:val="nil"/>
            </w:tcBorders>
            <w:shd w:val="clear" w:color="auto" w:fill="auto"/>
            <w:noWrap/>
            <w:vAlign w:val="bottom"/>
            <w:hideMark/>
          </w:tcPr>
          <w:p w14:paraId="0F329EC1"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77.91</w:t>
            </w:r>
          </w:p>
        </w:tc>
        <w:tc>
          <w:tcPr>
            <w:tcW w:w="880" w:type="dxa"/>
            <w:tcBorders>
              <w:top w:val="nil"/>
              <w:left w:val="nil"/>
              <w:bottom w:val="nil"/>
              <w:right w:val="nil"/>
            </w:tcBorders>
            <w:shd w:val="clear" w:color="auto" w:fill="auto"/>
            <w:noWrap/>
            <w:vAlign w:val="bottom"/>
            <w:hideMark/>
          </w:tcPr>
          <w:p w14:paraId="24011C85"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89.44</w:t>
            </w:r>
          </w:p>
        </w:tc>
        <w:tc>
          <w:tcPr>
            <w:tcW w:w="872" w:type="dxa"/>
            <w:tcBorders>
              <w:top w:val="nil"/>
              <w:left w:val="nil"/>
              <w:bottom w:val="nil"/>
              <w:right w:val="single" w:sz="8" w:space="0" w:color="305496"/>
            </w:tcBorders>
            <w:shd w:val="clear" w:color="auto" w:fill="auto"/>
            <w:noWrap/>
            <w:vAlign w:val="bottom"/>
            <w:hideMark/>
          </w:tcPr>
          <w:p w14:paraId="59AFDBF4"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85.53</w:t>
            </w:r>
          </w:p>
        </w:tc>
      </w:tr>
      <w:tr w:rsidR="00841701" w:rsidRPr="00841701" w14:paraId="4DF5EAEA" w14:textId="77777777" w:rsidTr="00841701">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773D2D98" w14:textId="77777777" w:rsidR="00841701" w:rsidRPr="00841701" w:rsidRDefault="00841701" w:rsidP="00841701">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880" w:type="dxa"/>
            <w:tcBorders>
              <w:top w:val="nil"/>
              <w:left w:val="nil"/>
              <w:bottom w:val="nil"/>
              <w:right w:val="nil"/>
            </w:tcBorders>
            <w:shd w:val="clear" w:color="auto" w:fill="auto"/>
            <w:noWrap/>
            <w:vAlign w:val="bottom"/>
            <w:hideMark/>
          </w:tcPr>
          <w:p w14:paraId="010B0EE4"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0.53</w:t>
            </w:r>
          </w:p>
        </w:tc>
        <w:tc>
          <w:tcPr>
            <w:tcW w:w="888" w:type="dxa"/>
            <w:tcBorders>
              <w:top w:val="nil"/>
              <w:left w:val="nil"/>
              <w:bottom w:val="nil"/>
              <w:right w:val="nil"/>
            </w:tcBorders>
            <w:shd w:val="clear" w:color="auto" w:fill="auto"/>
            <w:noWrap/>
            <w:vAlign w:val="bottom"/>
            <w:hideMark/>
          </w:tcPr>
          <w:p w14:paraId="2046FF3F"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75.19</w:t>
            </w:r>
          </w:p>
        </w:tc>
        <w:tc>
          <w:tcPr>
            <w:tcW w:w="880" w:type="dxa"/>
            <w:tcBorders>
              <w:top w:val="nil"/>
              <w:left w:val="nil"/>
              <w:bottom w:val="nil"/>
              <w:right w:val="nil"/>
            </w:tcBorders>
            <w:shd w:val="clear" w:color="auto" w:fill="auto"/>
            <w:noWrap/>
            <w:vAlign w:val="bottom"/>
            <w:hideMark/>
          </w:tcPr>
          <w:p w14:paraId="5EBAD320"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93.03</w:t>
            </w:r>
          </w:p>
        </w:tc>
        <w:tc>
          <w:tcPr>
            <w:tcW w:w="872" w:type="dxa"/>
            <w:tcBorders>
              <w:top w:val="nil"/>
              <w:left w:val="nil"/>
              <w:bottom w:val="nil"/>
              <w:right w:val="single" w:sz="8" w:space="0" w:color="305496"/>
            </w:tcBorders>
            <w:shd w:val="clear" w:color="auto" w:fill="auto"/>
            <w:noWrap/>
            <w:vAlign w:val="bottom"/>
            <w:hideMark/>
          </w:tcPr>
          <w:p w14:paraId="404263A8"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86.97</w:t>
            </w:r>
          </w:p>
        </w:tc>
      </w:tr>
      <w:tr w:rsidR="00841701" w:rsidRPr="00841701" w14:paraId="0AC065B6" w14:textId="77777777" w:rsidTr="00841701">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6E41E667" w14:textId="77777777" w:rsidR="00841701" w:rsidRPr="00841701" w:rsidRDefault="00841701" w:rsidP="00841701">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Wu</w:t>
            </w:r>
          </w:p>
        </w:tc>
        <w:tc>
          <w:tcPr>
            <w:tcW w:w="880" w:type="dxa"/>
            <w:tcBorders>
              <w:top w:val="nil"/>
              <w:left w:val="nil"/>
              <w:bottom w:val="nil"/>
              <w:right w:val="nil"/>
            </w:tcBorders>
            <w:shd w:val="clear" w:color="auto" w:fill="auto"/>
            <w:noWrap/>
            <w:vAlign w:val="bottom"/>
            <w:hideMark/>
          </w:tcPr>
          <w:p w14:paraId="7130DDA0"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0.70</w:t>
            </w:r>
          </w:p>
        </w:tc>
        <w:tc>
          <w:tcPr>
            <w:tcW w:w="888" w:type="dxa"/>
            <w:tcBorders>
              <w:top w:val="nil"/>
              <w:left w:val="nil"/>
              <w:bottom w:val="nil"/>
              <w:right w:val="nil"/>
            </w:tcBorders>
            <w:shd w:val="clear" w:color="auto" w:fill="auto"/>
            <w:noWrap/>
            <w:vAlign w:val="bottom"/>
            <w:hideMark/>
          </w:tcPr>
          <w:p w14:paraId="7AB325A7"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70.93</w:t>
            </w:r>
          </w:p>
        </w:tc>
        <w:tc>
          <w:tcPr>
            <w:tcW w:w="880" w:type="dxa"/>
            <w:tcBorders>
              <w:top w:val="nil"/>
              <w:left w:val="nil"/>
              <w:bottom w:val="nil"/>
              <w:right w:val="nil"/>
            </w:tcBorders>
            <w:shd w:val="clear" w:color="auto" w:fill="auto"/>
            <w:noWrap/>
            <w:vAlign w:val="bottom"/>
            <w:hideMark/>
          </w:tcPr>
          <w:p w14:paraId="45B8727A"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92.43</w:t>
            </w:r>
          </w:p>
        </w:tc>
        <w:tc>
          <w:tcPr>
            <w:tcW w:w="872" w:type="dxa"/>
            <w:tcBorders>
              <w:top w:val="nil"/>
              <w:left w:val="nil"/>
              <w:bottom w:val="nil"/>
              <w:right w:val="single" w:sz="8" w:space="0" w:color="305496"/>
            </w:tcBorders>
            <w:shd w:val="clear" w:color="auto" w:fill="auto"/>
            <w:noWrap/>
            <w:vAlign w:val="bottom"/>
            <w:hideMark/>
          </w:tcPr>
          <w:p w14:paraId="500C8112"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85.13</w:t>
            </w:r>
          </w:p>
        </w:tc>
      </w:tr>
      <w:tr w:rsidR="00841701" w:rsidRPr="00841701" w14:paraId="3D98A264" w14:textId="77777777" w:rsidTr="00841701">
        <w:trPr>
          <w:trHeight w:val="255"/>
        </w:trPr>
        <w:tc>
          <w:tcPr>
            <w:tcW w:w="4520" w:type="dxa"/>
            <w:gridSpan w:val="5"/>
            <w:tcBorders>
              <w:top w:val="nil"/>
              <w:left w:val="single" w:sz="8" w:space="0" w:color="305496"/>
              <w:bottom w:val="nil"/>
              <w:right w:val="single" w:sz="8" w:space="0" w:color="305496"/>
            </w:tcBorders>
            <w:shd w:val="clear" w:color="000000" w:fill="D9E1F2"/>
            <w:noWrap/>
            <w:vAlign w:val="bottom"/>
            <w:hideMark/>
          </w:tcPr>
          <w:p w14:paraId="120AA640" w14:textId="464F47CA" w:rsidR="00841701" w:rsidRPr="00841701" w:rsidRDefault="00DF2808" w:rsidP="00841701">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V</w:t>
            </w:r>
            <w:r w:rsidR="00841701" w:rsidRPr="00841701">
              <w:rPr>
                <w:rFonts w:ascii="Calibri" w:eastAsia="Times New Roman" w:hAnsi="Calibri" w:cs="Times New Roman"/>
                <w:b/>
                <w:bCs/>
                <w:i/>
                <w:iCs/>
                <w:color w:val="305496"/>
                <w:sz w:val="20"/>
                <w:szCs w:val="20"/>
              </w:rPr>
              <w:t>alidation data (N=515)</w:t>
            </w:r>
          </w:p>
        </w:tc>
      </w:tr>
      <w:tr w:rsidR="00841701" w:rsidRPr="00841701" w14:paraId="43A0F47F" w14:textId="77777777" w:rsidTr="00841701">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239AB890" w14:textId="77777777" w:rsidR="00841701" w:rsidRPr="00841701" w:rsidRDefault="00841701" w:rsidP="00841701">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Crimmins</w:t>
            </w:r>
          </w:p>
        </w:tc>
        <w:tc>
          <w:tcPr>
            <w:tcW w:w="880" w:type="dxa"/>
            <w:tcBorders>
              <w:top w:val="nil"/>
              <w:left w:val="nil"/>
              <w:bottom w:val="nil"/>
              <w:right w:val="nil"/>
            </w:tcBorders>
            <w:shd w:val="clear" w:color="auto" w:fill="auto"/>
            <w:noWrap/>
            <w:vAlign w:val="bottom"/>
            <w:hideMark/>
          </w:tcPr>
          <w:p w14:paraId="01A724D0"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0.94</w:t>
            </w:r>
          </w:p>
        </w:tc>
        <w:tc>
          <w:tcPr>
            <w:tcW w:w="888" w:type="dxa"/>
            <w:tcBorders>
              <w:top w:val="nil"/>
              <w:left w:val="nil"/>
              <w:bottom w:val="nil"/>
              <w:right w:val="nil"/>
            </w:tcBorders>
            <w:shd w:val="clear" w:color="auto" w:fill="auto"/>
            <w:noWrap/>
            <w:vAlign w:val="bottom"/>
            <w:hideMark/>
          </w:tcPr>
          <w:p w14:paraId="043BF165"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25.35</w:t>
            </w:r>
          </w:p>
        </w:tc>
        <w:tc>
          <w:tcPr>
            <w:tcW w:w="880" w:type="dxa"/>
            <w:tcBorders>
              <w:top w:val="nil"/>
              <w:left w:val="nil"/>
              <w:bottom w:val="nil"/>
              <w:right w:val="nil"/>
            </w:tcBorders>
            <w:shd w:val="clear" w:color="auto" w:fill="auto"/>
            <w:noWrap/>
            <w:vAlign w:val="bottom"/>
            <w:hideMark/>
          </w:tcPr>
          <w:p w14:paraId="0AA85B28"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97.75</w:t>
            </w:r>
          </w:p>
        </w:tc>
        <w:tc>
          <w:tcPr>
            <w:tcW w:w="872" w:type="dxa"/>
            <w:tcBorders>
              <w:top w:val="nil"/>
              <w:left w:val="nil"/>
              <w:bottom w:val="nil"/>
              <w:right w:val="single" w:sz="8" w:space="0" w:color="305496"/>
            </w:tcBorders>
            <w:shd w:val="clear" w:color="auto" w:fill="auto"/>
            <w:noWrap/>
            <w:vAlign w:val="bottom"/>
            <w:hideMark/>
          </w:tcPr>
          <w:p w14:paraId="77BDB3A0"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87.77</w:t>
            </w:r>
          </w:p>
        </w:tc>
      </w:tr>
      <w:tr w:rsidR="00841701" w:rsidRPr="00841701" w14:paraId="7D22B2A1" w14:textId="77777777" w:rsidTr="00841701">
        <w:trPr>
          <w:trHeight w:val="255"/>
        </w:trPr>
        <w:tc>
          <w:tcPr>
            <w:tcW w:w="1000" w:type="dxa"/>
            <w:tcBorders>
              <w:top w:val="nil"/>
              <w:left w:val="single" w:sz="8" w:space="0" w:color="305496"/>
              <w:bottom w:val="nil"/>
              <w:right w:val="single" w:sz="4" w:space="0" w:color="305496"/>
            </w:tcBorders>
            <w:shd w:val="clear" w:color="auto" w:fill="auto"/>
            <w:noWrap/>
            <w:vAlign w:val="bottom"/>
            <w:hideMark/>
          </w:tcPr>
          <w:p w14:paraId="10D0836E" w14:textId="77777777" w:rsidR="00841701" w:rsidRPr="00841701" w:rsidRDefault="00841701" w:rsidP="00841701">
            <w:pPr>
              <w:spacing w:after="0" w:line="240" w:lineRule="auto"/>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Hurd</w:t>
            </w:r>
          </w:p>
        </w:tc>
        <w:tc>
          <w:tcPr>
            <w:tcW w:w="880" w:type="dxa"/>
            <w:tcBorders>
              <w:top w:val="nil"/>
              <w:left w:val="nil"/>
              <w:bottom w:val="nil"/>
              <w:right w:val="nil"/>
            </w:tcBorders>
            <w:shd w:val="clear" w:color="auto" w:fill="auto"/>
            <w:noWrap/>
            <w:vAlign w:val="bottom"/>
            <w:hideMark/>
          </w:tcPr>
          <w:p w14:paraId="2A4EDDE4"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0.66</w:t>
            </w:r>
          </w:p>
        </w:tc>
        <w:tc>
          <w:tcPr>
            <w:tcW w:w="888" w:type="dxa"/>
            <w:tcBorders>
              <w:top w:val="nil"/>
              <w:left w:val="nil"/>
              <w:bottom w:val="nil"/>
              <w:right w:val="nil"/>
            </w:tcBorders>
            <w:shd w:val="clear" w:color="auto" w:fill="auto"/>
            <w:noWrap/>
            <w:vAlign w:val="bottom"/>
            <w:hideMark/>
          </w:tcPr>
          <w:p w14:paraId="2EA33FE2"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28.17</w:t>
            </w:r>
          </w:p>
        </w:tc>
        <w:tc>
          <w:tcPr>
            <w:tcW w:w="880" w:type="dxa"/>
            <w:tcBorders>
              <w:top w:val="nil"/>
              <w:left w:val="nil"/>
              <w:bottom w:val="nil"/>
              <w:right w:val="nil"/>
            </w:tcBorders>
            <w:shd w:val="clear" w:color="auto" w:fill="auto"/>
            <w:noWrap/>
            <w:vAlign w:val="bottom"/>
            <w:hideMark/>
          </w:tcPr>
          <w:p w14:paraId="47D68297"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98.87</w:t>
            </w:r>
          </w:p>
        </w:tc>
        <w:tc>
          <w:tcPr>
            <w:tcW w:w="872" w:type="dxa"/>
            <w:tcBorders>
              <w:top w:val="nil"/>
              <w:left w:val="nil"/>
              <w:bottom w:val="nil"/>
              <w:right w:val="single" w:sz="8" w:space="0" w:color="305496"/>
            </w:tcBorders>
            <w:shd w:val="clear" w:color="auto" w:fill="auto"/>
            <w:noWrap/>
            <w:vAlign w:val="bottom"/>
            <w:hideMark/>
          </w:tcPr>
          <w:p w14:paraId="0B5CAB42"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89.13</w:t>
            </w:r>
          </w:p>
        </w:tc>
      </w:tr>
      <w:tr w:rsidR="00841701" w:rsidRPr="00841701" w14:paraId="5437A911" w14:textId="77777777" w:rsidTr="00841701">
        <w:trPr>
          <w:trHeight w:val="270"/>
        </w:trPr>
        <w:tc>
          <w:tcPr>
            <w:tcW w:w="1000" w:type="dxa"/>
            <w:tcBorders>
              <w:top w:val="nil"/>
              <w:left w:val="single" w:sz="8" w:space="0" w:color="305496"/>
              <w:bottom w:val="single" w:sz="8" w:space="0" w:color="305496"/>
              <w:right w:val="single" w:sz="4" w:space="0" w:color="305496"/>
            </w:tcBorders>
            <w:shd w:val="clear" w:color="auto" w:fill="auto"/>
            <w:noWrap/>
            <w:vAlign w:val="bottom"/>
            <w:hideMark/>
          </w:tcPr>
          <w:p w14:paraId="372BB869" w14:textId="42233AD2" w:rsidR="00841701" w:rsidRPr="00841701" w:rsidRDefault="00841701" w:rsidP="00841701">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Pr="00841701">
              <w:rPr>
                <w:rFonts w:ascii="Calibri" w:eastAsia="Times New Roman" w:hAnsi="Calibri" w:cs="Times New Roman"/>
                <w:color w:val="000000"/>
                <w:sz w:val="20"/>
                <w:szCs w:val="20"/>
              </w:rPr>
              <w:t>Wu</w:t>
            </w:r>
          </w:p>
        </w:tc>
        <w:tc>
          <w:tcPr>
            <w:tcW w:w="880" w:type="dxa"/>
            <w:tcBorders>
              <w:top w:val="nil"/>
              <w:left w:val="nil"/>
              <w:bottom w:val="single" w:sz="8" w:space="0" w:color="305496"/>
              <w:right w:val="nil"/>
            </w:tcBorders>
            <w:shd w:val="clear" w:color="auto" w:fill="auto"/>
            <w:noWrap/>
            <w:vAlign w:val="bottom"/>
            <w:hideMark/>
          </w:tcPr>
          <w:p w14:paraId="234E599B"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0.80</w:t>
            </w:r>
          </w:p>
        </w:tc>
        <w:tc>
          <w:tcPr>
            <w:tcW w:w="888" w:type="dxa"/>
            <w:tcBorders>
              <w:top w:val="nil"/>
              <w:left w:val="nil"/>
              <w:bottom w:val="single" w:sz="8" w:space="0" w:color="305496"/>
              <w:right w:val="nil"/>
            </w:tcBorders>
            <w:shd w:val="clear" w:color="auto" w:fill="auto"/>
            <w:noWrap/>
            <w:vAlign w:val="bottom"/>
            <w:hideMark/>
          </w:tcPr>
          <w:p w14:paraId="0FD05166"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26.76</w:t>
            </w:r>
          </w:p>
        </w:tc>
        <w:tc>
          <w:tcPr>
            <w:tcW w:w="880" w:type="dxa"/>
            <w:tcBorders>
              <w:top w:val="nil"/>
              <w:left w:val="nil"/>
              <w:bottom w:val="single" w:sz="8" w:space="0" w:color="305496"/>
              <w:right w:val="nil"/>
            </w:tcBorders>
            <w:shd w:val="clear" w:color="auto" w:fill="auto"/>
            <w:noWrap/>
            <w:vAlign w:val="bottom"/>
            <w:hideMark/>
          </w:tcPr>
          <w:p w14:paraId="45CF7179"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98.20</w:t>
            </w:r>
          </w:p>
        </w:tc>
        <w:tc>
          <w:tcPr>
            <w:tcW w:w="872" w:type="dxa"/>
            <w:tcBorders>
              <w:top w:val="nil"/>
              <w:left w:val="nil"/>
              <w:bottom w:val="single" w:sz="8" w:space="0" w:color="305496"/>
              <w:right w:val="single" w:sz="8" w:space="0" w:color="305496"/>
            </w:tcBorders>
            <w:shd w:val="clear" w:color="auto" w:fill="auto"/>
            <w:noWrap/>
            <w:vAlign w:val="bottom"/>
            <w:hideMark/>
          </w:tcPr>
          <w:p w14:paraId="42410A5F" w14:textId="77777777" w:rsidR="00841701" w:rsidRPr="00841701" w:rsidRDefault="00841701" w:rsidP="00841701">
            <w:pPr>
              <w:spacing w:after="0" w:line="240" w:lineRule="auto"/>
              <w:jc w:val="right"/>
              <w:rPr>
                <w:rFonts w:ascii="Calibri" w:eastAsia="Times New Roman" w:hAnsi="Calibri" w:cs="Times New Roman"/>
                <w:color w:val="000000"/>
                <w:sz w:val="20"/>
                <w:szCs w:val="20"/>
              </w:rPr>
            </w:pPr>
            <w:r w:rsidRPr="00841701">
              <w:rPr>
                <w:rFonts w:ascii="Calibri" w:eastAsia="Times New Roman" w:hAnsi="Calibri" w:cs="Times New Roman"/>
                <w:color w:val="000000"/>
                <w:sz w:val="20"/>
                <w:szCs w:val="20"/>
              </w:rPr>
              <w:t>88.35</w:t>
            </w:r>
          </w:p>
        </w:tc>
      </w:tr>
    </w:tbl>
    <w:p w14:paraId="7D3C5714" w14:textId="1C527F9B" w:rsidR="002E0B58" w:rsidRDefault="002E0B58" w:rsidP="00582DF4">
      <w:pPr>
        <w:rPr>
          <w:highlight w:val="yellow"/>
        </w:rPr>
      </w:pPr>
    </w:p>
    <w:p w14:paraId="6144AC9B" w14:textId="2050F569" w:rsidR="002E0B58" w:rsidRDefault="005321F9" w:rsidP="00A20DBC">
      <w:r>
        <w:t>The performance of the three re-estimated regression-based algorithms (</w:t>
      </w:r>
      <w:r>
        <w:rPr>
          <w:b/>
        </w:rPr>
        <w:t>Appendix Table 2</w:t>
      </w:r>
      <w:r>
        <w:t xml:space="preserve">) was largely very similar to that of the original algorithms, with differences across all three performance metrics </w:t>
      </w:r>
      <w:r w:rsidR="001906CA">
        <w:t xml:space="preserve">in the training data </w:t>
      </w:r>
      <w:r>
        <w:t xml:space="preserve">falling </w:t>
      </w:r>
      <w:r w:rsidR="002326BA">
        <w:t xml:space="preserve">within three percentage points. </w:t>
      </w:r>
      <w:r w:rsidR="00757262">
        <w:t xml:space="preserve">In the validation data, </w:t>
      </w:r>
      <w:r>
        <w:t xml:space="preserve">the re-estimated Wu and Hurd algorithms achieved </w:t>
      </w:r>
      <w:r w:rsidR="00757262">
        <w:t xml:space="preserve">much </w:t>
      </w:r>
      <w:r>
        <w:t xml:space="preserve">higher sensitivity (both 49%) compared to the original algorithms </w:t>
      </w:r>
      <w:r>
        <w:lastRenderedPageBreak/>
        <w:t>(respectively 39% and 44%)</w:t>
      </w:r>
      <w:r w:rsidR="00757262">
        <w:t xml:space="preserve">, while the Crimmins algorithm achieved higher specificity (86%) compared to the original algorithm (82%) using a 0.5 cut-point. </w:t>
      </w:r>
      <w:r w:rsidR="00D05BD0">
        <w:t>Evaluating performance at alternate cut-points (</w:t>
      </w:r>
      <w:r w:rsidR="00D05BD0">
        <w:rPr>
          <w:b/>
        </w:rPr>
        <w:t>Appendix tables 3a-3c</w:t>
      </w:r>
      <w:r w:rsidR="00D05BD0" w:rsidRPr="00D05BD0">
        <w:t>)</w:t>
      </w:r>
      <w:r w:rsidR="00D05BD0">
        <w:t xml:space="preserve">, we found that </w:t>
      </w:r>
      <w:r w:rsidR="005F71F8">
        <w:t xml:space="preserve">the re-estimated Hurd and Crimmins algorithms generally achieved lower specificity at cut-points corresponding to 98% and 95% sensitivity </w:t>
      </w:r>
      <w:r w:rsidR="00817D4B">
        <w:t>compared to the original algorithms</w:t>
      </w:r>
      <w:r w:rsidR="00817D4B" w:rsidRPr="00C127B9">
        <w:rPr>
          <w:noProof/>
          <w:highlight w:val="yellow"/>
        </w:rPr>
        <mc:AlternateContent>
          <mc:Choice Requires="wps">
            <w:drawing>
              <wp:anchor distT="45720" distB="45720" distL="114300" distR="114300" simplePos="0" relativeHeight="251665408" behindDoc="0" locked="0" layoutInCell="1" allowOverlap="1" wp14:anchorId="765C0704" wp14:editId="3006DA16">
                <wp:simplePos x="0" y="0"/>
                <wp:positionH relativeFrom="margin">
                  <wp:align>left</wp:align>
                </wp:positionH>
                <wp:positionV relativeFrom="paragraph">
                  <wp:posOffset>0</wp:posOffset>
                </wp:positionV>
                <wp:extent cx="3533775" cy="8204835"/>
                <wp:effectExtent l="0" t="0" r="28575"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8204835"/>
                        </a:xfrm>
                        <a:prstGeom prst="rect">
                          <a:avLst/>
                        </a:prstGeom>
                        <a:solidFill>
                          <a:srgbClr val="FFFFFF"/>
                        </a:solidFill>
                        <a:ln w="9525">
                          <a:solidFill>
                            <a:srgbClr val="000000"/>
                          </a:solidFill>
                          <a:miter lim="800000"/>
                          <a:headEnd/>
                          <a:tailEnd/>
                        </a:ln>
                      </wps:spPr>
                      <wps:txbx>
                        <w:txbxContent>
                          <w:p w14:paraId="7350FC9F" w14:textId="53B07658" w:rsidR="00F6231C" w:rsidRPr="00D27135" w:rsidRDefault="00F6231C" w:rsidP="00603BC9">
                            <w:pPr>
                              <w:contextualSpacing/>
                              <w:rPr>
                                <w:b/>
                                <w:sz w:val="20"/>
                              </w:rPr>
                            </w:pPr>
                            <w:r w:rsidRPr="00D27135">
                              <w:rPr>
                                <w:b/>
                                <w:sz w:val="20"/>
                              </w:rPr>
                              <w:t xml:space="preserve">Figure 3a: Original and re-estimated Crimmins algorithm </w:t>
                            </w:r>
                          </w:p>
                          <w:p w14:paraId="04F86271" w14:textId="4B924AF9" w:rsidR="00F6231C" w:rsidRDefault="00F6231C" w:rsidP="00603BC9">
                            <w:pPr>
                              <w:contextualSpacing/>
                              <w:rPr>
                                <w:b/>
                              </w:rPr>
                            </w:pPr>
                            <w:r w:rsidRPr="00603BC9">
                              <w:rPr>
                                <w:b/>
                                <w:noProof/>
                              </w:rPr>
                              <w:drawing>
                                <wp:inline distT="0" distB="0" distL="0" distR="0" wp14:anchorId="136B6A1E" wp14:editId="4736D618">
                                  <wp:extent cx="3107883" cy="2240692"/>
                                  <wp:effectExtent l="0" t="0" r="0" b="7620"/>
                                  <wp:docPr id="19" name="Picture 19" descr="C:\Users\kzhang0316\Dropbox (Personal)\0.WORK\Power_Kan_Projects\AD_Disparities\R\Charts\ROC\ROC curves - Crimmins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zhang0316\Dropbox (Personal)\0.WORK\Power_Kan_Projects\AD_Disparities\R\Charts\ROC\ROC curves - Crimmins original &amp; re-est - Training &amp; Validation_2018_031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464" r="15406"/>
                                          <a:stretch/>
                                        </pic:blipFill>
                                        <pic:spPr bwMode="auto">
                                          <a:xfrm>
                                            <a:off x="0" y="0"/>
                                            <a:ext cx="3128570" cy="2255607"/>
                                          </a:xfrm>
                                          <a:prstGeom prst="rect">
                                            <a:avLst/>
                                          </a:prstGeom>
                                          <a:noFill/>
                                          <a:ln>
                                            <a:noFill/>
                                          </a:ln>
                                          <a:extLst>
                                            <a:ext uri="{53640926-AAD7-44D8-BBD7-CCE9431645EC}">
                                              <a14:shadowObscured xmlns:a14="http://schemas.microsoft.com/office/drawing/2010/main"/>
                                            </a:ext>
                                          </a:extLst>
                                        </pic:spPr>
                                      </pic:pic>
                                    </a:graphicData>
                                  </a:graphic>
                                </wp:inline>
                              </w:drawing>
                            </w:r>
                          </w:p>
                          <w:p w14:paraId="38EF31CD" w14:textId="73D1A8D1" w:rsidR="00F6231C" w:rsidRPr="00D27135" w:rsidRDefault="00F6231C" w:rsidP="00D27135">
                            <w:pPr>
                              <w:contextualSpacing/>
                              <w:rPr>
                                <w:b/>
                              </w:rPr>
                            </w:pPr>
                            <w:r w:rsidRPr="00D27135">
                              <w:rPr>
                                <w:b/>
                                <w:sz w:val="20"/>
                              </w:rPr>
                              <w:t xml:space="preserve">Figure 3b: Original and re-estimated Hurd algorithm </w:t>
                            </w:r>
                            <w:r w:rsidRPr="00D27135">
                              <w:rPr>
                                <w:sz w:val="20"/>
                              </w:rPr>
                              <w:t xml:space="preserve">   </w:t>
                            </w:r>
                            <w:r w:rsidRPr="00603BC9">
                              <w:rPr>
                                <w:noProof/>
                              </w:rPr>
                              <w:drawing>
                                <wp:inline distT="0" distB="0" distL="0" distR="0" wp14:anchorId="372B690B" wp14:editId="317A7D9B">
                                  <wp:extent cx="3122141" cy="2264766"/>
                                  <wp:effectExtent l="0" t="0" r="2540" b="2540"/>
                                  <wp:docPr id="20" name="Picture 20" descr="C:\Users\kzhang0316\Dropbox (Personal)\0.WORK\Power_Kan_Projects\AD_Disparities\R\Charts\ROC\ROC curves - Hurd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zhang0316\Dropbox (Personal)\0.WORK\Power_Kan_Projects\AD_Disparities\R\Charts\ROC\ROC curves - Hurd original &amp; re-est - Training &amp; Validation_2018_031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889" r="15411"/>
                                          <a:stretch/>
                                        </pic:blipFill>
                                        <pic:spPr bwMode="auto">
                                          <a:xfrm>
                                            <a:off x="0" y="0"/>
                                            <a:ext cx="3157976" cy="2290760"/>
                                          </a:xfrm>
                                          <a:prstGeom prst="rect">
                                            <a:avLst/>
                                          </a:prstGeom>
                                          <a:noFill/>
                                          <a:ln>
                                            <a:noFill/>
                                          </a:ln>
                                          <a:extLst>
                                            <a:ext uri="{53640926-AAD7-44D8-BBD7-CCE9431645EC}">
                                              <a14:shadowObscured xmlns:a14="http://schemas.microsoft.com/office/drawing/2010/main"/>
                                            </a:ext>
                                          </a:extLst>
                                        </pic:spPr>
                                      </pic:pic>
                                    </a:graphicData>
                                  </a:graphic>
                                </wp:inline>
                              </w:drawing>
                            </w:r>
                          </w:p>
                          <w:p w14:paraId="4B5663BB" w14:textId="77777777" w:rsidR="00F6231C" w:rsidRPr="00080856" w:rsidRDefault="00F6231C" w:rsidP="00603BC9">
                            <w:pPr>
                              <w:tabs>
                                <w:tab w:val="left" w:pos="1080"/>
                              </w:tabs>
                              <w:contextualSpacing/>
                              <w:rPr>
                                <w:sz w:val="12"/>
                                <w:szCs w:val="12"/>
                              </w:rPr>
                            </w:pPr>
                          </w:p>
                          <w:p w14:paraId="740F694D" w14:textId="6F23D1DB" w:rsidR="00F6231C" w:rsidRPr="00D27135" w:rsidRDefault="00F6231C" w:rsidP="00603BC9">
                            <w:pPr>
                              <w:contextualSpacing/>
                              <w:rPr>
                                <w:b/>
                                <w:sz w:val="20"/>
                              </w:rPr>
                            </w:pPr>
                            <w:r w:rsidRPr="00D27135">
                              <w:rPr>
                                <w:b/>
                                <w:sz w:val="20"/>
                              </w:rPr>
                              <w:t xml:space="preserve">Figure 3c: Original and re-estimated Wu algorithm </w:t>
                            </w:r>
                          </w:p>
                          <w:p w14:paraId="6505C751" w14:textId="4701F710" w:rsidR="00F6231C" w:rsidRDefault="00F6231C" w:rsidP="00D27135">
                            <w:pPr>
                              <w:tabs>
                                <w:tab w:val="left" w:pos="4860"/>
                              </w:tabs>
                              <w:contextualSpacing/>
                            </w:pPr>
                            <w:r w:rsidRPr="00603BC9">
                              <w:rPr>
                                <w:noProof/>
                              </w:rPr>
                              <w:drawing>
                                <wp:inline distT="0" distB="0" distL="0" distR="0" wp14:anchorId="262ECC9F" wp14:editId="40AEF892">
                                  <wp:extent cx="3150562" cy="2265405"/>
                                  <wp:effectExtent l="0" t="0" r="0" b="1905"/>
                                  <wp:docPr id="18" name="Picture 18" descr="C:\Users\kzhang0316\Dropbox (Personal)\0.WORK\Power_Kan_Projects\AD_Disparities\R\Charts\ROC\ROC curves - Wu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zhang0316\Dropbox (Personal)\0.WORK\Power_Kan_Projects\AD_Disparities\R\Charts\ROC\ROC curves - Wu original &amp; re-est - Training &amp; Validation_2018_03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9" r="14664"/>
                                          <a:stretch/>
                                        </pic:blipFill>
                                        <pic:spPr bwMode="auto">
                                          <a:xfrm>
                                            <a:off x="0" y="0"/>
                                            <a:ext cx="3182420" cy="2288313"/>
                                          </a:xfrm>
                                          <a:prstGeom prst="rect">
                                            <a:avLst/>
                                          </a:prstGeom>
                                          <a:noFill/>
                                          <a:ln>
                                            <a:noFill/>
                                          </a:ln>
                                          <a:extLst>
                                            <a:ext uri="{53640926-AAD7-44D8-BBD7-CCE9431645EC}">
                                              <a14:shadowObscured xmlns:a14="http://schemas.microsoft.com/office/drawing/2010/main"/>
                                            </a:ext>
                                          </a:extLst>
                                        </pic:spPr>
                                      </pic:pic>
                                    </a:graphicData>
                                  </a:graphic>
                                </wp:inline>
                              </w:drawing>
                            </w:r>
                          </w:p>
                          <w:p w14:paraId="2E065FCE" w14:textId="4596219A" w:rsidR="00F6231C" w:rsidRPr="00D27135" w:rsidRDefault="00F6231C" w:rsidP="00603BC9">
                            <w:pPr>
                              <w:contextualSpacing/>
                              <w:rPr>
                                <w:b/>
                                <w:sz w:val="20"/>
                              </w:rPr>
                            </w:pPr>
                            <w:r w:rsidRPr="00D27135">
                              <w:rPr>
                                <w:b/>
                                <w:sz w:val="20"/>
                              </w:rPr>
                              <w:t>KEY</w:t>
                            </w:r>
                          </w:p>
                          <w:p w14:paraId="29BC6E1B" w14:textId="4D74E800" w:rsidR="00F6231C" w:rsidRPr="00080856" w:rsidRDefault="00F6231C" w:rsidP="00603BC9">
                            <w:pPr>
                              <w:contextualSpacing/>
                              <w:rPr>
                                <w:sz w:val="12"/>
                                <w:szCs w:val="12"/>
                              </w:rPr>
                            </w:pPr>
                            <w:r>
                              <w:rPr>
                                <w:noProof/>
                              </w:rPr>
                              <w:drawing>
                                <wp:inline distT="0" distB="0" distL="0" distR="0" wp14:anchorId="1E6C170D" wp14:editId="33BD1774">
                                  <wp:extent cx="658495" cy="452120"/>
                                  <wp:effectExtent l="0" t="0" r="8255" b="5080"/>
                                  <wp:docPr id="21" name="Picture 21" descr="C:\Users\kzhang0316\Dropbox (Personal)\0.WORK\Power_Kan_Projects\AD_Disparities\R\Charts\ROC\ROC curves - Crimmins original &amp; re-est - Training &amp; Validation_2018_0312.png"/>
                                  <wp:cNvGraphicFramePr/>
                                  <a:graphic xmlns:a="http://schemas.openxmlformats.org/drawingml/2006/main">
                                    <a:graphicData uri="http://schemas.openxmlformats.org/drawingml/2006/picture">
                                      <pic:pic xmlns:pic="http://schemas.openxmlformats.org/drawingml/2006/picture">
                                        <pic:nvPicPr>
                                          <pic:cNvPr id="1" name="Picture 1" descr="C:\Users\kzhang0316\Dropbox (Personal)\0.WORK\Power_Kan_Projects\AD_Disparities\R\Charts\ROC\ROC curves - Crimmins original &amp; re-est - Training &amp; Validation_2018_0312.png"/>
                                          <pic:cNvPicPr/>
                                        </pic:nvPicPr>
                                        <pic:blipFill rotWithShape="1">
                                          <a:blip r:embed="rId16">
                                            <a:extLst>
                                              <a:ext uri="{28A0092B-C50C-407E-A947-70E740481C1C}">
                                                <a14:useLocalDpi xmlns:a14="http://schemas.microsoft.com/office/drawing/2010/main" val="0"/>
                                              </a:ext>
                                            </a:extLst>
                                          </a:blip>
                                          <a:srcRect l="85662" t="34159" r="3242" b="54012"/>
                                          <a:stretch/>
                                        </pic:blipFill>
                                        <pic:spPr bwMode="auto">
                                          <a:xfrm>
                                            <a:off x="0" y="0"/>
                                            <a:ext cx="658495" cy="4521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F52D75" wp14:editId="10DD92BC">
                                  <wp:extent cx="840105" cy="469265"/>
                                  <wp:effectExtent l="0" t="0" r="0" b="6985"/>
                                  <wp:docPr id="2" name="Picture 2" descr="C:\Users\kzhang0316\Dropbox (Personal)\0.WORK\Power_Kan_Projects\AD_Disparities\R\Charts\ROC\ROC curves - Crimmins original &amp; re-est - Training &amp; Validation_2018_0312.png"/>
                                  <wp:cNvGraphicFramePr/>
                                  <a:graphic xmlns:a="http://schemas.openxmlformats.org/drawingml/2006/main">
                                    <a:graphicData uri="http://schemas.openxmlformats.org/drawingml/2006/picture">
                                      <pic:pic xmlns:pic="http://schemas.openxmlformats.org/drawingml/2006/picture">
                                        <pic:nvPicPr>
                                          <pic:cNvPr id="2" name="Picture 2" descr="C:\Users\kzhang0316\Dropbox (Personal)\0.WORK\Power_Kan_Projects\AD_Disparities\R\Charts\ROC\ROC curves - Crimmins original &amp; re-est - Training &amp; Validation_2018_0312.png"/>
                                          <pic:cNvPicPr/>
                                        </pic:nvPicPr>
                                        <pic:blipFill rotWithShape="1">
                                          <a:blip r:embed="rId16">
                                            <a:extLst>
                                              <a:ext uri="{28A0092B-C50C-407E-A947-70E740481C1C}">
                                                <a14:useLocalDpi xmlns:a14="http://schemas.microsoft.com/office/drawing/2010/main" val="0"/>
                                              </a:ext>
                                            </a:extLst>
                                          </a:blip>
                                          <a:srcRect l="85523" t="50713" r="329" b="37034"/>
                                          <a:stretch/>
                                        </pic:blipFill>
                                        <pic:spPr bwMode="auto">
                                          <a:xfrm>
                                            <a:off x="0" y="0"/>
                                            <a:ext cx="840105" cy="469265"/>
                                          </a:xfrm>
                                          <a:prstGeom prst="rect">
                                            <a:avLst/>
                                          </a:prstGeom>
                                          <a:noFill/>
                                          <a:ln>
                                            <a:noFill/>
                                          </a:ln>
                                          <a:extLst>
                                            <a:ext uri="{53640926-AAD7-44D8-BBD7-CCE9431645EC}">
                                              <a14:shadowObscured xmlns:a14="http://schemas.microsoft.com/office/drawing/2010/main"/>
                                            </a:ext>
                                          </a:extLst>
                                        </pic:spPr>
                                      </pic:pic>
                                    </a:graphicData>
                                  </a:graphic>
                                </wp:inline>
                              </w:drawing>
                            </w:r>
                          </w:p>
                          <w:p w14:paraId="79AEC7B5" w14:textId="129CFA71" w:rsidR="00F6231C" w:rsidRDefault="00F6231C" w:rsidP="00603BC9">
                            <w:pPr>
                              <w:tabs>
                                <w:tab w:val="left" w:pos="4410"/>
                              </w:tabs>
                              <w:contextualSpacing/>
                            </w:pPr>
                            <w:r>
                              <w:t xml:space="preserve">      </w:t>
                            </w:r>
                          </w:p>
                          <w:p w14:paraId="41307064" w14:textId="77777777" w:rsidR="00F6231C" w:rsidRPr="002E0B58" w:rsidRDefault="00F6231C" w:rsidP="00603BC9">
                            <w:pPr>
                              <w:tabs>
                                <w:tab w:val="left" w:pos="4410"/>
                              </w:tabs>
                              <w:contextualSpacing/>
                              <w:rPr>
                                <w:b/>
                                <w:noProof/>
                                <w:sz w:val="12"/>
                                <w:szCs w:val="12"/>
                              </w:rPr>
                            </w:pPr>
                          </w:p>
                          <w:p w14:paraId="7A547155" w14:textId="77777777" w:rsidR="00F6231C" w:rsidRPr="002E0B58" w:rsidRDefault="00F6231C" w:rsidP="00603BC9">
                            <w:pPr>
                              <w:tabs>
                                <w:tab w:val="left" w:pos="4410"/>
                              </w:tabs>
                              <w:contextualSpacing/>
                              <w:jc w:val="center"/>
                              <w:rPr>
                                <w:b/>
                                <w:noProof/>
                              </w:rPr>
                            </w:pPr>
                            <w:r w:rsidRPr="002E0B58">
                              <w:rPr>
                                <w:b/>
                                <w:noProof/>
                              </w:rPr>
                              <w:t>Key</w:t>
                            </w:r>
                          </w:p>
                          <w:p w14:paraId="148CD540" w14:textId="77777777" w:rsidR="00F6231C" w:rsidRDefault="00F6231C" w:rsidP="00603BC9">
                            <w:pPr>
                              <w:tabs>
                                <w:tab w:val="left" w:pos="4410"/>
                              </w:tabs>
                              <w:contextualSpacing/>
                              <w:jc w:val="center"/>
                            </w:pPr>
                            <w:r>
                              <w:t xml:space="preserve">                        </w:t>
                            </w:r>
                            <w:r>
                              <w:rPr>
                                <w:noProof/>
                              </w:rPr>
                              <w:drawing>
                                <wp:inline distT="0" distB="0" distL="0" distR="0" wp14:anchorId="3042D966" wp14:editId="0F9ADBF3">
                                  <wp:extent cx="1215390" cy="203835"/>
                                  <wp:effectExtent l="0" t="0" r="3810" b="5715"/>
                                  <wp:docPr id="15" name="Picture 15"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42F4AE1A" wp14:editId="3FC7F775">
                                  <wp:extent cx="1916430" cy="20447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C0704" id="_x0000_s1030" type="#_x0000_t202" style="position:absolute;margin-left:0;margin-top:0;width:278.25pt;height:646.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4+JwIAAE0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">
                <v:textbox>
                  <w:txbxContent>
                    <w:p w14:paraId="7350FC9F" w14:textId="53B07658" w:rsidR="00F6231C" w:rsidRPr="00D27135" w:rsidRDefault="00F6231C" w:rsidP="00603BC9">
                      <w:pPr>
                        <w:contextualSpacing/>
                        <w:rPr>
                          <w:b/>
                          <w:sz w:val="20"/>
                        </w:rPr>
                      </w:pPr>
                      <w:r w:rsidRPr="00D27135">
                        <w:rPr>
                          <w:b/>
                          <w:sz w:val="20"/>
                        </w:rPr>
                        <w:t xml:space="preserve">Figure 3a: Original and re-estimated Crimmins algorithm </w:t>
                      </w:r>
                    </w:p>
                    <w:p w14:paraId="04F86271" w14:textId="4B924AF9" w:rsidR="00F6231C" w:rsidRDefault="00F6231C" w:rsidP="00603BC9">
                      <w:pPr>
                        <w:contextualSpacing/>
                        <w:rPr>
                          <w:b/>
                        </w:rPr>
                      </w:pPr>
                      <w:r w:rsidRPr="00603BC9">
                        <w:rPr>
                          <w:b/>
                          <w:noProof/>
                        </w:rPr>
                        <w:drawing>
                          <wp:inline distT="0" distB="0" distL="0" distR="0" wp14:anchorId="136B6A1E" wp14:editId="4736D618">
                            <wp:extent cx="3107883" cy="2240692"/>
                            <wp:effectExtent l="0" t="0" r="0" b="7620"/>
                            <wp:docPr id="19" name="Picture 19" descr="C:\Users\kzhang0316\Dropbox (Personal)\0.WORK\Power_Kan_Projects\AD_Disparities\R\Charts\ROC\ROC curves - Crimmins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zhang0316\Dropbox (Personal)\0.WORK\Power_Kan_Projects\AD_Disparities\R\Charts\ROC\ROC curves - Crimmins original &amp; re-est - Training &amp; Validation_2018_031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464" r="15406"/>
                                    <a:stretch/>
                                  </pic:blipFill>
                                  <pic:spPr bwMode="auto">
                                    <a:xfrm>
                                      <a:off x="0" y="0"/>
                                      <a:ext cx="3128570" cy="2255607"/>
                                    </a:xfrm>
                                    <a:prstGeom prst="rect">
                                      <a:avLst/>
                                    </a:prstGeom>
                                    <a:noFill/>
                                    <a:ln>
                                      <a:noFill/>
                                    </a:ln>
                                    <a:extLst>
                                      <a:ext uri="{53640926-AAD7-44D8-BBD7-CCE9431645EC}">
                                        <a14:shadowObscured xmlns:a14="http://schemas.microsoft.com/office/drawing/2010/main"/>
                                      </a:ext>
                                    </a:extLst>
                                  </pic:spPr>
                                </pic:pic>
                              </a:graphicData>
                            </a:graphic>
                          </wp:inline>
                        </w:drawing>
                      </w:r>
                    </w:p>
                    <w:p w14:paraId="38EF31CD" w14:textId="73D1A8D1" w:rsidR="00F6231C" w:rsidRPr="00D27135" w:rsidRDefault="00F6231C" w:rsidP="00D27135">
                      <w:pPr>
                        <w:contextualSpacing/>
                        <w:rPr>
                          <w:b/>
                        </w:rPr>
                      </w:pPr>
                      <w:r w:rsidRPr="00D27135">
                        <w:rPr>
                          <w:b/>
                          <w:sz w:val="20"/>
                        </w:rPr>
                        <w:t xml:space="preserve">Figure 3b: Original and re-estimated Hurd algorithm </w:t>
                      </w:r>
                      <w:r w:rsidRPr="00D27135">
                        <w:rPr>
                          <w:sz w:val="20"/>
                        </w:rPr>
                        <w:t xml:space="preserve">   </w:t>
                      </w:r>
                      <w:r w:rsidRPr="00603BC9">
                        <w:rPr>
                          <w:noProof/>
                        </w:rPr>
                        <w:drawing>
                          <wp:inline distT="0" distB="0" distL="0" distR="0" wp14:anchorId="372B690B" wp14:editId="317A7D9B">
                            <wp:extent cx="3122141" cy="2264766"/>
                            <wp:effectExtent l="0" t="0" r="2540" b="2540"/>
                            <wp:docPr id="20" name="Picture 20" descr="C:\Users\kzhang0316\Dropbox (Personal)\0.WORK\Power_Kan_Projects\AD_Disparities\R\Charts\ROC\ROC curves - Hurd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zhang0316\Dropbox (Personal)\0.WORK\Power_Kan_Projects\AD_Disparities\R\Charts\ROC\ROC curves - Hurd original &amp; re-est - Training &amp; Validation_2018_031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889" r="15411"/>
                                    <a:stretch/>
                                  </pic:blipFill>
                                  <pic:spPr bwMode="auto">
                                    <a:xfrm>
                                      <a:off x="0" y="0"/>
                                      <a:ext cx="3157976" cy="2290760"/>
                                    </a:xfrm>
                                    <a:prstGeom prst="rect">
                                      <a:avLst/>
                                    </a:prstGeom>
                                    <a:noFill/>
                                    <a:ln>
                                      <a:noFill/>
                                    </a:ln>
                                    <a:extLst>
                                      <a:ext uri="{53640926-AAD7-44D8-BBD7-CCE9431645EC}">
                                        <a14:shadowObscured xmlns:a14="http://schemas.microsoft.com/office/drawing/2010/main"/>
                                      </a:ext>
                                    </a:extLst>
                                  </pic:spPr>
                                </pic:pic>
                              </a:graphicData>
                            </a:graphic>
                          </wp:inline>
                        </w:drawing>
                      </w:r>
                    </w:p>
                    <w:p w14:paraId="4B5663BB" w14:textId="77777777" w:rsidR="00F6231C" w:rsidRPr="00080856" w:rsidRDefault="00F6231C" w:rsidP="00603BC9">
                      <w:pPr>
                        <w:tabs>
                          <w:tab w:val="left" w:pos="1080"/>
                        </w:tabs>
                        <w:contextualSpacing/>
                        <w:rPr>
                          <w:sz w:val="12"/>
                          <w:szCs w:val="12"/>
                        </w:rPr>
                      </w:pPr>
                    </w:p>
                    <w:p w14:paraId="740F694D" w14:textId="6F23D1DB" w:rsidR="00F6231C" w:rsidRPr="00D27135" w:rsidRDefault="00F6231C" w:rsidP="00603BC9">
                      <w:pPr>
                        <w:contextualSpacing/>
                        <w:rPr>
                          <w:b/>
                          <w:sz w:val="20"/>
                        </w:rPr>
                      </w:pPr>
                      <w:r w:rsidRPr="00D27135">
                        <w:rPr>
                          <w:b/>
                          <w:sz w:val="20"/>
                        </w:rPr>
                        <w:t xml:space="preserve">Figure 3c: Original and re-estimated Wu algorithm </w:t>
                      </w:r>
                    </w:p>
                    <w:p w14:paraId="6505C751" w14:textId="4701F710" w:rsidR="00F6231C" w:rsidRDefault="00F6231C" w:rsidP="00D27135">
                      <w:pPr>
                        <w:tabs>
                          <w:tab w:val="left" w:pos="4860"/>
                        </w:tabs>
                        <w:contextualSpacing/>
                      </w:pPr>
                      <w:r w:rsidRPr="00603BC9">
                        <w:rPr>
                          <w:noProof/>
                        </w:rPr>
                        <w:drawing>
                          <wp:inline distT="0" distB="0" distL="0" distR="0" wp14:anchorId="262ECC9F" wp14:editId="40AEF892">
                            <wp:extent cx="3150562" cy="2265405"/>
                            <wp:effectExtent l="0" t="0" r="0" b="1905"/>
                            <wp:docPr id="18" name="Picture 18" descr="C:\Users\kzhang0316\Dropbox (Personal)\0.WORK\Power_Kan_Projects\AD_Disparities\R\Charts\ROC\ROC curves - Wu original &amp; re-est - Training &amp; Validation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zhang0316\Dropbox (Personal)\0.WORK\Power_Kan_Projects\AD_Disparities\R\Charts\ROC\ROC curves - Wu original &amp; re-est - Training &amp; Validation_2018_03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9" r="14664"/>
                                    <a:stretch/>
                                  </pic:blipFill>
                                  <pic:spPr bwMode="auto">
                                    <a:xfrm>
                                      <a:off x="0" y="0"/>
                                      <a:ext cx="3182420" cy="2288313"/>
                                    </a:xfrm>
                                    <a:prstGeom prst="rect">
                                      <a:avLst/>
                                    </a:prstGeom>
                                    <a:noFill/>
                                    <a:ln>
                                      <a:noFill/>
                                    </a:ln>
                                    <a:extLst>
                                      <a:ext uri="{53640926-AAD7-44D8-BBD7-CCE9431645EC}">
                                        <a14:shadowObscured xmlns:a14="http://schemas.microsoft.com/office/drawing/2010/main"/>
                                      </a:ext>
                                    </a:extLst>
                                  </pic:spPr>
                                </pic:pic>
                              </a:graphicData>
                            </a:graphic>
                          </wp:inline>
                        </w:drawing>
                      </w:r>
                    </w:p>
                    <w:p w14:paraId="2E065FCE" w14:textId="4596219A" w:rsidR="00F6231C" w:rsidRPr="00D27135" w:rsidRDefault="00F6231C" w:rsidP="00603BC9">
                      <w:pPr>
                        <w:contextualSpacing/>
                        <w:rPr>
                          <w:b/>
                          <w:sz w:val="20"/>
                        </w:rPr>
                      </w:pPr>
                      <w:r w:rsidRPr="00D27135">
                        <w:rPr>
                          <w:b/>
                          <w:sz w:val="20"/>
                        </w:rPr>
                        <w:t>KEY</w:t>
                      </w:r>
                    </w:p>
                    <w:p w14:paraId="29BC6E1B" w14:textId="4D74E800" w:rsidR="00F6231C" w:rsidRPr="00080856" w:rsidRDefault="00F6231C" w:rsidP="00603BC9">
                      <w:pPr>
                        <w:contextualSpacing/>
                        <w:rPr>
                          <w:sz w:val="12"/>
                          <w:szCs w:val="12"/>
                        </w:rPr>
                      </w:pPr>
                      <w:r>
                        <w:rPr>
                          <w:noProof/>
                        </w:rPr>
                        <w:drawing>
                          <wp:inline distT="0" distB="0" distL="0" distR="0" wp14:anchorId="1E6C170D" wp14:editId="33BD1774">
                            <wp:extent cx="658495" cy="452120"/>
                            <wp:effectExtent l="0" t="0" r="8255" b="5080"/>
                            <wp:docPr id="21" name="Picture 21" descr="C:\Users\kzhang0316\Dropbox (Personal)\0.WORK\Power_Kan_Projects\AD_Disparities\R\Charts\ROC\ROC curves - Crimmins original &amp; re-est - Training &amp; Validation_2018_0312.png"/>
                            <wp:cNvGraphicFramePr/>
                            <a:graphic xmlns:a="http://schemas.openxmlformats.org/drawingml/2006/main">
                              <a:graphicData uri="http://schemas.openxmlformats.org/drawingml/2006/picture">
                                <pic:pic xmlns:pic="http://schemas.openxmlformats.org/drawingml/2006/picture">
                                  <pic:nvPicPr>
                                    <pic:cNvPr id="1" name="Picture 1" descr="C:\Users\kzhang0316\Dropbox (Personal)\0.WORK\Power_Kan_Projects\AD_Disparities\R\Charts\ROC\ROC curves - Crimmins original &amp; re-est - Training &amp; Validation_2018_0312.png"/>
                                    <pic:cNvPicPr/>
                                  </pic:nvPicPr>
                                  <pic:blipFill rotWithShape="1">
                                    <a:blip r:embed="rId16">
                                      <a:extLst>
                                        <a:ext uri="{28A0092B-C50C-407E-A947-70E740481C1C}">
                                          <a14:useLocalDpi xmlns:a14="http://schemas.microsoft.com/office/drawing/2010/main" val="0"/>
                                        </a:ext>
                                      </a:extLst>
                                    </a:blip>
                                    <a:srcRect l="85662" t="34159" r="3242" b="54012"/>
                                    <a:stretch/>
                                  </pic:blipFill>
                                  <pic:spPr bwMode="auto">
                                    <a:xfrm>
                                      <a:off x="0" y="0"/>
                                      <a:ext cx="658495" cy="4521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F52D75" wp14:editId="10DD92BC">
                            <wp:extent cx="840105" cy="469265"/>
                            <wp:effectExtent l="0" t="0" r="0" b="6985"/>
                            <wp:docPr id="2" name="Picture 2" descr="C:\Users\kzhang0316\Dropbox (Personal)\0.WORK\Power_Kan_Projects\AD_Disparities\R\Charts\ROC\ROC curves - Crimmins original &amp; re-est - Training &amp; Validation_2018_0312.png"/>
                            <wp:cNvGraphicFramePr/>
                            <a:graphic xmlns:a="http://schemas.openxmlformats.org/drawingml/2006/main">
                              <a:graphicData uri="http://schemas.openxmlformats.org/drawingml/2006/picture">
                                <pic:pic xmlns:pic="http://schemas.openxmlformats.org/drawingml/2006/picture">
                                  <pic:nvPicPr>
                                    <pic:cNvPr id="2" name="Picture 2" descr="C:\Users\kzhang0316\Dropbox (Personal)\0.WORK\Power_Kan_Projects\AD_Disparities\R\Charts\ROC\ROC curves - Crimmins original &amp; re-est - Training &amp; Validation_2018_0312.png"/>
                                    <pic:cNvPicPr/>
                                  </pic:nvPicPr>
                                  <pic:blipFill rotWithShape="1">
                                    <a:blip r:embed="rId16">
                                      <a:extLst>
                                        <a:ext uri="{28A0092B-C50C-407E-A947-70E740481C1C}">
                                          <a14:useLocalDpi xmlns:a14="http://schemas.microsoft.com/office/drawing/2010/main" val="0"/>
                                        </a:ext>
                                      </a:extLst>
                                    </a:blip>
                                    <a:srcRect l="85523" t="50713" r="329" b="37034"/>
                                    <a:stretch/>
                                  </pic:blipFill>
                                  <pic:spPr bwMode="auto">
                                    <a:xfrm>
                                      <a:off x="0" y="0"/>
                                      <a:ext cx="840105" cy="469265"/>
                                    </a:xfrm>
                                    <a:prstGeom prst="rect">
                                      <a:avLst/>
                                    </a:prstGeom>
                                    <a:noFill/>
                                    <a:ln>
                                      <a:noFill/>
                                    </a:ln>
                                    <a:extLst>
                                      <a:ext uri="{53640926-AAD7-44D8-BBD7-CCE9431645EC}">
                                        <a14:shadowObscured xmlns:a14="http://schemas.microsoft.com/office/drawing/2010/main"/>
                                      </a:ext>
                                    </a:extLst>
                                  </pic:spPr>
                                </pic:pic>
                              </a:graphicData>
                            </a:graphic>
                          </wp:inline>
                        </w:drawing>
                      </w:r>
                    </w:p>
                    <w:p w14:paraId="79AEC7B5" w14:textId="129CFA71" w:rsidR="00F6231C" w:rsidRDefault="00F6231C" w:rsidP="00603BC9">
                      <w:pPr>
                        <w:tabs>
                          <w:tab w:val="left" w:pos="4410"/>
                        </w:tabs>
                        <w:contextualSpacing/>
                      </w:pPr>
                      <w:r>
                        <w:t xml:space="preserve">      </w:t>
                      </w:r>
                    </w:p>
                    <w:p w14:paraId="41307064" w14:textId="77777777" w:rsidR="00F6231C" w:rsidRPr="002E0B58" w:rsidRDefault="00F6231C" w:rsidP="00603BC9">
                      <w:pPr>
                        <w:tabs>
                          <w:tab w:val="left" w:pos="4410"/>
                        </w:tabs>
                        <w:contextualSpacing/>
                        <w:rPr>
                          <w:b/>
                          <w:noProof/>
                          <w:sz w:val="12"/>
                          <w:szCs w:val="12"/>
                        </w:rPr>
                      </w:pPr>
                    </w:p>
                    <w:p w14:paraId="7A547155" w14:textId="77777777" w:rsidR="00F6231C" w:rsidRPr="002E0B58" w:rsidRDefault="00F6231C" w:rsidP="00603BC9">
                      <w:pPr>
                        <w:tabs>
                          <w:tab w:val="left" w:pos="4410"/>
                        </w:tabs>
                        <w:contextualSpacing/>
                        <w:jc w:val="center"/>
                        <w:rPr>
                          <w:b/>
                          <w:noProof/>
                        </w:rPr>
                      </w:pPr>
                      <w:r w:rsidRPr="002E0B58">
                        <w:rPr>
                          <w:b/>
                          <w:noProof/>
                        </w:rPr>
                        <w:t>Key</w:t>
                      </w:r>
                    </w:p>
                    <w:p w14:paraId="148CD540" w14:textId="77777777" w:rsidR="00F6231C" w:rsidRDefault="00F6231C" w:rsidP="00603BC9">
                      <w:pPr>
                        <w:tabs>
                          <w:tab w:val="left" w:pos="4410"/>
                        </w:tabs>
                        <w:contextualSpacing/>
                        <w:jc w:val="center"/>
                      </w:pPr>
                      <w:r>
                        <w:t xml:space="preserve">                        </w:t>
                      </w:r>
                      <w:r>
                        <w:rPr>
                          <w:noProof/>
                        </w:rPr>
                        <w:drawing>
                          <wp:inline distT="0" distB="0" distL="0" distR="0" wp14:anchorId="3042D966" wp14:editId="0F9ADBF3">
                            <wp:extent cx="1215390" cy="203835"/>
                            <wp:effectExtent l="0" t="0" r="3810" b="5715"/>
                            <wp:docPr id="15" name="Picture 15"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42F4AE1A" wp14:editId="3FC7F775">
                            <wp:extent cx="1916430" cy="20447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v:textbox>
                <w10:wrap type="square" anchorx="margin"/>
              </v:shape>
            </w:pict>
          </mc:Fallback>
        </mc:AlternateContent>
      </w:r>
      <w:r w:rsidR="005F71F8">
        <w:t xml:space="preserve">. Similarly, compared to the original algorithms, the Hurd and Wu algorithms achieved lower sensitivity at high levels of specificity when applied to the training data. Conversely, the re-estimated Wu algorithm achieved generally higher specificity at cut-points corresponding to 95% and 90% sensitivity, and the re-estimated Hurd and Crimmins algorithms achieved better sensitivity at 95% and 90% specificity in the validation data compared to the original algorithms. </w:t>
      </w:r>
      <w:r w:rsidR="00817D4B">
        <w:t xml:space="preserve">These differences are </w:t>
      </w:r>
      <w:r w:rsidR="003D64F5">
        <w:t>illustrated</w:t>
      </w:r>
      <w:r w:rsidR="00817D4B">
        <w:t xml:space="preserve"> in the ROC </w:t>
      </w:r>
      <w:r w:rsidR="003D64F5">
        <w:t>curves</w:t>
      </w:r>
      <w:r w:rsidR="00757262">
        <w:t xml:space="preserve"> </w:t>
      </w:r>
      <w:r w:rsidR="003B3A4A">
        <w:t>(</w:t>
      </w:r>
      <w:r w:rsidR="003B3A4A">
        <w:rPr>
          <w:b/>
        </w:rPr>
        <w:t>Figures 2a-2c</w:t>
      </w:r>
      <w:r w:rsidR="003B3A4A" w:rsidRPr="00603BC9">
        <w:t>)</w:t>
      </w:r>
      <w:r w:rsidR="003D64F5">
        <w:t xml:space="preserve">, which further demonstrate that performance differences between the original and re-estimated algorithms tended to be larger in the validation data than in the training data at various cut points. </w:t>
      </w:r>
    </w:p>
    <w:p w14:paraId="7DAA9FFE" w14:textId="440EB185" w:rsidR="003D64F5" w:rsidRDefault="00EE4F30" w:rsidP="00A20DBC">
      <w:r>
        <w:t>We also examined performance of the re-estimated regression-based algorithms across sociodemographic groups (</w:t>
      </w:r>
      <w:r w:rsidRPr="00EE4F30">
        <w:rPr>
          <w:b/>
        </w:rPr>
        <w:t>Appendix Figures 2a-2e</w:t>
      </w:r>
      <w:r>
        <w:t xml:space="preserve">) and found trends to be largely consistent to those of the original regressions. Proxy respondents tend to perform better insensitivity while self-respondents have higher specificity. Compared to both minority groups, non-Hispanic whites perform better in specificity and overall accuracy in the training data, </w:t>
      </w:r>
      <w:r>
        <w:lastRenderedPageBreak/>
        <w:t>and in all three performance metrics in the validation data. However, unlike the original Wu algorithm, which achieved highest sensitivity among Hispanics in both the training and validation data, the sensitivity of the re-estimated Wu algorithm among Hispanics in the validation data was marginally lower than that o</w:t>
      </w:r>
      <w:r w:rsidR="00BC4E18">
        <w:t xml:space="preserve">f non-Hispanic whites. Finally, as is the case with the original algorithms, sensitivity was higher among older individuals while specificity was higher among younger individual, and overall performance was generally better among those with at least a high school degree, and among women. </w:t>
      </w:r>
    </w:p>
    <w:p w14:paraId="0E84DB32" w14:textId="0D5B2BC3" w:rsidR="00A20DBC" w:rsidRDefault="003D64F5" w:rsidP="00A20DBC">
      <w:commentRangeStart w:id="41"/>
      <w:commentRangeStart w:id="42"/>
      <w:r>
        <w:rPr>
          <w:highlight w:val="yellow"/>
        </w:rPr>
        <w:t>.</w:t>
      </w:r>
      <w:commentRangeEnd w:id="41"/>
      <w:r w:rsidR="00924291">
        <w:rPr>
          <w:rStyle w:val="CommentReference"/>
        </w:rPr>
        <w:commentReference w:id="41"/>
      </w:r>
      <w:commentRangeEnd w:id="42"/>
      <w:r w:rsidR="00C05F81">
        <w:rPr>
          <w:rStyle w:val="CommentReference"/>
        </w:rPr>
        <w:commentReference w:id="42"/>
      </w:r>
    </w:p>
    <w:p w14:paraId="11300858" w14:textId="77777777" w:rsidR="00387A08" w:rsidRPr="00343214" w:rsidRDefault="00387A08" w:rsidP="00387A08">
      <w:pPr>
        <w:rPr>
          <w:b/>
        </w:rPr>
      </w:pPr>
      <w:r w:rsidRPr="00343214">
        <w:rPr>
          <w:b/>
        </w:rPr>
        <w:t>DISCUSSION</w:t>
      </w:r>
    </w:p>
    <w:p w14:paraId="23C298FB" w14:textId="036B5722" w:rsidR="009F6C73" w:rsidRPr="0068702E" w:rsidRDefault="001E5A2F" w:rsidP="00E435A0">
      <w:pPr>
        <w:rPr>
          <w:i/>
        </w:rPr>
      </w:pPr>
      <w:r>
        <w:t>Our findings show that the</w:t>
      </w:r>
      <w:commentRangeStart w:id="43"/>
      <w:r>
        <w:t xml:space="preserve"> algorithms perform significantly better in sensitivity (but similarly in specificity) when applied to the training data compared validation data, both overall, and across sociodemographic subgroups, which may suggest </w:t>
      </w:r>
      <w:r w:rsidR="009F6C73">
        <w:t>overfitting, or that</w:t>
      </w:r>
      <w:r>
        <w:t xml:space="preserve"> </w:t>
      </w:r>
      <w:commentRangeStart w:id="44"/>
      <w:r>
        <w:t>they are better at identifying prevalent than incident ADR</w:t>
      </w:r>
      <w:commentRangeEnd w:id="44"/>
      <w:r w:rsidR="001E7013">
        <w:rPr>
          <w:rStyle w:val="CommentReference"/>
        </w:rPr>
        <w:commentReference w:id="44"/>
      </w:r>
      <w:r>
        <w:t>D</w:t>
      </w:r>
      <w:commentRangeEnd w:id="43"/>
      <w:r w:rsidR="003848F5">
        <w:rPr>
          <w:rStyle w:val="CommentReference"/>
        </w:rPr>
        <w:commentReference w:id="43"/>
      </w:r>
      <w:r>
        <w:t xml:space="preserve"> cases. </w:t>
      </w:r>
      <w:r w:rsidR="009F6C73">
        <w:t>However, t</w:t>
      </w:r>
      <w:r w:rsidR="00E435A0">
        <w:t>he fact that the algorithms perform better when applied to our alternate validation data (comprising all</w:t>
      </w:r>
      <w:r w:rsidR="00E435A0" w:rsidRPr="00CD0D2F">
        <w:t xml:space="preserve"> </w:t>
      </w:r>
      <w:r w:rsidR="00E435A0">
        <w:t xml:space="preserve">prevalent cases of dementia in addition to incident cases at each wave; </w:t>
      </w:r>
      <w:r w:rsidR="00E435A0" w:rsidRPr="00F102CD">
        <w:rPr>
          <w:b/>
        </w:rPr>
        <w:t xml:space="preserve">Appendix Table </w:t>
      </w:r>
      <w:r w:rsidR="00F102CD" w:rsidRPr="00F102CD">
        <w:rPr>
          <w:b/>
        </w:rPr>
        <w:t>1c</w:t>
      </w:r>
      <w:r w:rsidR="00E435A0">
        <w:t xml:space="preserve">) than when applied to either the HRS training or original validation data </w:t>
      </w:r>
      <w:r w:rsidR="0068702E">
        <w:t>lends greater support to the latter hypothesis.</w:t>
      </w:r>
      <w:r w:rsidR="00E435A0">
        <w:t xml:space="preserve"> </w:t>
      </w:r>
      <w:r w:rsidR="0068702E">
        <w:t xml:space="preserve"> This is encouraging because the usefulness of these algorithms lies in their ability to accurately classify dementia using </w:t>
      </w:r>
      <w:r w:rsidR="00AA52F6">
        <w:t>new data</w:t>
      </w:r>
      <w:r w:rsidR="00E759CB">
        <w:t xml:space="preserve"> from different sources and years</w:t>
      </w:r>
      <w:r w:rsidR="0068702E">
        <w:t>.</w:t>
      </w:r>
      <w:r w:rsidR="00D23FEF">
        <w:t xml:space="preserve"> </w:t>
      </w:r>
      <w:r w:rsidR="008E78E0">
        <w:t xml:space="preserve">Across datasets, </w:t>
      </w:r>
      <w:commentRangeStart w:id="45"/>
      <w:commentRangeStart w:id="46"/>
      <w:r w:rsidR="004A2DFD">
        <w:t>the</w:t>
      </w:r>
      <w:r w:rsidR="008E78E0">
        <w:t xml:space="preserve"> </w:t>
      </w:r>
      <w:r w:rsidR="00DF60C0">
        <w:t xml:space="preserve">algorithms </w:t>
      </w:r>
      <w:r w:rsidR="007D48F6">
        <w:t>have higher sensitivity among</w:t>
      </w:r>
      <w:r w:rsidR="00DF60C0">
        <w:t xml:space="preserve"> proxy-respondents, and </w:t>
      </w:r>
      <w:r w:rsidR="007D48F6">
        <w:t>higher specificity</w:t>
      </w:r>
      <w:r w:rsidR="00DF60C0">
        <w:t xml:space="preserve"> </w:t>
      </w:r>
      <w:r w:rsidR="007D48F6">
        <w:t>for</w:t>
      </w:r>
      <w:r w:rsidR="00DF60C0">
        <w:t xml:space="preserve"> self-respondents</w:t>
      </w:r>
      <w:commentRangeEnd w:id="45"/>
      <w:r w:rsidR="000F0393">
        <w:rPr>
          <w:rStyle w:val="CommentReference"/>
        </w:rPr>
        <w:commentReference w:id="45"/>
      </w:r>
      <w:commentRangeEnd w:id="46"/>
      <w:r w:rsidR="00F102CD">
        <w:rPr>
          <w:rStyle w:val="CommentReference"/>
        </w:rPr>
        <w:commentReference w:id="46"/>
      </w:r>
      <w:r w:rsidR="00F102CD">
        <w:t>, which may be a result of the fact that there is a higher prevalence of dementia among proxies compared to self-respondents (80% vs. 21% in the training data)</w:t>
      </w:r>
      <w:r w:rsidR="005A4E58">
        <w:t>.</w:t>
      </w:r>
      <w:r w:rsidR="00F102CD">
        <w:t xml:space="preserve"> </w:t>
      </w:r>
    </w:p>
    <w:p w14:paraId="018997DA" w14:textId="6A672097" w:rsidR="00D2541D" w:rsidRDefault="00E435A0" w:rsidP="004C0025">
      <w:commentRangeStart w:id="47"/>
      <w:commentRangeStart w:id="48"/>
      <w:r>
        <w:t>Importantly, ou</w:t>
      </w:r>
      <w:r w:rsidR="00B9477B">
        <w:t>r</w:t>
      </w:r>
      <w:r w:rsidR="004C0025">
        <w:t xml:space="preserve"> head-to-head comparison of the existing algorithms demonstrates the strengths and weaknesses of each, and will help guide future researchers </w:t>
      </w:r>
      <w:r w:rsidR="00E759CB">
        <w:t>to select the most appropriate algorithm for their purposes</w:t>
      </w:r>
      <w:r w:rsidR="004C0025">
        <w:t xml:space="preserve">. </w:t>
      </w:r>
      <w:commentRangeEnd w:id="47"/>
      <w:r w:rsidR="00924291">
        <w:rPr>
          <w:rStyle w:val="CommentReference"/>
        </w:rPr>
        <w:commentReference w:id="47"/>
      </w:r>
      <w:commentRangeEnd w:id="48"/>
      <w:r w:rsidR="00D5414F">
        <w:rPr>
          <w:rStyle w:val="CommentReference"/>
        </w:rPr>
        <w:commentReference w:id="48"/>
      </w:r>
      <w:r w:rsidR="00B9477B">
        <w:t>For example, for research purposes where correctly identifying positive cases of dementia</w:t>
      </w:r>
      <w:r w:rsidR="00050150">
        <w:t xml:space="preserve"> </w:t>
      </w:r>
      <w:r w:rsidR="00E759CB">
        <w:t>is most important</w:t>
      </w:r>
      <w:r w:rsidR="00B9477B">
        <w:t>, the Crimmin</w:t>
      </w:r>
      <w:r w:rsidR="00050150">
        <w:t>s algorithm may be most useful</w:t>
      </w:r>
      <w:r w:rsidR="008D2CE6">
        <w:t xml:space="preserve">, whereas </w:t>
      </w:r>
      <w:r w:rsidR="00050150">
        <w:t>for research purposes where correctly identifying true negative cases of dementia is most important, the simple cut-off method proposed by Herzog-Wall</w:t>
      </w:r>
      <w:r w:rsidR="001E5A2F">
        <w:t xml:space="preserve">ace </w:t>
      </w:r>
      <w:r w:rsidR="008D2CE6">
        <w:t>would be</w:t>
      </w:r>
      <w:r w:rsidR="001E5A2F">
        <w:t xml:space="preserve"> </w:t>
      </w:r>
      <w:r w:rsidR="00E759CB">
        <w:t>more useful</w:t>
      </w:r>
      <w:r w:rsidR="001E5A2F">
        <w:t xml:space="preserve">. </w:t>
      </w:r>
      <w:r w:rsidR="008D2CE6">
        <w:t>Conversely, f</w:t>
      </w:r>
      <w:r w:rsidR="001E5A2F">
        <w:t xml:space="preserve">or </w:t>
      </w:r>
      <w:r w:rsidR="00311B5E">
        <w:t xml:space="preserve">cases where consistency </w:t>
      </w:r>
      <w:r w:rsidR="001E5A2F">
        <w:t xml:space="preserve">in </w:t>
      </w:r>
      <w:r w:rsidR="00311B5E">
        <w:t>identifying both true positives and true negatives are equally important, the</w:t>
      </w:r>
      <w:r w:rsidR="008D2CE6">
        <w:t xml:space="preserve"> L-K-W or Wu algorithms may be more appropriate for prevalent cases, while the Crimmins algorithm would perform best for incident cases.</w:t>
      </w:r>
      <w:r w:rsidR="00311B5E">
        <w:t xml:space="preserve">  </w:t>
      </w:r>
      <w:r w:rsidR="003848F5">
        <w:t xml:space="preserve">Finally, it is reassuring that the overall accuracy is not substantially reduced when using only cognitive score cut-offs.  Use of these approaches may be appropriate when there is substantial missingness in the covariates needed for other approaches. </w:t>
      </w:r>
    </w:p>
    <w:p w14:paraId="12316332" w14:textId="3412C1F7" w:rsidR="00D2541D" w:rsidRDefault="00E759CB" w:rsidP="004C0025">
      <w:r>
        <w:t>The di</w:t>
      </w:r>
      <w:commentRangeStart w:id="49"/>
      <w:r>
        <w:t>fferences in</w:t>
      </w:r>
      <w:r w:rsidR="00E435A0">
        <w:t xml:space="preserve"> performance across sociodemographic groups must also be considered when</w:t>
      </w:r>
      <w:r>
        <w:t xml:space="preserve"> selecting an algorithm</w:t>
      </w:r>
      <w:r w:rsidR="003848F5">
        <w:t xml:space="preserve">.  </w:t>
      </w:r>
      <w:del w:id="50" w:author="Medellena Glymour" w:date="2018-03-01T13:26:00Z">
        <w:r w:rsidR="003848F5" w:rsidDel="00924291">
          <w:delText xml:space="preserve">Blind </w:delText>
        </w:r>
      </w:del>
      <w:ins w:id="51" w:author="Medellena Glymour" w:date="2018-03-01T13:26:00Z">
        <w:r w:rsidR="00924291">
          <w:t>Naive applications</w:t>
        </w:r>
      </w:ins>
      <w:del w:id="52" w:author="Medellena Glymour" w:date="2018-03-01T13:26:00Z">
        <w:r w:rsidR="003848F5" w:rsidDel="00924291">
          <w:delText>use</w:delText>
        </w:r>
      </w:del>
      <w:r w:rsidR="003848F5">
        <w:t xml:space="preserve"> of these algorithms for disparities research may introduce differential misclassification</w:t>
      </w:r>
      <w:ins w:id="53" w:author="Medellena Glymour" w:date="2018-03-01T13:26:00Z">
        <w:r w:rsidR="00924291">
          <w:t xml:space="preserve"> and bias estimates of disparities</w:t>
        </w:r>
      </w:ins>
      <w:r w:rsidR="003848F5">
        <w:t xml:space="preserve">, as the accuracy differs across race/ethnicity, educational achievement, and </w:t>
      </w:r>
      <w:r w:rsidR="005B6B2D">
        <w:t>age</w:t>
      </w:r>
      <w:r w:rsidR="009F6C73">
        <w:t xml:space="preserve">. </w:t>
      </w:r>
      <w:r w:rsidR="005B6B2D">
        <w:t xml:space="preserve"> </w:t>
      </w:r>
      <w:r w:rsidR="009F6C73">
        <w:t xml:space="preserve">For example, </w:t>
      </w:r>
      <w:ins w:id="54" w:author="Medellena Glymour" w:date="2018-03-01T13:27:00Z">
        <w:r w:rsidR="00924291">
          <w:t xml:space="preserve">taking the point estimates at face value, the </w:t>
        </w:r>
      </w:ins>
      <w:r w:rsidR="009F6C73">
        <w:t xml:space="preserve">performance metrics from the </w:t>
      </w:r>
      <w:r w:rsidR="00A73A48">
        <w:t xml:space="preserve">HRS </w:t>
      </w:r>
      <w:r w:rsidR="009F6C73">
        <w:t xml:space="preserve">validation data suggest that </w:t>
      </w:r>
      <w:r w:rsidR="00A73A48">
        <w:t xml:space="preserve">the </w:t>
      </w:r>
      <w:r w:rsidR="00290CC5">
        <w:t>Crimmins</w:t>
      </w:r>
      <w:r w:rsidR="00A73A48">
        <w:t xml:space="preserve"> algorithm performs most co</w:t>
      </w:r>
      <w:r w:rsidR="00290CC5">
        <w:t>nsistently across racial groups</w:t>
      </w:r>
      <w:r w:rsidR="00D2541D">
        <w:t xml:space="preserve">. </w:t>
      </w:r>
      <w:r w:rsidR="00290CC5">
        <w:t>Conversely, while</w:t>
      </w:r>
      <w:r w:rsidR="00D2541D">
        <w:t xml:space="preserve"> the Crimmins algorithm </w:t>
      </w:r>
      <w:r w:rsidR="00290CC5">
        <w:t xml:space="preserve">also </w:t>
      </w:r>
      <w:r w:rsidR="00D2541D">
        <w:t>has the highest sensitivity in classifying dementia cases among more highly educated individuals, it is likely</w:t>
      </w:r>
      <w:r w:rsidR="00C75E9B">
        <w:t xml:space="preserve"> to result in a greater degree of</w:t>
      </w:r>
      <w:r w:rsidR="00D2541D">
        <w:t xml:space="preserve"> differential misclassification by edu</w:t>
      </w:r>
      <w:r w:rsidR="007C56BE">
        <w:t>cational attainment</w:t>
      </w:r>
      <w:r w:rsidR="00D2541D">
        <w:t xml:space="preserve"> compared to either the Hurd or Wu algorithms. </w:t>
      </w:r>
      <w:ins w:id="55" w:author="Medellena Glymour" w:date="2018-03-01T13:27:00Z">
        <w:r w:rsidR="00924291">
          <w:t xml:space="preserve"> These conclusions are subject to the important caveat that our estimates of sensitivity, specificity, and accuracy are vulnerable to substantial imprecision due to the small sample size. </w:t>
        </w:r>
      </w:ins>
      <w:commentRangeEnd w:id="49"/>
      <w:ins w:id="56" w:author="Medellena Glymour" w:date="2018-03-01T13:28:00Z">
        <w:r w:rsidR="00924291">
          <w:rPr>
            <w:rStyle w:val="CommentReference"/>
          </w:rPr>
          <w:commentReference w:id="49"/>
        </w:r>
      </w:ins>
      <w:r w:rsidR="005A4E58">
        <w:t xml:space="preserve"> Additionally, they are subject to the fact that we ignored CIND probabilities in classifying dementia</w:t>
      </w:r>
      <w:r w:rsidR="005D10B9">
        <w:t xml:space="preserve"> </w:t>
      </w:r>
      <w:r w:rsidR="0076755B">
        <w:t xml:space="preserve">for self-respondents </w:t>
      </w:r>
      <w:r w:rsidR="005D10B9">
        <w:t>using the Crimmins multinomial logit algorithm</w:t>
      </w:r>
      <w:r w:rsidR="0076755B">
        <w:t xml:space="preserve"> or the Hurd probit model</w:t>
      </w:r>
      <w:r w:rsidR="005A4E58">
        <w:t xml:space="preserve">; </w:t>
      </w:r>
      <w:r w:rsidR="005A4E58">
        <w:lastRenderedPageBreak/>
        <w:t xml:space="preserve">accounting for CIND </w:t>
      </w:r>
      <w:r w:rsidR="0076755B">
        <w:t xml:space="preserve">(using the following decision rule: P(dementia) &gt; 0.5 </w:t>
      </w:r>
      <w:r w:rsidR="0076755B">
        <w:rPr>
          <w:i/>
        </w:rPr>
        <w:t xml:space="preserve">and </w:t>
      </w:r>
      <w:r w:rsidR="0076755B">
        <w:t xml:space="preserve">P(dementia) &gt; P(CIND)) </w:t>
      </w:r>
      <w:r w:rsidR="005A4E58">
        <w:t xml:space="preserve">substantially lowers </w:t>
      </w:r>
      <w:r w:rsidR="005D10B9">
        <w:t>its</w:t>
      </w:r>
      <w:r w:rsidR="005A4E58">
        <w:t xml:space="preserve"> sensitivity and increases </w:t>
      </w:r>
      <w:r w:rsidR="005D10B9">
        <w:t>its</w:t>
      </w:r>
      <w:r w:rsidR="005A4E58">
        <w:t xml:space="preserve"> specificity</w:t>
      </w:r>
      <w:r w:rsidR="005D10B9">
        <w:t xml:space="preserve"> in dementia classification overall, and alters its relative performance to the other algorithms across sociodemographic subgroups</w:t>
      </w:r>
      <w:r w:rsidR="005A4E58">
        <w:rPr>
          <w:b/>
        </w:rPr>
        <w:t xml:space="preserve"> (</w:t>
      </w:r>
      <w:r w:rsidR="005A4E58" w:rsidRPr="00290CC5">
        <w:rPr>
          <w:b/>
        </w:rPr>
        <w:t>Appendix table</w:t>
      </w:r>
      <w:r w:rsidR="00F6231C">
        <w:rPr>
          <w:b/>
        </w:rPr>
        <w:t>s</w:t>
      </w:r>
      <w:r w:rsidR="005A4E58" w:rsidRPr="00290CC5">
        <w:rPr>
          <w:b/>
        </w:rPr>
        <w:t xml:space="preserve"> 4</w:t>
      </w:r>
      <w:r w:rsidR="005D10B9">
        <w:rPr>
          <w:b/>
        </w:rPr>
        <w:t>a-</w:t>
      </w:r>
      <w:commentRangeStart w:id="57"/>
      <w:r w:rsidR="005D10B9">
        <w:rPr>
          <w:b/>
        </w:rPr>
        <w:t>4f</w:t>
      </w:r>
      <w:commentRangeEnd w:id="57"/>
      <w:r w:rsidR="0076755B">
        <w:rPr>
          <w:rStyle w:val="CommentReference"/>
        </w:rPr>
        <w:commentReference w:id="57"/>
      </w:r>
      <w:r w:rsidR="005A4E58" w:rsidRPr="00290CC5">
        <w:rPr>
          <w:b/>
        </w:rPr>
        <w:t>)</w:t>
      </w:r>
      <w:r w:rsidR="005D10B9">
        <w:t>.</w:t>
      </w:r>
      <w:r w:rsidR="0076755B">
        <w:t xml:space="preserve"> </w:t>
      </w:r>
    </w:p>
    <w:p w14:paraId="3946A67A" w14:textId="07292C52" w:rsidR="00C101D0" w:rsidRPr="00AB6B84" w:rsidRDefault="008E78E0" w:rsidP="004C0025">
      <w:r>
        <w:t xml:space="preserve">The relative ease of applying each algorithm is </w:t>
      </w:r>
      <w:r w:rsidR="004A2DFD">
        <w:t>also an important</w:t>
      </w:r>
      <w:r w:rsidR="005E2D66">
        <w:t xml:space="preserve"> (</w:t>
      </w:r>
      <w:r w:rsidR="004A2DFD">
        <w:t>and likely the</w:t>
      </w:r>
      <w:r>
        <w:t xml:space="preserve"> more constraining</w:t>
      </w:r>
      <w:r w:rsidR="005E2D66">
        <w:t>)</w:t>
      </w:r>
      <w:r>
        <w:t xml:space="preserve"> factor </w:t>
      </w:r>
      <w:r w:rsidR="005E2D66">
        <w:t>to consider when selecting which</w:t>
      </w:r>
      <w:r>
        <w:t xml:space="preserve"> algorithm to use. The regression-based algorithms, while </w:t>
      </w:r>
      <w:r w:rsidR="007A127A">
        <w:t>generally performing better</w:t>
      </w:r>
      <w:r w:rsidR="00C101D0">
        <w:t xml:space="preserve">, are </w:t>
      </w:r>
      <w:r w:rsidR="007A127A">
        <w:t xml:space="preserve">much more </w:t>
      </w:r>
      <w:r w:rsidR="008054C7">
        <w:t>difficult</w:t>
      </w:r>
      <w:r w:rsidR="007A127A">
        <w:t xml:space="preserve"> to implement. </w:t>
      </w:r>
      <w:r w:rsidR="007C56BE">
        <w:t xml:space="preserve">Apart from the time-consuming task of cleaning and preparing the data for applying the regression coefficients, we had challenges determining specific data cleaning choices for common variables based on the manuscript alone, and relied on </w:t>
      </w:r>
      <w:r w:rsidR="004A2DFD">
        <w:t xml:space="preserve">access to </w:t>
      </w:r>
      <w:r w:rsidR="007A127A">
        <w:t xml:space="preserve">the original code used to develop the Wu algorithm, </w:t>
      </w:r>
      <w:r w:rsidR="007C56BE">
        <w:t>as well as</w:t>
      </w:r>
      <w:r w:rsidR="007A127A">
        <w:t xml:space="preserve"> correspondence with the au</w:t>
      </w:r>
      <w:r w:rsidR="007C56BE">
        <w:t>thors of the Crimmins algorithm</w:t>
      </w:r>
      <w:commentRangeStart w:id="58"/>
      <w:r w:rsidR="007C56BE">
        <w:t>.</w:t>
      </w:r>
      <w:r w:rsidR="005B6B2D">
        <w:rPr>
          <w:rStyle w:val="FootnoteReference"/>
        </w:rPr>
        <w:t xml:space="preserve"> </w:t>
      </w:r>
      <w:r w:rsidR="005B6B2D">
        <w:t>(Though we also attempted to contact Hurd et al. for clarifications regarding coding decisions, we did not receive a response, and thus made our best educated guess when re-estimating their algorithm</w:t>
      </w:r>
      <w:commentRangeEnd w:id="58"/>
      <w:r w:rsidR="00526F73">
        <w:rPr>
          <w:rStyle w:val="CommentReference"/>
        </w:rPr>
        <w:commentReference w:id="58"/>
      </w:r>
      <w:r w:rsidR="005B6B2D">
        <w:t xml:space="preserve">.) </w:t>
      </w:r>
      <w:r w:rsidR="000675A3">
        <w:t>T</w:t>
      </w:r>
      <w:r w:rsidR="00E935F2">
        <w:t xml:space="preserve">he cognitive score cutoff-based algorithms were very straightforward to apply, with the L-K-W algorithm being more accessible by requiring fewer predictors. </w:t>
      </w:r>
      <w:commentRangeStart w:id="59"/>
      <w:commentRangeStart w:id="60"/>
      <w:r w:rsidR="00E935F2">
        <w:t xml:space="preserve">Considering that the </w:t>
      </w:r>
      <w:r w:rsidR="005A4E58">
        <w:t>sensitivity</w:t>
      </w:r>
      <w:r w:rsidR="00E935F2">
        <w:t xml:space="preserve"> of the L-K-W algorithm was comparable to (and for certain sociodemographic subgroups, better than) </w:t>
      </w:r>
      <w:commentRangeEnd w:id="59"/>
      <w:r w:rsidR="00526F73">
        <w:rPr>
          <w:rStyle w:val="CommentReference"/>
        </w:rPr>
        <w:commentReference w:id="59"/>
      </w:r>
      <w:commentRangeEnd w:id="60"/>
      <w:r w:rsidR="005A4E58">
        <w:rPr>
          <w:rStyle w:val="CommentReference"/>
        </w:rPr>
        <w:commentReference w:id="60"/>
      </w:r>
      <w:r w:rsidR="00E935F2">
        <w:t>that of t</w:t>
      </w:r>
      <w:r w:rsidR="005A4E58">
        <w:t>he regression-based Wu and Hurd algorithms (as well as the Crimmins algorithm when CIND probabilities are accounted for)</w:t>
      </w:r>
      <w:r w:rsidR="00E935F2">
        <w:t xml:space="preserve">, </w:t>
      </w:r>
      <w:r w:rsidR="000675A3">
        <w:t xml:space="preserve">it may be the most universally applicable </w:t>
      </w:r>
      <w:r w:rsidR="005B6B2D">
        <w:t xml:space="preserve">existing </w:t>
      </w:r>
      <w:r w:rsidR="000675A3">
        <w:t>algorithm for purposes</w:t>
      </w:r>
      <w:r w:rsidR="005A4E58">
        <w:t xml:space="preserve"> where identifying positive cases is most important</w:t>
      </w:r>
      <w:r w:rsidR="000675A3">
        <w:t>.</w:t>
      </w:r>
      <w:r w:rsidR="005A4E58">
        <w:t xml:space="preserve"> </w:t>
      </w:r>
      <w:r w:rsidR="005A4E58" w:rsidRPr="00AB6B84">
        <w:rPr>
          <w:highlight w:val="yellow"/>
        </w:rPr>
        <w:t>Furthermore, the L-K-W algorithm is superior</w:t>
      </w:r>
      <w:r w:rsidR="00AB6B84" w:rsidRPr="00AB6B84">
        <w:rPr>
          <w:highlight w:val="yellow"/>
        </w:rPr>
        <w:t xml:space="preserve"> to the Crimmins algorithm in cases where users wish to identify individuals with CIND, as it offers relevant cut-off points for both self-respondents </w:t>
      </w:r>
      <w:r w:rsidR="00AB6B84" w:rsidRPr="00AB6B84">
        <w:rPr>
          <w:i/>
          <w:highlight w:val="yellow"/>
        </w:rPr>
        <w:t xml:space="preserve">and </w:t>
      </w:r>
      <w:r w:rsidR="00AB6B84" w:rsidRPr="00AB6B84">
        <w:rPr>
          <w:highlight w:val="yellow"/>
        </w:rPr>
        <w:t xml:space="preserve">proxy-respondents. Comparison of classification performance across the three levels of outcomes between the Crimmins and L-K-W algorithms was outside the scope of this paper, but is an important area of inquiry that should be pursued in the </w:t>
      </w:r>
      <w:commentRangeStart w:id="61"/>
      <w:r w:rsidR="00AB6B84" w:rsidRPr="00AB6B84">
        <w:rPr>
          <w:highlight w:val="yellow"/>
        </w:rPr>
        <w:t>future</w:t>
      </w:r>
      <w:commentRangeEnd w:id="61"/>
      <w:r w:rsidR="00651EBF">
        <w:rPr>
          <w:rStyle w:val="CommentReference"/>
        </w:rPr>
        <w:commentReference w:id="61"/>
      </w:r>
      <w:r w:rsidR="00AB6B84" w:rsidRPr="00AB6B84">
        <w:rPr>
          <w:highlight w:val="yellow"/>
        </w:rPr>
        <w:t>.</w:t>
      </w:r>
      <w:r w:rsidR="00AB6B84">
        <w:t xml:space="preserve"> </w:t>
      </w:r>
    </w:p>
    <w:p w14:paraId="45A65FD5" w14:textId="2C7759FB" w:rsidR="00C05F81" w:rsidRDefault="000675A3" w:rsidP="00387A08">
      <w:r>
        <w:t>O</w:t>
      </w:r>
      <w:r w:rsidR="00387A08">
        <w:t>ur study also has limitations.  Our methods assume the relationship between our predictors and dementia st</w:t>
      </w:r>
      <w:r w:rsidR="00651EBF">
        <w:t>atus is invariant across time. Additionally, the validation dataset used in this</w:t>
      </w:r>
      <w:r w:rsidR="009423CC">
        <w:t xml:space="preserve"> evaluation is not ideal. First, </w:t>
      </w:r>
      <w:r w:rsidR="00651EBF">
        <w:t>it comes from the same study and repeated measures of the same participants from the training data</w:t>
      </w:r>
      <w:r w:rsidR="009423CC">
        <w:t xml:space="preserve">, which limits external validity and </w:t>
      </w:r>
      <w:r w:rsidR="000E09AD">
        <w:t>renders our conclusions reliant on the assumption that the ADAMS dementia diagnoses are accurate. S</w:t>
      </w:r>
      <w:bookmarkStart w:id="62" w:name="_GoBack"/>
      <w:bookmarkEnd w:id="62"/>
      <w:r w:rsidR="00651EBF">
        <w:t xml:space="preserve">econd, it captures incident cases of dementia, which is different from prevalent cases of dementia (as captured primarily in </w:t>
      </w:r>
      <w:r w:rsidR="00C05F81">
        <w:t>the training data). We pursued the possibility of using</w:t>
      </w:r>
      <w:r w:rsidR="00651EBF">
        <w:t xml:space="preserve"> alternative studies </w:t>
      </w:r>
      <w:r w:rsidR="00C05F81">
        <w:t>from which to construct</w:t>
      </w:r>
      <w:r w:rsidR="00C05F81">
        <w:t xml:space="preserve"> out validation dataset, </w:t>
      </w:r>
      <w:r w:rsidR="00651EBF">
        <w:t xml:space="preserve">including the ARIC study, HRS sister studies, as well as the Rush </w:t>
      </w:r>
      <w:r w:rsidR="00C05F81">
        <w:t xml:space="preserve">MAP, ROS, and MARS cohorts. Unfortunately, none of these studies </w:t>
      </w:r>
      <w:r w:rsidR="00651EBF">
        <w:t xml:space="preserve">collected sufficiently similar cognition and physical functioning data to ensure that the algorithms can be applied with a high degree of fidelity. </w:t>
      </w:r>
      <w:r w:rsidR="009423CC">
        <w:t>F</w:t>
      </w:r>
      <w:r w:rsidR="00C05F81">
        <w:t xml:space="preserve">Despite these limitations, this head-to-head comparison is the first to allow those who wish to use these existing algorithms to make an informed decision regarding which may be most appropriate for their purpose. </w:t>
      </w:r>
      <w:r w:rsidR="00E84EC8">
        <w:t>Additionally</w:t>
      </w:r>
      <w:r w:rsidR="00C05F81">
        <w:t xml:space="preserve">, this exercise has revealed that the performance of the algorithms may be substantially different across sociodemographic groups, and that the prediction of prevalent versus incident dementia most likely require different methods and predictors. </w:t>
      </w:r>
    </w:p>
    <w:p w14:paraId="7ABCD927" w14:textId="21548913" w:rsidR="00387A08" w:rsidRDefault="00C05F81" w:rsidP="00387A08">
      <w:r>
        <w:t xml:space="preserve">Further testing of the existing algorithms should focus on </w:t>
      </w:r>
      <w:r w:rsidR="00E84EC8">
        <w:t xml:space="preserve">evaluating </w:t>
      </w:r>
      <w:r>
        <w:t>their performance in predicting prevalent versus incident dementia in external studies</w:t>
      </w:r>
      <w:r w:rsidR="00E84EC8">
        <w:t xml:space="preserve"> and in larger sample sizes</w:t>
      </w:r>
      <w:r>
        <w:t xml:space="preserve"> to test their external validity. Additionally, comparing the performance of the algorithms in predicting mortality may be worthwhile and potentially shed further insight into the relationship between cognition and mortality in old age.  </w:t>
      </w:r>
      <w:r w:rsidR="00D5414F">
        <w:t xml:space="preserve">Importantly, we strongly recommend that efforts to develop dementia classification algorithms </w:t>
      </w:r>
      <w:r w:rsidR="00D5414F">
        <w:lastRenderedPageBreak/>
        <w:t xml:space="preserve">continue, and that they focus particularly </w:t>
      </w:r>
      <w:r w:rsidR="00E84EC8">
        <w:t xml:space="preserve">on </w:t>
      </w:r>
      <w:r w:rsidR="00D5414F">
        <w:t xml:space="preserve">achieving uniform performance across sociodemographic </w:t>
      </w:r>
      <w:r w:rsidR="00E84EC8">
        <w:t>groups.</w:t>
      </w:r>
      <w:r w:rsidR="00D5414F">
        <w:t xml:space="preserve"> </w:t>
      </w:r>
      <w:r w:rsidR="00E84EC8">
        <w:t xml:space="preserve">Based on our head-to-head comparison, it is possible that </w:t>
      </w:r>
      <w:r w:rsidR="00E84EC8">
        <w:t xml:space="preserve">for summary score cutoff-based algorithms, different thresholds may be needed for different groups, and that for regression-based algorithms, additional sociodemographic indicators may be needed. We also recommend that future efforts to develop algorithms for predicting dementia separate prevalent vs. incident cases in the algorithm training and evaluation processes. </w:t>
      </w:r>
    </w:p>
    <w:p w14:paraId="572CC490" w14:textId="4BE9A191" w:rsidR="00DF2808" w:rsidRDefault="00DF2808">
      <w:r>
        <w:br w:type="page"/>
      </w:r>
    </w:p>
    <w:p w14:paraId="7563B04C" w14:textId="1CBCA19B" w:rsidR="004D404A" w:rsidRDefault="00E43213" w:rsidP="00D23FEF">
      <w:pPr>
        <w:contextualSpacing/>
        <w:rPr>
          <w:b/>
        </w:rPr>
      </w:pPr>
      <w:r w:rsidRPr="00E43213">
        <w:rPr>
          <w:b/>
        </w:rPr>
        <w:lastRenderedPageBreak/>
        <w:t>REFERENCES</w:t>
      </w:r>
    </w:p>
    <w:p w14:paraId="55EB69A6" w14:textId="626338D4" w:rsidR="00AA52F6" w:rsidRPr="00AA52F6" w:rsidRDefault="00137ABF" w:rsidP="00AA52F6">
      <w:pPr>
        <w:widowControl w:val="0"/>
        <w:autoSpaceDE w:val="0"/>
        <w:autoSpaceDN w:val="0"/>
        <w:adjustRightInd w:val="0"/>
        <w:spacing w:after="0" w:line="240" w:lineRule="auto"/>
        <w:ind w:left="640" w:hanging="640"/>
        <w:rPr>
          <w:rFonts w:ascii="Calibri" w:hAnsi="Calibri" w:cs="Times New Roman"/>
          <w:noProof/>
          <w:szCs w:val="24"/>
        </w:rPr>
      </w:pPr>
      <w:r>
        <w:rPr>
          <w:b/>
        </w:rPr>
        <w:fldChar w:fldCharType="begin" w:fldLock="1"/>
      </w:r>
      <w:r>
        <w:rPr>
          <w:b/>
        </w:rPr>
        <w:instrText xml:space="preserve">ADDIN Mendeley Bibliography CSL_BIBLIOGRAPHY </w:instrText>
      </w:r>
      <w:r>
        <w:rPr>
          <w:b/>
        </w:rPr>
        <w:fldChar w:fldCharType="separate"/>
      </w:r>
      <w:r w:rsidR="00AA52F6" w:rsidRPr="00AA52F6">
        <w:rPr>
          <w:rFonts w:ascii="Calibri" w:hAnsi="Calibri" w:cs="Times New Roman"/>
          <w:noProof/>
          <w:szCs w:val="24"/>
        </w:rPr>
        <w:t xml:space="preserve">1. </w:t>
      </w:r>
      <w:r w:rsidR="00AA52F6" w:rsidRPr="00AA52F6">
        <w:rPr>
          <w:rFonts w:ascii="Calibri" w:hAnsi="Calibri" w:cs="Times New Roman"/>
          <w:noProof/>
          <w:szCs w:val="24"/>
        </w:rPr>
        <w:tab/>
        <w:t xml:space="preserve">Herzog AR, Wallace RB. Measures of cognitive functioning in the AHEAD Study. </w:t>
      </w:r>
      <w:r w:rsidR="00AA52F6" w:rsidRPr="00AA52F6">
        <w:rPr>
          <w:rFonts w:ascii="Calibri" w:hAnsi="Calibri" w:cs="Times New Roman"/>
          <w:i/>
          <w:iCs/>
          <w:noProof/>
          <w:szCs w:val="24"/>
        </w:rPr>
        <w:t>J Gerontol B Psychol Sci Soc Sci</w:t>
      </w:r>
      <w:r w:rsidR="00AA52F6" w:rsidRPr="00AA52F6">
        <w:rPr>
          <w:rFonts w:ascii="Calibri" w:hAnsi="Calibri" w:cs="Times New Roman"/>
          <w:noProof/>
          <w:szCs w:val="24"/>
        </w:rPr>
        <w:t>. 1997;52 Spec No:37-48.</w:t>
      </w:r>
    </w:p>
    <w:p w14:paraId="4340D601"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2. </w:t>
      </w:r>
      <w:r w:rsidRPr="00AA52F6">
        <w:rPr>
          <w:rFonts w:ascii="Calibri" w:hAnsi="Calibri" w:cs="Times New Roman"/>
          <w:noProof/>
          <w:szCs w:val="24"/>
        </w:rPr>
        <w:tab/>
        <w:t xml:space="preserve">Alzheimer’s Association. 2010 Alzheimer’s disease facts and figures. </w:t>
      </w:r>
      <w:r w:rsidRPr="00AA52F6">
        <w:rPr>
          <w:rFonts w:ascii="Calibri" w:hAnsi="Calibri" w:cs="Times New Roman"/>
          <w:i/>
          <w:iCs/>
          <w:noProof/>
          <w:szCs w:val="24"/>
        </w:rPr>
        <w:t>Alzheimer’s Dement</w:t>
      </w:r>
      <w:r w:rsidRPr="00AA52F6">
        <w:rPr>
          <w:rFonts w:ascii="Calibri" w:hAnsi="Calibri" w:cs="Times New Roman"/>
          <w:noProof/>
          <w:szCs w:val="24"/>
        </w:rPr>
        <w:t>. 2010;6(2):158-194.</w:t>
      </w:r>
    </w:p>
    <w:p w14:paraId="295EAFE5"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3. </w:t>
      </w:r>
      <w:r w:rsidRPr="00AA52F6">
        <w:rPr>
          <w:rFonts w:ascii="Calibri" w:hAnsi="Calibri" w:cs="Times New Roman"/>
          <w:noProof/>
          <w:szCs w:val="24"/>
        </w:rPr>
        <w:tab/>
        <w:t xml:space="preserve">Hurd MD, Martorell P, Delavande A, Mullen KJ, Langa KM. Monetary Costs of Dementia in the United States. </w:t>
      </w:r>
      <w:r w:rsidRPr="00AA52F6">
        <w:rPr>
          <w:rFonts w:ascii="Calibri" w:hAnsi="Calibri" w:cs="Times New Roman"/>
          <w:i/>
          <w:iCs/>
          <w:noProof/>
          <w:szCs w:val="24"/>
        </w:rPr>
        <w:t>N Engl J Med</w:t>
      </w:r>
      <w:r w:rsidRPr="00AA52F6">
        <w:rPr>
          <w:rFonts w:ascii="Calibri" w:hAnsi="Calibri" w:cs="Times New Roman"/>
          <w:noProof/>
          <w:szCs w:val="24"/>
        </w:rPr>
        <w:t>. 2013;368(14):1326-1334. doi:10.1056/NEJMsa1204629.</w:t>
      </w:r>
    </w:p>
    <w:p w14:paraId="308E9B44"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4. </w:t>
      </w:r>
      <w:r w:rsidRPr="00AA52F6">
        <w:rPr>
          <w:rFonts w:ascii="Calibri" w:hAnsi="Calibri" w:cs="Times New Roman"/>
          <w:noProof/>
          <w:szCs w:val="24"/>
        </w:rPr>
        <w:tab/>
        <w:t xml:space="preserve">Crimmins EM, Kim JK, Langa KM, Weir DR. Assessment of Cognition Using Surveys and Neuropsychological Assessment: The Health and Retirement Study and the Aging, Demographics, and Memory Study. </w:t>
      </w:r>
      <w:r w:rsidRPr="00AA52F6">
        <w:rPr>
          <w:rFonts w:ascii="Calibri" w:hAnsi="Calibri" w:cs="Times New Roman"/>
          <w:i/>
          <w:iCs/>
          <w:noProof/>
          <w:szCs w:val="24"/>
        </w:rPr>
        <w:t>Journals Gerontol Ser B Psychol Sci Soc Sci</w:t>
      </w:r>
      <w:r w:rsidRPr="00AA52F6">
        <w:rPr>
          <w:rFonts w:ascii="Calibri" w:hAnsi="Calibri" w:cs="Times New Roman"/>
          <w:noProof/>
          <w:szCs w:val="24"/>
        </w:rPr>
        <w:t>. 2011;66B(Supplement 1):i162-i171.</w:t>
      </w:r>
    </w:p>
    <w:p w14:paraId="69E74695"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5. </w:t>
      </w:r>
      <w:r w:rsidRPr="00AA52F6">
        <w:rPr>
          <w:rFonts w:ascii="Calibri" w:hAnsi="Calibri" w:cs="Times New Roman"/>
          <w:noProof/>
          <w:szCs w:val="24"/>
        </w:rPr>
        <w:tab/>
        <w:t xml:space="preserve">Wu Q, Tchetgen Tchetgen EJ, Osypuk TL, White K, Mujahid M, Maria Glymour M. Combining direct and proxy assessments to reduce attrition bias in a longitudinal study. </w:t>
      </w:r>
      <w:r w:rsidRPr="00AA52F6">
        <w:rPr>
          <w:rFonts w:ascii="Calibri" w:hAnsi="Calibri" w:cs="Times New Roman"/>
          <w:i/>
          <w:iCs/>
          <w:noProof/>
          <w:szCs w:val="24"/>
        </w:rPr>
        <w:t>Alzheimer Dis Assoc Disord</w:t>
      </w:r>
      <w:r w:rsidRPr="00AA52F6">
        <w:rPr>
          <w:rFonts w:ascii="Calibri" w:hAnsi="Calibri" w:cs="Times New Roman"/>
          <w:noProof/>
          <w:szCs w:val="24"/>
        </w:rPr>
        <w:t>. 2013;27(3):207-212.</w:t>
      </w:r>
    </w:p>
    <w:p w14:paraId="688BBBE3"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6. </w:t>
      </w:r>
      <w:r w:rsidRPr="00AA52F6">
        <w:rPr>
          <w:rFonts w:ascii="Calibri" w:hAnsi="Calibri" w:cs="Times New Roman"/>
          <w:noProof/>
          <w:szCs w:val="24"/>
        </w:rPr>
        <w:tab/>
        <w:t>Heeringa SG, Fisher GG, Hurd M, et al. Sample Design, Weighting and Analysis for ADAMS. 2007:1-36.</w:t>
      </w:r>
    </w:p>
    <w:p w14:paraId="53B3D3AC"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7. </w:t>
      </w:r>
      <w:r w:rsidRPr="00AA52F6">
        <w:rPr>
          <w:rFonts w:ascii="Calibri" w:hAnsi="Calibri" w:cs="Times New Roman"/>
          <w:noProof/>
          <w:szCs w:val="24"/>
        </w:rPr>
        <w:tab/>
        <w:t xml:space="preserve">Langa KM, Plassman BL, Wallace RB, et al. The aging, demographics, and memory study: Study design and methods. </w:t>
      </w:r>
      <w:r w:rsidRPr="00AA52F6">
        <w:rPr>
          <w:rFonts w:ascii="Calibri" w:hAnsi="Calibri" w:cs="Times New Roman"/>
          <w:i/>
          <w:iCs/>
          <w:noProof/>
          <w:szCs w:val="24"/>
        </w:rPr>
        <w:t>Neuroepidemiology</w:t>
      </w:r>
      <w:r w:rsidRPr="00AA52F6">
        <w:rPr>
          <w:rFonts w:ascii="Calibri" w:hAnsi="Calibri" w:cs="Times New Roman"/>
          <w:noProof/>
          <w:szCs w:val="24"/>
        </w:rPr>
        <w:t>. 2005;25(4):181-191. doi:10.1159/000087448.</w:t>
      </w:r>
    </w:p>
    <w:p w14:paraId="34CC5004"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8. </w:t>
      </w:r>
      <w:r w:rsidRPr="00AA52F6">
        <w:rPr>
          <w:rFonts w:ascii="Calibri" w:hAnsi="Calibri" w:cs="Times New Roman"/>
          <w:noProof/>
          <w:szCs w:val="24"/>
        </w:rPr>
        <w:tab/>
        <w:t xml:space="preserve">Langa KM, Chernew ME, Kabeto MU, et al. National estimates of the quality and cost of informal caregiving for the elderly with dementia. </w:t>
      </w:r>
      <w:r w:rsidRPr="00AA52F6">
        <w:rPr>
          <w:rFonts w:ascii="Calibri" w:hAnsi="Calibri" w:cs="Times New Roman"/>
          <w:i/>
          <w:iCs/>
          <w:noProof/>
          <w:szCs w:val="24"/>
        </w:rPr>
        <w:t>J Gen Intern Med</w:t>
      </w:r>
      <w:r w:rsidRPr="00AA52F6">
        <w:rPr>
          <w:rFonts w:ascii="Calibri" w:hAnsi="Calibri" w:cs="Times New Roman"/>
          <w:noProof/>
          <w:szCs w:val="24"/>
        </w:rPr>
        <w:t>. 2001;16:770-778.</w:t>
      </w:r>
    </w:p>
    <w:p w14:paraId="1D267DD3"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9. </w:t>
      </w:r>
      <w:r w:rsidRPr="00AA52F6">
        <w:rPr>
          <w:rFonts w:ascii="Calibri" w:hAnsi="Calibri" w:cs="Times New Roman"/>
          <w:noProof/>
          <w:szCs w:val="24"/>
        </w:rPr>
        <w:tab/>
        <w:t xml:space="preserve">Langa KM, Larson EB, Karlawish JH, et al. Trends in the prevalence and mortality of cognitive impairment in the United States: Is there evidence of a compression of cognitive morbidity? </w:t>
      </w:r>
      <w:r w:rsidRPr="00AA52F6">
        <w:rPr>
          <w:rFonts w:ascii="Calibri" w:hAnsi="Calibri" w:cs="Times New Roman"/>
          <w:i/>
          <w:iCs/>
          <w:noProof/>
          <w:szCs w:val="24"/>
        </w:rPr>
        <w:t>Alzheimer’s Dement</w:t>
      </w:r>
      <w:r w:rsidRPr="00AA52F6">
        <w:rPr>
          <w:rFonts w:ascii="Calibri" w:hAnsi="Calibri" w:cs="Times New Roman"/>
          <w:noProof/>
          <w:szCs w:val="24"/>
        </w:rPr>
        <w:t>. 2008;4(2):134-144.</w:t>
      </w:r>
    </w:p>
    <w:p w14:paraId="68B5CF5B"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10. </w:t>
      </w:r>
      <w:r w:rsidRPr="00AA52F6">
        <w:rPr>
          <w:rFonts w:ascii="Calibri" w:hAnsi="Calibri" w:cs="Times New Roman"/>
          <w:noProof/>
          <w:szCs w:val="24"/>
        </w:rPr>
        <w:tab/>
        <w:t xml:space="preserve">Langa KM, Larson EB, Crimmins EM, et al. A Comparison of the Prevalence of Dementia in the United States in 2000 and 2012. </w:t>
      </w:r>
      <w:r w:rsidRPr="00AA52F6">
        <w:rPr>
          <w:rFonts w:ascii="Calibri" w:hAnsi="Calibri" w:cs="Times New Roman"/>
          <w:i/>
          <w:iCs/>
          <w:noProof/>
          <w:szCs w:val="24"/>
        </w:rPr>
        <w:t>JAMA Intern Med</w:t>
      </w:r>
      <w:r w:rsidRPr="00AA52F6">
        <w:rPr>
          <w:rFonts w:ascii="Calibri" w:hAnsi="Calibri" w:cs="Times New Roman"/>
          <w:noProof/>
          <w:szCs w:val="24"/>
        </w:rPr>
        <w:t>. 2017;177(1):51.</w:t>
      </w:r>
    </w:p>
    <w:p w14:paraId="21E0CFBF"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11. </w:t>
      </w:r>
      <w:r w:rsidRPr="00AA52F6">
        <w:rPr>
          <w:rFonts w:ascii="Calibri" w:hAnsi="Calibri" w:cs="Times New Roman"/>
          <w:noProof/>
          <w:szCs w:val="24"/>
        </w:rPr>
        <w:tab/>
        <w:t xml:space="preserve">Gure TR, Blaum CS, Giordani B, et al. Prevalence of cognitive impairment in older adults with heart failure. </w:t>
      </w:r>
      <w:r w:rsidRPr="00AA52F6">
        <w:rPr>
          <w:rFonts w:ascii="Calibri" w:hAnsi="Calibri" w:cs="Times New Roman"/>
          <w:i/>
          <w:iCs/>
          <w:noProof/>
          <w:szCs w:val="24"/>
        </w:rPr>
        <w:t>J Am Geriatr Soc</w:t>
      </w:r>
      <w:r w:rsidRPr="00AA52F6">
        <w:rPr>
          <w:rFonts w:ascii="Calibri" w:hAnsi="Calibri" w:cs="Times New Roman"/>
          <w:noProof/>
          <w:szCs w:val="24"/>
        </w:rPr>
        <w:t>. 2012;60(9):1724-1729.</w:t>
      </w:r>
    </w:p>
    <w:p w14:paraId="488E8543"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12. </w:t>
      </w:r>
      <w:r w:rsidRPr="00AA52F6">
        <w:rPr>
          <w:rFonts w:ascii="Calibri" w:hAnsi="Calibri" w:cs="Times New Roman"/>
          <w:noProof/>
          <w:szCs w:val="24"/>
        </w:rPr>
        <w:tab/>
        <w:t xml:space="preserve">Donovan NJ, Wu Q, Rentz DM, Sperling RA, Marshall GA, Glymour MM. Loneliness, depression and cognitive function in older U.S. adults. </w:t>
      </w:r>
      <w:r w:rsidRPr="00AA52F6">
        <w:rPr>
          <w:rFonts w:ascii="Calibri" w:hAnsi="Calibri" w:cs="Times New Roman"/>
          <w:i/>
          <w:iCs/>
          <w:noProof/>
          <w:szCs w:val="24"/>
        </w:rPr>
        <w:t>Int J Geriatr Psychiatry</w:t>
      </w:r>
      <w:r w:rsidRPr="00AA52F6">
        <w:rPr>
          <w:rFonts w:ascii="Calibri" w:hAnsi="Calibri" w:cs="Times New Roman"/>
          <w:noProof/>
          <w:szCs w:val="24"/>
        </w:rPr>
        <w:t>. 2017;32(5):564-573.</w:t>
      </w:r>
    </w:p>
    <w:p w14:paraId="1E9B41FE"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13. </w:t>
      </w:r>
      <w:r w:rsidRPr="00AA52F6">
        <w:rPr>
          <w:rFonts w:ascii="Calibri" w:hAnsi="Calibri" w:cs="Times New Roman"/>
          <w:noProof/>
          <w:szCs w:val="24"/>
        </w:rPr>
        <w:tab/>
        <w:t xml:space="preserve">Suemoto CK, Gilsanz P, Mayeda ER, Glymour MM. Body mass index and cognitive function: The potential for reverse causation. </w:t>
      </w:r>
      <w:r w:rsidRPr="00AA52F6">
        <w:rPr>
          <w:rFonts w:ascii="Calibri" w:hAnsi="Calibri" w:cs="Times New Roman"/>
          <w:i/>
          <w:iCs/>
          <w:noProof/>
          <w:szCs w:val="24"/>
        </w:rPr>
        <w:t>Int J Obes</w:t>
      </w:r>
      <w:r w:rsidRPr="00AA52F6">
        <w:rPr>
          <w:rFonts w:ascii="Calibri" w:hAnsi="Calibri" w:cs="Times New Roman"/>
          <w:noProof/>
          <w:szCs w:val="24"/>
        </w:rPr>
        <w:t>. 2015;39(9):1383-1389.</w:t>
      </w:r>
    </w:p>
    <w:p w14:paraId="453F8145"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14. </w:t>
      </w:r>
      <w:r w:rsidRPr="00AA52F6">
        <w:rPr>
          <w:rFonts w:ascii="Calibri" w:hAnsi="Calibri" w:cs="Times New Roman"/>
          <w:noProof/>
          <w:szCs w:val="24"/>
        </w:rPr>
        <w:tab/>
        <w:t xml:space="preserve">Rist PM, Capistrant BD, Wu Q, Marden JR, Glymour MM. Dementia and dependence: do modifiable risk factors delay disability? </w:t>
      </w:r>
      <w:r w:rsidRPr="00AA52F6">
        <w:rPr>
          <w:rFonts w:ascii="Calibri" w:hAnsi="Calibri" w:cs="Times New Roman"/>
          <w:i/>
          <w:iCs/>
          <w:noProof/>
          <w:szCs w:val="24"/>
        </w:rPr>
        <w:t>Neurology</w:t>
      </w:r>
      <w:r w:rsidRPr="00AA52F6">
        <w:rPr>
          <w:rFonts w:ascii="Calibri" w:hAnsi="Calibri" w:cs="Times New Roman"/>
          <w:noProof/>
          <w:szCs w:val="24"/>
        </w:rPr>
        <w:t>. 2014;82(17):1543-1550.</w:t>
      </w:r>
    </w:p>
    <w:p w14:paraId="304EFF4C"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15. </w:t>
      </w:r>
      <w:r w:rsidRPr="00AA52F6">
        <w:rPr>
          <w:rFonts w:ascii="Calibri" w:hAnsi="Calibri" w:cs="Times New Roman"/>
          <w:noProof/>
          <w:szCs w:val="24"/>
        </w:rPr>
        <w:tab/>
        <w:t xml:space="preserve">Wu Q, Tchetgen Tchetgen EJ, Osypuk T, et al. Estimating the cognitive effects of prevalent diabetes, recent onset diabetes, and the duration of diabetes among older adults. </w:t>
      </w:r>
      <w:r w:rsidRPr="00AA52F6">
        <w:rPr>
          <w:rFonts w:ascii="Calibri" w:hAnsi="Calibri" w:cs="Times New Roman"/>
          <w:i/>
          <w:iCs/>
          <w:noProof/>
          <w:szCs w:val="24"/>
        </w:rPr>
        <w:t>Dement Geriatr Cogn Disord</w:t>
      </w:r>
      <w:r w:rsidRPr="00AA52F6">
        <w:rPr>
          <w:rFonts w:ascii="Calibri" w:hAnsi="Calibri" w:cs="Times New Roman"/>
          <w:noProof/>
          <w:szCs w:val="24"/>
        </w:rPr>
        <w:t>. 2015;39:239-249.</w:t>
      </w:r>
    </w:p>
    <w:p w14:paraId="61A4C82B"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16. </w:t>
      </w:r>
      <w:r w:rsidRPr="00AA52F6">
        <w:rPr>
          <w:rFonts w:ascii="Calibri" w:hAnsi="Calibri" w:cs="Times New Roman"/>
          <w:noProof/>
          <w:szCs w:val="24"/>
        </w:rPr>
        <w:tab/>
        <w:t xml:space="preserve">Wang Q, Mejía-Guevara I, Rist PM, Walter S, Capistrant BD, Glymour MM. Changes in memory before and after stroke differ by age and sex, but not by race. </w:t>
      </w:r>
      <w:r w:rsidRPr="00AA52F6">
        <w:rPr>
          <w:rFonts w:ascii="Calibri" w:hAnsi="Calibri" w:cs="Times New Roman"/>
          <w:i/>
          <w:iCs/>
          <w:noProof/>
          <w:szCs w:val="24"/>
        </w:rPr>
        <w:t>Cerebrovasc Dis</w:t>
      </w:r>
      <w:r w:rsidRPr="00AA52F6">
        <w:rPr>
          <w:rFonts w:ascii="Calibri" w:hAnsi="Calibri" w:cs="Times New Roman"/>
          <w:noProof/>
          <w:szCs w:val="24"/>
        </w:rPr>
        <w:t>. 2014;37(37):235-243.</w:t>
      </w:r>
    </w:p>
    <w:p w14:paraId="09A0175B"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17. </w:t>
      </w:r>
      <w:r w:rsidRPr="00AA52F6">
        <w:rPr>
          <w:rFonts w:ascii="Calibri" w:hAnsi="Calibri" w:cs="Times New Roman"/>
          <w:noProof/>
          <w:szCs w:val="24"/>
        </w:rPr>
        <w:tab/>
        <w:t xml:space="preserve">Sonnega A, Faul JD, Ofstedal MB, Langa KM, Phillips JWR, Weir DR. Cohort profile: The Health and Retirement Study (HRS). </w:t>
      </w:r>
      <w:r w:rsidRPr="00AA52F6">
        <w:rPr>
          <w:rFonts w:ascii="Calibri" w:hAnsi="Calibri" w:cs="Times New Roman"/>
          <w:i/>
          <w:iCs/>
          <w:noProof/>
          <w:szCs w:val="24"/>
        </w:rPr>
        <w:t>Int J Epidemiol</w:t>
      </w:r>
      <w:r w:rsidRPr="00AA52F6">
        <w:rPr>
          <w:rFonts w:ascii="Calibri" w:hAnsi="Calibri" w:cs="Times New Roman"/>
          <w:noProof/>
          <w:szCs w:val="24"/>
        </w:rPr>
        <w:t>. 2014;43(2):576-585.</w:t>
      </w:r>
    </w:p>
    <w:p w14:paraId="5DACA997"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18. </w:t>
      </w:r>
      <w:r w:rsidRPr="00AA52F6">
        <w:rPr>
          <w:rFonts w:ascii="Calibri" w:hAnsi="Calibri" w:cs="Times New Roman"/>
          <w:noProof/>
          <w:szCs w:val="24"/>
        </w:rPr>
        <w:tab/>
        <w:t xml:space="preserve">Plassman BL, Langa KM, Fisher GG, et al. Prevalence of Cognitive Impairment without Dementia in the United States. </w:t>
      </w:r>
      <w:r w:rsidRPr="00AA52F6">
        <w:rPr>
          <w:rFonts w:ascii="Calibri" w:hAnsi="Calibri" w:cs="Times New Roman"/>
          <w:i/>
          <w:iCs/>
          <w:noProof/>
          <w:szCs w:val="24"/>
        </w:rPr>
        <w:t>Ann Intern Med</w:t>
      </w:r>
      <w:r w:rsidRPr="00AA52F6">
        <w:rPr>
          <w:rFonts w:ascii="Calibri" w:hAnsi="Calibri" w:cs="Times New Roman"/>
          <w:noProof/>
          <w:szCs w:val="24"/>
        </w:rPr>
        <w:t>. 2008;148:427-434.</w:t>
      </w:r>
    </w:p>
    <w:p w14:paraId="43F2F426"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19. </w:t>
      </w:r>
      <w:r w:rsidRPr="00AA52F6">
        <w:rPr>
          <w:rFonts w:ascii="Calibri" w:hAnsi="Calibri" w:cs="Times New Roman"/>
          <w:noProof/>
          <w:szCs w:val="24"/>
        </w:rPr>
        <w:tab/>
        <w:t xml:space="preserve">Plassman BL, Langa KM, McCammon RJ, et al. Incidence of dementia and cognitive impairment, not dementia in the united states. </w:t>
      </w:r>
      <w:r w:rsidRPr="00AA52F6">
        <w:rPr>
          <w:rFonts w:ascii="Calibri" w:hAnsi="Calibri" w:cs="Times New Roman"/>
          <w:i/>
          <w:iCs/>
          <w:noProof/>
          <w:szCs w:val="24"/>
        </w:rPr>
        <w:t>Ann Neurol</w:t>
      </w:r>
      <w:r w:rsidRPr="00AA52F6">
        <w:rPr>
          <w:rFonts w:ascii="Calibri" w:hAnsi="Calibri" w:cs="Times New Roman"/>
          <w:noProof/>
          <w:szCs w:val="24"/>
        </w:rPr>
        <w:t>. 2011;70(3):418-426. doi:10.1002/ana.22362.</w:t>
      </w:r>
    </w:p>
    <w:p w14:paraId="5A8D3E07"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20. </w:t>
      </w:r>
      <w:r w:rsidRPr="00AA52F6">
        <w:rPr>
          <w:rFonts w:ascii="Calibri" w:hAnsi="Calibri" w:cs="Times New Roman"/>
          <w:noProof/>
          <w:szCs w:val="24"/>
        </w:rPr>
        <w:tab/>
        <w:t xml:space="preserve">Fisher GG, Hassan H, Faul JD, Rodgers WL, Weir DR. </w:t>
      </w:r>
      <w:r w:rsidRPr="00AA52F6">
        <w:rPr>
          <w:rFonts w:ascii="Calibri" w:hAnsi="Calibri" w:cs="Times New Roman"/>
          <w:i/>
          <w:iCs/>
          <w:noProof/>
          <w:szCs w:val="24"/>
        </w:rPr>
        <w:t>Health and Retirement Study Imputation of Cognitive Functioning Measures: 1992-2014 (Final Release Version)</w:t>
      </w:r>
      <w:r w:rsidRPr="00AA52F6">
        <w:rPr>
          <w:rFonts w:ascii="Calibri" w:hAnsi="Calibri" w:cs="Times New Roman"/>
          <w:noProof/>
          <w:szCs w:val="24"/>
        </w:rPr>
        <w:t>. Anne Arbor, MI; 2017.</w:t>
      </w:r>
    </w:p>
    <w:p w14:paraId="779185C8"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cs="Times New Roman"/>
          <w:noProof/>
          <w:szCs w:val="24"/>
        </w:rPr>
      </w:pPr>
      <w:r w:rsidRPr="00AA52F6">
        <w:rPr>
          <w:rFonts w:ascii="Calibri" w:hAnsi="Calibri" w:cs="Times New Roman"/>
          <w:noProof/>
          <w:szCs w:val="24"/>
        </w:rPr>
        <w:t xml:space="preserve">21. </w:t>
      </w:r>
      <w:r w:rsidRPr="00AA52F6">
        <w:rPr>
          <w:rFonts w:ascii="Calibri" w:hAnsi="Calibri" w:cs="Times New Roman"/>
          <w:noProof/>
          <w:szCs w:val="24"/>
        </w:rPr>
        <w:tab/>
        <w:t xml:space="preserve">Jorm AF. </w:t>
      </w:r>
      <w:r w:rsidRPr="00AA52F6">
        <w:rPr>
          <w:rFonts w:ascii="Calibri" w:hAnsi="Calibri" w:cs="Times New Roman"/>
          <w:i/>
          <w:iCs/>
          <w:noProof/>
          <w:szCs w:val="24"/>
        </w:rPr>
        <w:t xml:space="preserve">Short Form of the Informant Questionnaire on Cognitive Decline in the Elderly (Short </w:t>
      </w:r>
      <w:r w:rsidRPr="00AA52F6">
        <w:rPr>
          <w:rFonts w:ascii="Calibri" w:hAnsi="Calibri" w:cs="Times New Roman"/>
          <w:i/>
          <w:iCs/>
          <w:noProof/>
          <w:szCs w:val="24"/>
        </w:rPr>
        <w:lastRenderedPageBreak/>
        <w:t>IQCODE)</w:t>
      </w:r>
      <w:r w:rsidRPr="00AA52F6">
        <w:rPr>
          <w:rFonts w:ascii="Calibri" w:hAnsi="Calibri" w:cs="Times New Roman"/>
          <w:noProof/>
          <w:szCs w:val="24"/>
        </w:rPr>
        <w:t>. Centre for Mental Health Research, The Australian National University, Canberra: Australia https://www.alz.org/documents_custom/shortiqcode_english.pdf.</w:t>
      </w:r>
    </w:p>
    <w:p w14:paraId="24C6316F" w14:textId="77777777" w:rsidR="00AA52F6" w:rsidRPr="00AA52F6" w:rsidRDefault="00AA52F6" w:rsidP="00AA52F6">
      <w:pPr>
        <w:widowControl w:val="0"/>
        <w:autoSpaceDE w:val="0"/>
        <w:autoSpaceDN w:val="0"/>
        <w:adjustRightInd w:val="0"/>
        <w:spacing w:after="0" w:line="240" w:lineRule="auto"/>
        <w:ind w:left="640" w:hanging="640"/>
        <w:rPr>
          <w:rFonts w:ascii="Calibri" w:hAnsi="Calibri"/>
          <w:noProof/>
        </w:rPr>
      </w:pPr>
      <w:r w:rsidRPr="00AA52F6">
        <w:rPr>
          <w:rFonts w:ascii="Calibri" w:hAnsi="Calibri" w:cs="Times New Roman"/>
          <w:noProof/>
          <w:szCs w:val="24"/>
        </w:rPr>
        <w:t xml:space="preserve">22. </w:t>
      </w:r>
      <w:r w:rsidRPr="00AA52F6">
        <w:rPr>
          <w:rFonts w:ascii="Calibri" w:hAnsi="Calibri" w:cs="Times New Roman"/>
          <w:noProof/>
          <w:szCs w:val="24"/>
        </w:rPr>
        <w:tab/>
        <w:t xml:space="preserve">Hurd MD, Martorell P, Delavande A, Mullen KJ, Langa KM. Monetary Costs of Dementia in the United States: On-Line Supplement. </w:t>
      </w:r>
      <w:r w:rsidRPr="00AA52F6">
        <w:rPr>
          <w:rFonts w:ascii="Calibri" w:hAnsi="Calibri" w:cs="Times New Roman"/>
          <w:i/>
          <w:iCs/>
          <w:noProof/>
          <w:szCs w:val="24"/>
        </w:rPr>
        <w:t>N Engl J Med</w:t>
      </w:r>
      <w:r w:rsidRPr="00AA52F6">
        <w:rPr>
          <w:rFonts w:ascii="Calibri" w:hAnsi="Calibri" w:cs="Times New Roman"/>
          <w:noProof/>
          <w:szCs w:val="24"/>
        </w:rPr>
        <w:t>. 2013:1-23. http://www.nejm.org/doi/suppl/10.1056/NEJMsa1204629/suppl_file/nejmsa1204629_appendix.pdf.</w:t>
      </w:r>
    </w:p>
    <w:p w14:paraId="2588C5A5" w14:textId="761F5BEF" w:rsidR="00137ABF" w:rsidRDefault="00137ABF" w:rsidP="00771200">
      <w:pPr>
        <w:widowControl w:val="0"/>
        <w:autoSpaceDE w:val="0"/>
        <w:autoSpaceDN w:val="0"/>
        <w:adjustRightInd w:val="0"/>
        <w:spacing w:after="0" w:line="240" w:lineRule="auto"/>
        <w:ind w:left="634" w:hanging="634"/>
        <w:contextualSpacing/>
        <w:rPr>
          <w:b/>
        </w:rPr>
      </w:pPr>
      <w:r>
        <w:rPr>
          <w:b/>
        </w:rPr>
        <w:fldChar w:fldCharType="end"/>
      </w:r>
    </w:p>
    <w:p w14:paraId="4BE5EF49" w14:textId="77777777" w:rsidR="00FE3256" w:rsidRDefault="00FE3256" w:rsidP="00771200">
      <w:pPr>
        <w:widowControl w:val="0"/>
        <w:autoSpaceDE w:val="0"/>
        <w:autoSpaceDN w:val="0"/>
        <w:adjustRightInd w:val="0"/>
        <w:spacing w:after="0" w:line="240" w:lineRule="auto"/>
        <w:ind w:left="634" w:hanging="634"/>
        <w:contextualSpacing/>
        <w:rPr>
          <w:b/>
        </w:rPr>
      </w:pPr>
    </w:p>
    <w:p w14:paraId="4F19927E" w14:textId="02A5F359" w:rsidR="00DF2808" w:rsidRDefault="00DF2808">
      <w:pPr>
        <w:rPr>
          <w:b/>
        </w:rPr>
      </w:pPr>
      <w:r>
        <w:rPr>
          <w:b/>
        </w:rPr>
        <w:br w:type="page"/>
      </w:r>
    </w:p>
    <w:p w14:paraId="6C988D0E" w14:textId="39329566" w:rsidR="000C07AE" w:rsidRDefault="000C07AE" w:rsidP="000C07AE">
      <w:pPr>
        <w:rPr>
          <w:b/>
        </w:rPr>
      </w:pPr>
      <w:r>
        <w:rPr>
          <w:b/>
        </w:rPr>
        <w:lastRenderedPageBreak/>
        <w:t>APPENDICES</w:t>
      </w:r>
    </w:p>
    <w:p w14:paraId="66A0B889" w14:textId="363E4DBE" w:rsidR="000C07AE" w:rsidRPr="00AC08C5" w:rsidRDefault="00FE3256" w:rsidP="000C07AE">
      <w:pPr>
        <w:rPr>
          <w:b/>
        </w:rPr>
      </w:pPr>
      <w:r>
        <w:rPr>
          <w:b/>
        </w:rPr>
        <w:t xml:space="preserve">Table </w:t>
      </w:r>
      <w:r w:rsidR="00AC08C5" w:rsidRPr="00AC08C5">
        <w:rPr>
          <w:b/>
        </w:rPr>
        <w:t xml:space="preserve">1a: Sensitivity analyses </w:t>
      </w:r>
      <w:r>
        <w:rPr>
          <w:b/>
        </w:rPr>
        <w:t>– weighted performance metrics</w:t>
      </w:r>
    </w:p>
    <w:tbl>
      <w:tblPr>
        <w:tblW w:w="6220" w:type="dxa"/>
        <w:tblLook w:val="04A0" w:firstRow="1" w:lastRow="0" w:firstColumn="1" w:lastColumn="0" w:noHBand="0" w:noVBand="1"/>
      </w:tblPr>
      <w:tblGrid>
        <w:gridCol w:w="2260"/>
        <w:gridCol w:w="1320"/>
        <w:gridCol w:w="1320"/>
        <w:gridCol w:w="1320"/>
      </w:tblGrid>
      <w:tr w:rsidR="00AC08C5" w:rsidRPr="00AC08C5" w14:paraId="7A54E742" w14:textId="77777777" w:rsidTr="00AC08C5">
        <w:trPr>
          <w:trHeight w:val="255"/>
        </w:trPr>
        <w:tc>
          <w:tcPr>
            <w:tcW w:w="2260" w:type="dxa"/>
            <w:tcBorders>
              <w:top w:val="single" w:sz="8" w:space="0" w:color="305496"/>
              <w:left w:val="single" w:sz="8" w:space="0" w:color="305496"/>
              <w:bottom w:val="nil"/>
              <w:right w:val="single" w:sz="4" w:space="0" w:color="305496"/>
            </w:tcBorders>
            <w:shd w:val="clear" w:color="000000" w:fill="305496"/>
            <w:noWrap/>
            <w:vAlign w:val="bottom"/>
            <w:hideMark/>
          </w:tcPr>
          <w:p w14:paraId="10C0FE1E" w14:textId="77777777" w:rsidR="00AC08C5" w:rsidRPr="00AC08C5" w:rsidRDefault="00AC08C5" w:rsidP="00AC08C5">
            <w:pPr>
              <w:spacing w:after="0" w:line="240" w:lineRule="auto"/>
              <w:rPr>
                <w:rFonts w:ascii="Calibri" w:eastAsia="Times New Roman" w:hAnsi="Calibri" w:cs="Times New Roman"/>
                <w:b/>
                <w:bCs/>
                <w:color w:val="FFFFFF"/>
                <w:sz w:val="20"/>
                <w:szCs w:val="20"/>
              </w:rPr>
            </w:pPr>
            <w:r w:rsidRPr="00AC08C5">
              <w:rPr>
                <w:rFonts w:ascii="Calibri" w:eastAsia="Times New Roman" w:hAnsi="Calibri" w:cs="Times New Roman"/>
                <w:b/>
                <w:bCs/>
                <w:color w:val="FFFFFF"/>
                <w:sz w:val="20"/>
                <w:szCs w:val="20"/>
              </w:rPr>
              <w:t>Algorithm</w:t>
            </w:r>
          </w:p>
        </w:tc>
        <w:tc>
          <w:tcPr>
            <w:tcW w:w="1320" w:type="dxa"/>
            <w:tcBorders>
              <w:top w:val="single" w:sz="8" w:space="0" w:color="305496"/>
              <w:left w:val="nil"/>
              <w:bottom w:val="nil"/>
              <w:right w:val="nil"/>
            </w:tcBorders>
            <w:shd w:val="clear" w:color="000000" w:fill="305496"/>
            <w:noWrap/>
            <w:vAlign w:val="bottom"/>
            <w:hideMark/>
          </w:tcPr>
          <w:p w14:paraId="56E16D35" w14:textId="77777777" w:rsidR="00AC08C5" w:rsidRPr="00AC08C5" w:rsidRDefault="00AC08C5" w:rsidP="00AC08C5">
            <w:pPr>
              <w:spacing w:after="0" w:line="240" w:lineRule="auto"/>
              <w:jc w:val="center"/>
              <w:rPr>
                <w:rFonts w:ascii="Calibri" w:eastAsia="Times New Roman" w:hAnsi="Calibri" w:cs="Times New Roman"/>
                <w:b/>
                <w:bCs/>
                <w:color w:val="FFFFFF"/>
                <w:sz w:val="20"/>
                <w:szCs w:val="20"/>
              </w:rPr>
            </w:pPr>
            <w:r w:rsidRPr="00AC08C5">
              <w:rPr>
                <w:rFonts w:ascii="Calibri" w:eastAsia="Times New Roman" w:hAnsi="Calibri" w:cs="Times New Roman"/>
                <w:b/>
                <w:bCs/>
                <w:color w:val="FFFFFF"/>
                <w:sz w:val="20"/>
                <w:szCs w:val="20"/>
              </w:rPr>
              <w:t>Sensitivity</w:t>
            </w:r>
          </w:p>
        </w:tc>
        <w:tc>
          <w:tcPr>
            <w:tcW w:w="1320" w:type="dxa"/>
            <w:tcBorders>
              <w:top w:val="single" w:sz="8" w:space="0" w:color="305496"/>
              <w:left w:val="nil"/>
              <w:bottom w:val="nil"/>
              <w:right w:val="nil"/>
            </w:tcBorders>
            <w:shd w:val="clear" w:color="000000" w:fill="305496"/>
            <w:noWrap/>
            <w:vAlign w:val="bottom"/>
            <w:hideMark/>
          </w:tcPr>
          <w:p w14:paraId="21277FD2" w14:textId="77777777" w:rsidR="00AC08C5" w:rsidRPr="00AC08C5" w:rsidRDefault="00AC08C5" w:rsidP="00AC08C5">
            <w:pPr>
              <w:spacing w:after="0" w:line="240" w:lineRule="auto"/>
              <w:jc w:val="center"/>
              <w:rPr>
                <w:rFonts w:ascii="Calibri" w:eastAsia="Times New Roman" w:hAnsi="Calibri" w:cs="Times New Roman"/>
                <w:b/>
                <w:bCs/>
                <w:color w:val="FFFFFF"/>
                <w:sz w:val="20"/>
                <w:szCs w:val="20"/>
              </w:rPr>
            </w:pPr>
            <w:r w:rsidRPr="00AC08C5">
              <w:rPr>
                <w:rFonts w:ascii="Calibri" w:eastAsia="Times New Roman" w:hAnsi="Calibri" w:cs="Times New Roman"/>
                <w:b/>
                <w:bCs/>
                <w:color w:val="FFFFFF"/>
                <w:sz w:val="20"/>
                <w:szCs w:val="20"/>
              </w:rPr>
              <w:t>Specificity</w:t>
            </w:r>
          </w:p>
        </w:tc>
        <w:tc>
          <w:tcPr>
            <w:tcW w:w="1320" w:type="dxa"/>
            <w:tcBorders>
              <w:top w:val="single" w:sz="8" w:space="0" w:color="305496"/>
              <w:left w:val="nil"/>
              <w:bottom w:val="nil"/>
              <w:right w:val="single" w:sz="8" w:space="0" w:color="305496"/>
            </w:tcBorders>
            <w:shd w:val="clear" w:color="000000" w:fill="305496"/>
            <w:noWrap/>
            <w:vAlign w:val="bottom"/>
            <w:hideMark/>
          </w:tcPr>
          <w:p w14:paraId="035F4E8B" w14:textId="77777777" w:rsidR="00AC08C5" w:rsidRPr="00AC08C5" w:rsidRDefault="00AC08C5" w:rsidP="00AC08C5">
            <w:pPr>
              <w:spacing w:after="0" w:line="240" w:lineRule="auto"/>
              <w:jc w:val="center"/>
              <w:rPr>
                <w:rFonts w:ascii="Calibri" w:eastAsia="Times New Roman" w:hAnsi="Calibri" w:cs="Times New Roman"/>
                <w:b/>
                <w:bCs/>
                <w:color w:val="FFFFFF"/>
                <w:sz w:val="20"/>
                <w:szCs w:val="20"/>
              </w:rPr>
            </w:pPr>
            <w:r w:rsidRPr="00AC08C5">
              <w:rPr>
                <w:rFonts w:ascii="Calibri" w:eastAsia="Times New Roman" w:hAnsi="Calibri" w:cs="Times New Roman"/>
                <w:b/>
                <w:bCs/>
                <w:color w:val="FFFFFF"/>
                <w:sz w:val="20"/>
                <w:szCs w:val="20"/>
              </w:rPr>
              <w:t>% correct</w:t>
            </w:r>
          </w:p>
        </w:tc>
      </w:tr>
      <w:tr w:rsidR="00AC08C5" w:rsidRPr="00AC08C5" w14:paraId="6E39F4F8" w14:textId="77777777" w:rsidTr="00AC08C5">
        <w:trPr>
          <w:trHeight w:val="255"/>
        </w:trPr>
        <w:tc>
          <w:tcPr>
            <w:tcW w:w="6220" w:type="dxa"/>
            <w:gridSpan w:val="4"/>
            <w:tcBorders>
              <w:top w:val="single" w:sz="4" w:space="0" w:color="305496"/>
              <w:left w:val="single" w:sz="8" w:space="0" w:color="305496"/>
              <w:bottom w:val="single" w:sz="4" w:space="0" w:color="305496"/>
              <w:right w:val="single" w:sz="8" w:space="0" w:color="305496"/>
            </w:tcBorders>
            <w:shd w:val="clear" w:color="000000" w:fill="D9E1F2"/>
            <w:vAlign w:val="bottom"/>
            <w:hideMark/>
          </w:tcPr>
          <w:p w14:paraId="2638DB18" w14:textId="029D7394" w:rsidR="00AC08C5" w:rsidRPr="00AC08C5" w:rsidRDefault="00DF2808" w:rsidP="00DF2808">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00AC08C5" w:rsidRPr="00AC08C5">
              <w:rPr>
                <w:rFonts w:ascii="Calibri" w:eastAsia="Times New Roman" w:hAnsi="Calibri" w:cs="Times New Roman"/>
                <w:b/>
                <w:bCs/>
                <w:i/>
                <w:iCs/>
                <w:color w:val="305496"/>
                <w:sz w:val="20"/>
                <w:szCs w:val="20"/>
              </w:rPr>
              <w:t>raining data (N=22,471,962)</w:t>
            </w:r>
          </w:p>
        </w:tc>
      </w:tr>
      <w:tr w:rsidR="00AC08C5" w:rsidRPr="00AC08C5" w14:paraId="63E32283"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4077B259"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Herzog-Wallace</w:t>
            </w:r>
          </w:p>
        </w:tc>
        <w:tc>
          <w:tcPr>
            <w:tcW w:w="1320" w:type="dxa"/>
            <w:tcBorders>
              <w:top w:val="nil"/>
              <w:left w:val="nil"/>
              <w:bottom w:val="nil"/>
              <w:right w:val="nil"/>
            </w:tcBorders>
            <w:shd w:val="clear" w:color="auto" w:fill="auto"/>
            <w:noWrap/>
            <w:vAlign w:val="bottom"/>
            <w:hideMark/>
          </w:tcPr>
          <w:p w14:paraId="4B01DBAB"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42.21</w:t>
            </w:r>
          </w:p>
        </w:tc>
        <w:tc>
          <w:tcPr>
            <w:tcW w:w="1320" w:type="dxa"/>
            <w:tcBorders>
              <w:top w:val="nil"/>
              <w:left w:val="nil"/>
              <w:bottom w:val="nil"/>
              <w:right w:val="nil"/>
            </w:tcBorders>
            <w:shd w:val="clear" w:color="auto" w:fill="auto"/>
            <w:noWrap/>
            <w:vAlign w:val="bottom"/>
            <w:hideMark/>
          </w:tcPr>
          <w:p w14:paraId="21551912"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99.26</w:t>
            </w:r>
          </w:p>
        </w:tc>
        <w:tc>
          <w:tcPr>
            <w:tcW w:w="1320" w:type="dxa"/>
            <w:tcBorders>
              <w:top w:val="nil"/>
              <w:left w:val="nil"/>
              <w:bottom w:val="nil"/>
              <w:right w:val="single" w:sz="8" w:space="0" w:color="305496"/>
            </w:tcBorders>
            <w:shd w:val="clear" w:color="auto" w:fill="auto"/>
            <w:noWrap/>
            <w:vAlign w:val="bottom"/>
            <w:hideMark/>
          </w:tcPr>
          <w:p w14:paraId="58AF9B3C"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92.07</w:t>
            </w:r>
          </w:p>
        </w:tc>
      </w:tr>
      <w:tr w:rsidR="00AC08C5" w:rsidRPr="00AC08C5" w14:paraId="3ED80E0E"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1BAFF401"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Langa-Kabeto-Weir</w:t>
            </w:r>
          </w:p>
        </w:tc>
        <w:tc>
          <w:tcPr>
            <w:tcW w:w="1320" w:type="dxa"/>
            <w:tcBorders>
              <w:top w:val="nil"/>
              <w:left w:val="nil"/>
              <w:bottom w:val="nil"/>
              <w:right w:val="nil"/>
            </w:tcBorders>
            <w:shd w:val="clear" w:color="auto" w:fill="auto"/>
            <w:noWrap/>
            <w:vAlign w:val="bottom"/>
            <w:hideMark/>
          </w:tcPr>
          <w:p w14:paraId="483079DE"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56.52</w:t>
            </w:r>
          </w:p>
        </w:tc>
        <w:tc>
          <w:tcPr>
            <w:tcW w:w="1320" w:type="dxa"/>
            <w:tcBorders>
              <w:top w:val="nil"/>
              <w:left w:val="nil"/>
              <w:bottom w:val="nil"/>
              <w:right w:val="nil"/>
            </w:tcBorders>
            <w:shd w:val="clear" w:color="auto" w:fill="auto"/>
            <w:noWrap/>
            <w:vAlign w:val="bottom"/>
            <w:hideMark/>
          </w:tcPr>
          <w:p w14:paraId="06C019A3"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96.60</w:t>
            </w:r>
          </w:p>
        </w:tc>
        <w:tc>
          <w:tcPr>
            <w:tcW w:w="1320" w:type="dxa"/>
            <w:tcBorders>
              <w:top w:val="nil"/>
              <w:left w:val="nil"/>
              <w:bottom w:val="nil"/>
              <w:right w:val="single" w:sz="8" w:space="0" w:color="305496"/>
            </w:tcBorders>
            <w:shd w:val="clear" w:color="auto" w:fill="auto"/>
            <w:noWrap/>
            <w:vAlign w:val="bottom"/>
            <w:hideMark/>
          </w:tcPr>
          <w:p w14:paraId="12A4297B"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91.55</w:t>
            </w:r>
          </w:p>
        </w:tc>
      </w:tr>
      <w:tr w:rsidR="00AC08C5" w:rsidRPr="00AC08C5" w14:paraId="7DF5696F"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019FF5AC"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Crimmins</w:t>
            </w:r>
          </w:p>
        </w:tc>
        <w:tc>
          <w:tcPr>
            <w:tcW w:w="1320" w:type="dxa"/>
            <w:tcBorders>
              <w:top w:val="nil"/>
              <w:left w:val="nil"/>
              <w:bottom w:val="nil"/>
              <w:right w:val="nil"/>
            </w:tcBorders>
            <w:shd w:val="clear" w:color="auto" w:fill="auto"/>
            <w:noWrap/>
            <w:vAlign w:val="bottom"/>
            <w:hideMark/>
          </w:tcPr>
          <w:p w14:paraId="70A07F01"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77.92</w:t>
            </w:r>
          </w:p>
        </w:tc>
        <w:tc>
          <w:tcPr>
            <w:tcW w:w="1320" w:type="dxa"/>
            <w:tcBorders>
              <w:top w:val="nil"/>
              <w:left w:val="nil"/>
              <w:bottom w:val="nil"/>
              <w:right w:val="nil"/>
            </w:tcBorders>
            <w:shd w:val="clear" w:color="auto" w:fill="auto"/>
            <w:noWrap/>
            <w:vAlign w:val="bottom"/>
            <w:hideMark/>
          </w:tcPr>
          <w:p w14:paraId="58353A0E"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92.69</w:t>
            </w:r>
          </w:p>
        </w:tc>
        <w:tc>
          <w:tcPr>
            <w:tcW w:w="1320" w:type="dxa"/>
            <w:tcBorders>
              <w:top w:val="nil"/>
              <w:left w:val="nil"/>
              <w:bottom w:val="nil"/>
              <w:right w:val="single" w:sz="8" w:space="0" w:color="305496"/>
            </w:tcBorders>
            <w:shd w:val="clear" w:color="auto" w:fill="auto"/>
            <w:noWrap/>
            <w:vAlign w:val="bottom"/>
            <w:hideMark/>
          </w:tcPr>
          <w:p w14:paraId="0D0117A9"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90.83</w:t>
            </w:r>
          </w:p>
        </w:tc>
      </w:tr>
      <w:tr w:rsidR="00AC08C5" w:rsidRPr="00AC08C5" w14:paraId="659E0A48"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4ADACC9F"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Hurd</w:t>
            </w:r>
          </w:p>
        </w:tc>
        <w:tc>
          <w:tcPr>
            <w:tcW w:w="1320" w:type="dxa"/>
            <w:tcBorders>
              <w:top w:val="nil"/>
              <w:left w:val="nil"/>
              <w:bottom w:val="nil"/>
              <w:right w:val="nil"/>
            </w:tcBorders>
            <w:shd w:val="clear" w:color="auto" w:fill="auto"/>
            <w:noWrap/>
            <w:vAlign w:val="bottom"/>
            <w:hideMark/>
          </w:tcPr>
          <w:p w14:paraId="46E8CEFF"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65.37</w:t>
            </w:r>
          </w:p>
        </w:tc>
        <w:tc>
          <w:tcPr>
            <w:tcW w:w="1320" w:type="dxa"/>
            <w:tcBorders>
              <w:top w:val="nil"/>
              <w:left w:val="nil"/>
              <w:bottom w:val="nil"/>
              <w:right w:val="nil"/>
            </w:tcBorders>
            <w:shd w:val="clear" w:color="auto" w:fill="auto"/>
            <w:noWrap/>
            <w:vAlign w:val="bottom"/>
            <w:hideMark/>
          </w:tcPr>
          <w:p w14:paraId="6C59E14E"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98.32</w:t>
            </w:r>
          </w:p>
        </w:tc>
        <w:tc>
          <w:tcPr>
            <w:tcW w:w="1320" w:type="dxa"/>
            <w:tcBorders>
              <w:top w:val="nil"/>
              <w:left w:val="nil"/>
              <w:bottom w:val="nil"/>
              <w:right w:val="single" w:sz="8" w:space="0" w:color="305496"/>
            </w:tcBorders>
            <w:shd w:val="clear" w:color="auto" w:fill="auto"/>
            <w:noWrap/>
            <w:vAlign w:val="bottom"/>
            <w:hideMark/>
          </w:tcPr>
          <w:p w14:paraId="4F2550EA"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94.17</w:t>
            </w:r>
          </w:p>
        </w:tc>
      </w:tr>
      <w:tr w:rsidR="00AC08C5" w:rsidRPr="00AC08C5" w14:paraId="3DE2CC84" w14:textId="77777777" w:rsidTr="00AC08C5">
        <w:trPr>
          <w:trHeight w:val="270"/>
        </w:trPr>
        <w:tc>
          <w:tcPr>
            <w:tcW w:w="2260" w:type="dxa"/>
            <w:tcBorders>
              <w:top w:val="nil"/>
              <w:left w:val="single" w:sz="8" w:space="0" w:color="305496"/>
              <w:bottom w:val="nil"/>
              <w:right w:val="single" w:sz="4" w:space="0" w:color="305496"/>
            </w:tcBorders>
            <w:shd w:val="clear" w:color="auto" w:fill="auto"/>
            <w:noWrap/>
            <w:vAlign w:val="bottom"/>
            <w:hideMark/>
          </w:tcPr>
          <w:p w14:paraId="7AFD4DDC"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Wu</w:t>
            </w:r>
          </w:p>
        </w:tc>
        <w:tc>
          <w:tcPr>
            <w:tcW w:w="1320" w:type="dxa"/>
            <w:tcBorders>
              <w:top w:val="nil"/>
              <w:left w:val="nil"/>
              <w:bottom w:val="nil"/>
              <w:right w:val="nil"/>
            </w:tcBorders>
            <w:shd w:val="clear" w:color="auto" w:fill="auto"/>
            <w:noWrap/>
            <w:vAlign w:val="bottom"/>
            <w:hideMark/>
          </w:tcPr>
          <w:p w14:paraId="62A0EBBA"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63.79</w:t>
            </w:r>
          </w:p>
        </w:tc>
        <w:tc>
          <w:tcPr>
            <w:tcW w:w="1320" w:type="dxa"/>
            <w:tcBorders>
              <w:top w:val="nil"/>
              <w:left w:val="nil"/>
              <w:bottom w:val="nil"/>
              <w:right w:val="nil"/>
            </w:tcBorders>
            <w:shd w:val="clear" w:color="auto" w:fill="auto"/>
            <w:noWrap/>
            <w:vAlign w:val="bottom"/>
            <w:hideMark/>
          </w:tcPr>
          <w:p w14:paraId="528033AF"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97.55</w:t>
            </w:r>
          </w:p>
        </w:tc>
        <w:tc>
          <w:tcPr>
            <w:tcW w:w="1320" w:type="dxa"/>
            <w:tcBorders>
              <w:top w:val="nil"/>
              <w:left w:val="nil"/>
              <w:bottom w:val="nil"/>
              <w:right w:val="single" w:sz="8" w:space="0" w:color="305496"/>
            </w:tcBorders>
            <w:shd w:val="clear" w:color="auto" w:fill="auto"/>
            <w:noWrap/>
            <w:vAlign w:val="bottom"/>
            <w:hideMark/>
          </w:tcPr>
          <w:p w14:paraId="1B4B96BF"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93.29</w:t>
            </w:r>
          </w:p>
        </w:tc>
      </w:tr>
      <w:tr w:rsidR="00AC08C5" w:rsidRPr="00AC08C5" w14:paraId="0B0CB5BD" w14:textId="77777777" w:rsidTr="00AC08C5">
        <w:trPr>
          <w:trHeight w:val="255"/>
        </w:trPr>
        <w:tc>
          <w:tcPr>
            <w:tcW w:w="622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40CCC775" w14:textId="77777777" w:rsidR="00AC08C5" w:rsidRPr="00AC08C5" w:rsidRDefault="00AC08C5" w:rsidP="00AC08C5">
            <w:pPr>
              <w:spacing w:after="0" w:line="240" w:lineRule="auto"/>
              <w:jc w:val="center"/>
              <w:rPr>
                <w:rFonts w:ascii="Calibri" w:eastAsia="Times New Roman" w:hAnsi="Calibri" w:cs="Times New Roman"/>
                <w:b/>
                <w:bCs/>
                <w:i/>
                <w:iCs/>
                <w:color w:val="1F4E78"/>
                <w:sz w:val="20"/>
                <w:szCs w:val="20"/>
              </w:rPr>
            </w:pPr>
            <w:r w:rsidRPr="00AC08C5">
              <w:rPr>
                <w:rFonts w:ascii="Calibri" w:eastAsia="Times New Roman" w:hAnsi="Calibri" w:cs="Times New Roman"/>
                <w:b/>
                <w:bCs/>
                <w:i/>
                <w:iCs/>
                <w:color w:val="1F4E78"/>
                <w:sz w:val="20"/>
                <w:szCs w:val="20"/>
              </w:rPr>
              <w:t>HRS validation data (N=24,199,101)</w:t>
            </w:r>
          </w:p>
        </w:tc>
      </w:tr>
      <w:tr w:rsidR="00AC08C5" w:rsidRPr="00AC08C5" w14:paraId="3FAB912E"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01A4CC29"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Herzog-Wallace</w:t>
            </w:r>
          </w:p>
        </w:tc>
        <w:tc>
          <w:tcPr>
            <w:tcW w:w="1320" w:type="dxa"/>
            <w:tcBorders>
              <w:top w:val="nil"/>
              <w:left w:val="nil"/>
              <w:bottom w:val="nil"/>
              <w:right w:val="nil"/>
            </w:tcBorders>
            <w:shd w:val="clear" w:color="auto" w:fill="auto"/>
            <w:noWrap/>
            <w:vAlign w:val="bottom"/>
            <w:hideMark/>
          </w:tcPr>
          <w:p w14:paraId="2A38F2B9"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13.35</w:t>
            </w:r>
          </w:p>
        </w:tc>
        <w:tc>
          <w:tcPr>
            <w:tcW w:w="1320" w:type="dxa"/>
            <w:tcBorders>
              <w:top w:val="nil"/>
              <w:left w:val="nil"/>
              <w:bottom w:val="nil"/>
              <w:right w:val="nil"/>
            </w:tcBorders>
            <w:shd w:val="clear" w:color="auto" w:fill="auto"/>
            <w:noWrap/>
            <w:vAlign w:val="bottom"/>
            <w:hideMark/>
          </w:tcPr>
          <w:p w14:paraId="65C47507"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99.69</w:t>
            </w:r>
          </w:p>
        </w:tc>
        <w:tc>
          <w:tcPr>
            <w:tcW w:w="1320" w:type="dxa"/>
            <w:tcBorders>
              <w:top w:val="nil"/>
              <w:left w:val="nil"/>
              <w:bottom w:val="nil"/>
              <w:right w:val="single" w:sz="8" w:space="0" w:color="305496"/>
            </w:tcBorders>
            <w:shd w:val="clear" w:color="auto" w:fill="auto"/>
            <w:noWrap/>
            <w:vAlign w:val="bottom"/>
            <w:hideMark/>
          </w:tcPr>
          <w:p w14:paraId="3CCA805F"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92.61</w:t>
            </w:r>
          </w:p>
        </w:tc>
      </w:tr>
      <w:tr w:rsidR="00AC08C5" w:rsidRPr="00AC08C5" w14:paraId="593C35C8"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33ED754B"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Langa-Kabeto-Weir</w:t>
            </w:r>
          </w:p>
        </w:tc>
        <w:tc>
          <w:tcPr>
            <w:tcW w:w="1320" w:type="dxa"/>
            <w:tcBorders>
              <w:top w:val="nil"/>
              <w:left w:val="nil"/>
              <w:bottom w:val="nil"/>
              <w:right w:val="nil"/>
            </w:tcBorders>
            <w:shd w:val="clear" w:color="auto" w:fill="auto"/>
            <w:noWrap/>
            <w:vAlign w:val="bottom"/>
            <w:hideMark/>
          </w:tcPr>
          <w:p w14:paraId="37B98115"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24.02</w:t>
            </w:r>
          </w:p>
        </w:tc>
        <w:tc>
          <w:tcPr>
            <w:tcW w:w="1320" w:type="dxa"/>
            <w:tcBorders>
              <w:top w:val="nil"/>
              <w:left w:val="nil"/>
              <w:bottom w:val="nil"/>
              <w:right w:val="nil"/>
            </w:tcBorders>
            <w:shd w:val="clear" w:color="auto" w:fill="auto"/>
            <w:noWrap/>
            <w:vAlign w:val="bottom"/>
            <w:hideMark/>
          </w:tcPr>
          <w:p w14:paraId="6299DD5E"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97.63</w:t>
            </w:r>
          </w:p>
        </w:tc>
        <w:tc>
          <w:tcPr>
            <w:tcW w:w="1320" w:type="dxa"/>
            <w:tcBorders>
              <w:top w:val="nil"/>
              <w:left w:val="nil"/>
              <w:bottom w:val="nil"/>
              <w:right w:val="single" w:sz="8" w:space="0" w:color="305496"/>
            </w:tcBorders>
            <w:shd w:val="clear" w:color="auto" w:fill="auto"/>
            <w:noWrap/>
            <w:vAlign w:val="bottom"/>
            <w:hideMark/>
          </w:tcPr>
          <w:p w14:paraId="43CE37B7"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91.58</w:t>
            </w:r>
          </w:p>
        </w:tc>
      </w:tr>
      <w:tr w:rsidR="00AC08C5" w:rsidRPr="00AC08C5" w14:paraId="529AD037"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75E80C60"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Crimmins</w:t>
            </w:r>
          </w:p>
        </w:tc>
        <w:tc>
          <w:tcPr>
            <w:tcW w:w="1320" w:type="dxa"/>
            <w:tcBorders>
              <w:top w:val="nil"/>
              <w:left w:val="nil"/>
              <w:bottom w:val="nil"/>
              <w:right w:val="nil"/>
            </w:tcBorders>
            <w:shd w:val="clear" w:color="auto" w:fill="auto"/>
            <w:noWrap/>
            <w:vAlign w:val="bottom"/>
            <w:hideMark/>
          </w:tcPr>
          <w:p w14:paraId="622FAD18"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38.98</w:t>
            </w:r>
          </w:p>
        </w:tc>
        <w:tc>
          <w:tcPr>
            <w:tcW w:w="1320" w:type="dxa"/>
            <w:tcBorders>
              <w:top w:val="nil"/>
              <w:left w:val="nil"/>
              <w:bottom w:val="nil"/>
              <w:right w:val="nil"/>
            </w:tcBorders>
            <w:shd w:val="clear" w:color="auto" w:fill="auto"/>
            <w:noWrap/>
            <w:vAlign w:val="bottom"/>
            <w:hideMark/>
          </w:tcPr>
          <w:p w14:paraId="5A10530D"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91.15</w:t>
            </w:r>
          </w:p>
        </w:tc>
        <w:tc>
          <w:tcPr>
            <w:tcW w:w="1320" w:type="dxa"/>
            <w:tcBorders>
              <w:top w:val="nil"/>
              <w:left w:val="nil"/>
              <w:bottom w:val="nil"/>
              <w:right w:val="single" w:sz="8" w:space="0" w:color="305496"/>
            </w:tcBorders>
            <w:shd w:val="clear" w:color="auto" w:fill="auto"/>
            <w:noWrap/>
            <w:vAlign w:val="bottom"/>
            <w:hideMark/>
          </w:tcPr>
          <w:p w14:paraId="3F4EF1B0"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86.87</w:t>
            </w:r>
          </w:p>
        </w:tc>
      </w:tr>
      <w:tr w:rsidR="00AC08C5" w:rsidRPr="00AC08C5" w14:paraId="453CCD30" w14:textId="77777777" w:rsidTr="00AC08C5">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1832C1AC"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Hurd</w:t>
            </w:r>
          </w:p>
        </w:tc>
        <w:tc>
          <w:tcPr>
            <w:tcW w:w="1320" w:type="dxa"/>
            <w:tcBorders>
              <w:top w:val="nil"/>
              <w:left w:val="nil"/>
              <w:bottom w:val="nil"/>
              <w:right w:val="nil"/>
            </w:tcBorders>
            <w:shd w:val="clear" w:color="auto" w:fill="auto"/>
            <w:noWrap/>
            <w:vAlign w:val="bottom"/>
            <w:hideMark/>
          </w:tcPr>
          <w:p w14:paraId="6E3CA857"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25.84</w:t>
            </w:r>
          </w:p>
        </w:tc>
        <w:tc>
          <w:tcPr>
            <w:tcW w:w="1320" w:type="dxa"/>
            <w:tcBorders>
              <w:top w:val="nil"/>
              <w:left w:val="nil"/>
              <w:bottom w:val="nil"/>
              <w:right w:val="nil"/>
            </w:tcBorders>
            <w:shd w:val="clear" w:color="auto" w:fill="auto"/>
            <w:noWrap/>
            <w:vAlign w:val="bottom"/>
            <w:hideMark/>
          </w:tcPr>
          <w:p w14:paraId="28130F0A"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99.00</w:t>
            </w:r>
          </w:p>
        </w:tc>
        <w:tc>
          <w:tcPr>
            <w:tcW w:w="1320" w:type="dxa"/>
            <w:tcBorders>
              <w:top w:val="nil"/>
              <w:left w:val="nil"/>
              <w:bottom w:val="nil"/>
              <w:right w:val="single" w:sz="8" w:space="0" w:color="305496"/>
            </w:tcBorders>
            <w:shd w:val="clear" w:color="auto" w:fill="auto"/>
            <w:noWrap/>
            <w:vAlign w:val="bottom"/>
            <w:hideMark/>
          </w:tcPr>
          <w:p w14:paraId="7E34A8CD"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93.00</w:t>
            </w:r>
          </w:p>
        </w:tc>
      </w:tr>
      <w:tr w:rsidR="00AC08C5" w:rsidRPr="00AC08C5" w14:paraId="3EA6B547" w14:textId="77777777" w:rsidTr="00AC08C5">
        <w:trPr>
          <w:trHeight w:val="270"/>
        </w:trPr>
        <w:tc>
          <w:tcPr>
            <w:tcW w:w="2260" w:type="dxa"/>
            <w:tcBorders>
              <w:top w:val="nil"/>
              <w:left w:val="single" w:sz="8" w:space="0" w:color="305496"/>
              <w:bottom w:val="single" w:sz="8" w:space="0" w:color="305496"/>
              <w:right w:val="single" w:sz="4" w:space="0" w:color="305496"/>
            </w:tcBorders>
            <w:shd w:val="clear" w:color="auto" w:fill="auto"/>
            <w:noWrap/>
            <w:vAlign w:val="bottom"/>
            <w:hideMark/>
          </w:tcPr>
          <w:p w14:paraId="48988912" w14:textId="77777777" w:rsidR="00AC08C5" w:rsidRPr="00AC08C5" w:rsidRDefault="00AC08C5" w:rsidP="00AC08C5">
            <w:pPr>
              <w:spacing w:after="0" w:line="240" w:lineRule="auto"/>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Wu</w:t>
            </w:r>
          </w:p>
        </w:tc>
        <w:tc>
          <w:tcPr>
            <w:tcW w:w="1320" w:type="dxa"/>
            <w:tcBorders>
              <w:top w:val="nil"/>
              <w:left w:val="nil"/>
              <w:bottom w:val="single" w:sz="8" w:space="0" w:color="305496"/>
              <w:right w:val="nil"/>
            </w:tcBorders>
            <w:shd w:val="clear" w:color="auto" w:fill="auto"/>
            <w:noWrap/>
            <w:vAlign w:val="bottom"/>
            <w:hideMark/>
          </w:tcPr>
          <w:p w14:paraId="1ECF6131"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34.82</w:t>
            </w:r>
          </w:p>
        </w:tc>
        <w:tc>
          <w:tcPr>
            <w:tcW w:w="1320" w:type="dxa"/>
            <w:tcBorders>
              <w:top w:val="nil"/>
              <w:left w:val="nil"/>
              <w:bottom w:val="single" w:sz="8" w:space="0" w:color="305496"/>
              <w:right w:val="nil"/>
            </w:tcBorders>
            <w:shd w:val="clear" w:color="auto" w:fill="auto"/>
            <w:noWrap/>
            <w:vAlign w:val="bottom"/>
            <w:hideMark/>
          </w:tcPr>
          <w:p w14:paraId="14D04CA0"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98.26</w:t>
            </w:r>
          </w:p>
        </w:tc>
        <w:tc>
          <w:tcPr>
            <w:tcW w:w="1320" w:type="dxa"/>
            <w:tcBorders>
              <w:top w:val="nil"/>
              <w:left w:val="nil"/>
              <w:bottom w:val="single" w:sz="8" w:space="0" w:color="305496"/>
              <w:right w:val="single" w:sz="8" w:space="0" w:color="305496"/>
            </w:tcBorders>
            <w:shd w:val="clear" w:color="auto" w:fill="auto"/>
            <w:noWrap/>
            <w:vAlign w:val="bottom"/>
            <w:hideMark/>
          </w:tcPr>
          <w:p w14:paraId="161855F7" w14:textId="77777777" w:rsidR="00AC08C5" w:rsidRPr="00AC08C5" w:rsidRDefault="00AC08C5" w:rsidP="00AC08C5">
            <w:pPr>
              <w:spacing w:after="0" w:line="240" w:lineRule="auto"/>
              <w:jc w:val="center"/>
              <w:rPr>
                <w:rFonts w:ascii="Calibri" w:eastAsia="Times New Roman" w:hAnsi="Calibri" w:cs="Times New Roman"/>
                <w:color w:val="000000"/>
                <w:sz w:val="20"/>
                <w:szCs w:val="20"/>
              </w:rPr>
            </w:pPr>
            <w:r w:rsidRPr="00AC08C5">
              <w:rPr>
                <w:rFonts w:ascii="Calibri" w:eastAsia="Times New Roman" w:hAnsi="Calibri" w:cs="Times New Roman"/>
                <w:color w:val="000000"/>
                <w:sz w:val="20"/>
                <w:szCs w:val="20"/>
              </w:rPr>
              <w:t>93.05</w:t>
            </w:r>
          </w:p>
        </w:tc>
      </w:tr>
    </w:tbl>
    <w:p w14:paraId="39E3AE6C" w14:textId="15A3F89C" w:rsidR="005B6704" w:rsidRDefault="005B6704" w:rsidP="00201308">
      <w:pPr>
        <w:widowControl w:val="0"/>
        <w:autoSpaceDE w:val="0"/>
        <w:autoSpaceDN w:val="0"/>
        <w:adjustRightInd w:val="0"/>
        <w:spacing w:line="240" w:lineRule="auto"/>
        <w:ind w:left="640" w:hanging="640"/>
      </w:pPr>
    </w:p>
    <w:p w14:paraId="17E00BF7" w14:textId="7783F9A9" w:rsidR="00FE3256" w:rsidRPr="00FE3256" w:rsidRDefault="00FE3256" w:rsidP="00FE3256">
      <w:pPr>
        <w:widowControl w:val="0"/>
        <w:autoSpaceDE w:val="0"/>
        <w:autoSpaceDN w:val="0"/>
        <w:adjustRightInd w:val="0"/>
        <w:spacing w:line="240" w:lineRule="auto"/>
        <w:rPr>
          <w:b/>
        </w:rPr>
      </w:pPr>
      <w:r w:rsidRPr="00FE3256">
        <w:rPr>
          <w:b/>
        </w:rPr>
        <w:t>Table 1b: Performance predicting four most common age-related dementias (AD, VD, FTD, Lewy Bodies)</w:t>
      </w:r>
    </w:p>
    <w:tbl>
      <w:tblPr>
        <w:tblW w:w="6220" w:type="dxa"/>
        <w:tblLook w:val="04A0" w:firstRow="1" w:lastRow="0" w:firstColumn="1" w:lastColumn="0" w:noHBand="0" w:noVBand="1"/>
      </w:tblPr>
      <w:tblGrid>
        <w:gridCol w:w="2260"/>
        <w:gridCol w:w="1320"/>
        <w:gridCol w:w="1320"/>
        <w:gridCol w:w="1320"/>
      </w:tblGrid>
      <w:tr w:rsidR="00FE3256" w:rsidRPr="00FE3256" w14:paraId="56939CB0" w14:textId="77777777" w:rsidTr="00FE3256">
        <w:trPr>
          <w:trHeight w:val="255"/>
        </w:trPr>
        <w:tc>
          <w:tcPr>
            <w:tcW w:w="2260" w:type="dxa"/>
            <w:tcBorders>
              <w:top w:val="single" w:sz="8" w:space="0" w:color="305496"/>
              <w:left w:val="single" w:sz="8" w:space="0" w:color="305496"/>
              <w:bottom w:val="nil"/>
              <w:right w:val="single" w:sz="4" w:space="0" w:color="305496"/>
            </w:tcBorders>
            <w:shd w:val="clear" w:color="000000" w:fill="305496"/>
            <w:noWrap/>
            <w:vAlign w:val="bottom"/>
            <w:hideMark/>
          </w:tcPr>
          <w:p w14:paraId="1E256321"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Algorithm</w:t>
            </w:r>
          </w:p>
        </w:tc>
        <w:tc>
          <w:tcPr>
            <w:tcW w:w="1320" w:type="dxa"/>
            <w:tcBorders>
              <w:top w:val="single" w:sz="8" w:space="0" w:color="305496"/>
              <w:left w:val="nil"/>
              <w:bottom w:val="nil"/>
              <w:right w:val="nil"/>
            </w:tcBorders>
            <w:shd w:val="clear" w:color="000000" w:fill="305496"/>
            <w:noWrap/>
            <w:vAlign w:val="bottom"/>
            <w:hideMark/>
          </w:tcPr>
          <w:p w14:paraId="1B58A65B"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Sensitivity</w:t>
            </w:r>
          </w:p>
        </w:tc>
        <w:tc>
          <w:tcPr>
            <w:tcW w:w="1320" w:type="dxa"/>
            <w:tcBorders>
              <w:top w:val="single" w:sz="8" w:space="0" w:color="305496"/>
              <w:left w:val="nil"/>
              <w:bottom w:val="nil"/>
              <w:right w:val="nil"/>
            </w:tcBorders>
            <w:shd w:val="clear" w:color="000000" w:fill="305496"/>
            <w:noWrap/>
            <w:vAlign w:val="bottom"/>
            <w:hideMark/>
          </w:tcPr>
          <w:p w14:paraId="32F2C1D5"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Specificity</w:t>
            </w:r>
          </w:p>
        </w:tc>
        <w:tc>
          <w:tcPr>
            <w:tcW w:w="1320" w:type="dxa"/>
            <w:tcBorders>
              <w:top w:val="single" w:sz="8" w:space="0" w:color="305496"/>
              <w:left w:val="nil"/>
              <w:bottom w:val="nil"/>
              <w:right w:val="single" w:sz="8" w:space="0" w:color="305496"/>
            </w:tcBorders>
            <w:shd w:val="clear" w:color="000000" w:fill="305496"/>
            <w:noWrap/>
            <w:vAlign w:val="bottom"/>
            <w:hideMark/>
          </w:tcPr>
          <w:p w14:paraId="2602DAE0"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 correct</w:t>
            </w:r>
          </w:p>
        </w:tc>
      </w:tr>
      <w:tr w:rsidR="00FE3256" w:rsidRPr="00FE3256" w14:paraId="25E8B2D3" w14:textId="77777777" w:rsidTr="00FE3256">
        <w:trPr>
          <w:trHeight w:val="255"/>
        </w:trPr>
        <w:tc>
          <w:tcPr>
            <w:tcW w:w="622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77EEF98E" w14:textId="3E87DC48" w:rsidR="00FE3256" w:rsidRPr="00FE3256" w:rsidRDefault="00DF2808" w:rsidP="00FE3256">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00FE3256" w:rsidRPr="00FE3256">
              <w:rPr>
                <w:rFonts w:ascii="Calibri" w:eastAsia="Times New Roman" w:hAnsi="Calibri" w:cs="Times New Roman"/>
                <w:b/>
                <w:bCs/>
                <w:i/>
                <w:iCs/>
                <w:color w:val="305496"/>
                <w:sz w:val="20"/>
                <w:szCs w:val="20"/>
              </w:rPr>
              <w:t>raining data (N=760)</w:t>
            </w:r>
          </w:p>
        </w:tc>
      </w:tr>
      <w:tr w:rsidR="00FE3256" w:rsidRPr="00FE3256" w14:paraId="4873B3D8"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6B211467"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Herzog-Wallace</w:t>
            </w:r>
          </w:p>
        </w:tc>
        <w:tc>
          <w:tcPr>
            <w:tcW w:w="1320" w:type="dxa"/>
            <w:tcBorders>
              <w:top w:val="nil"/>
              <w:left w:val="nil"/>
              <w:bottom w:val="nil"/>
              <w:right w:val="nil"/>
            </w:tcBorders>
            <w:shd w:val="clear" w:color="auto" w:fill="auto"/>
            <w:noWrap/>
            <w:vAlign w:val="bottom"/>
            <w:hideMark/>
          </w:tcPr>
          <w:p w14:paraId="6F18A5C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53.16</w:t>
            </w:r>
          </w:p>
        </w:tc>
        <w:tc>
          <w:tcPr>
            <w:tcW w:w="1320" w:type="dxa"/>
            <w:tcBorders>
              <w:top w:val="nil"/>
              <w:left w:val="nil"/>
              <w:bottom w:val="nil"/>
              <w:right w:val="nil"/>
            </w:tcBorders>
            <w:shd w:val="clear" w:color="auto" w:fill="auto"/>
            <w:noWrap/>
            <w:vAlign w:val="bottom"/>
            <w:hideMark/>
          </w:tcPr>
          <w:p w14:paraId="1F9BE483"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94.46</w:t>
            </w:r>
          </w:p>
        </w:tc>
        <w:tc>
          <w:tcPr>
            <w:tcW w:w="1320" w:type="dxa"/>
            <w:tcBorders>
              <w:top w:val="nil"/>
              <w:left w:val="nil"/>
              <w:bottom w:val="nil"/>
              <w:right w:val="single" w:sz="8" w:space="0" w:color="305496"/>
            </w:tcBorders>
            <w:shd w:val="clear" w:color="auto" w:fill="auto"/>
            <w:noWrap/>
            <w:vAlign w:val="bottom"/>
            <w:hideMark/>
          </w:tcPr>
          <w:p w14:paraId="3A9A31C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81.58</w:t>
            </w:r>
          </w:p>
        </w:tc>
      </w:tr>
      <w:tr w:rsidR="00FE3256" w:rsidRPr="00FE3256" w14:paraId="4D7AECD2"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19C7538B"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Langa-Kabeto-Weir</w:t>
            </w:r>
          </w:p>
        </w:tc>
        <w:tc>
          <w:tcPr>
            <w:tcW w:w="1320" w:type="dxa"/>
            <w:tcBorders>
              <w:top w:val="nil"/>
              <w:left w:val="nil"/>
              <w:bottom w:val="nil"/>
              <w:right w:val="nil"/>
            </w:tcBorders>
            <w:shd w:val="clear" w:color="auto" w:fill="auto"/>
            <w:noWrap/>
            <w:vAlign w:val="bottom"/>
            <w:hideMark/>
          </w:tcPr>
          <w:p w14:paraId="0EDCA875"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73.42</w:t>
            </w:r>
          </w:p>
        </w:tc>
        <w:tc>
          <w:tcPr>
            <w:tcW w:w="1320" w:type="dxa"/>
            <w:tcBorders>
              <w:top w:val="nil"/>
              <w:left w:val="nil"/>
              <w:bottom w:val="nil"/>
              <w:right w:val="nil"/>
            </w:tcBorders>
            <w:shd w:val="clear" w:color="auto" w:fill="auto"/>
            <w:noWrap/>
            <w:vAlign w:val="bottom"/>
            <w:hideMark/>
          </w:tcPr>
          <w:p w14:paraId="42374361"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80.11</w:t>
            </w:r>
          </w:p>
        </w:tc>
        <w:tc>
          <w:tcPr>
            <w:tcW w:w="1320" w:type="dxa"/>
            <w:tcBorders>
              <w:top w:val="nil"/>
              <w:left w:val="nil"/>
              <w:bottom w:val="nil"/>
              <w:right w:val="single" w:sz="8" w:space="0" w:color="305496"/>
            </w:tcBorders>
            <w:shd w:val="clear" w:color="auto" w:fill="auto"/>
            <w:noWrap/>
            <w:vAlign w:val="bottom"/>
            <w:hideMark/>
          </w:tcPr>
          <w:p w14:paraId="5D20C6E3"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78.03</w:t>
            </w:r>
          </w:p>
        </w:tc>
      </w:tr>
      <w:tr w:rsidR="00FE3256" w:rsidRPr="00FE3256" w14:paraId="1CBC38A7"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7FDC25E0"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Crimmins</w:t>
            </w:r>
          </w:p>
        </w:tc>
        <w:tc>
          <w:tcPr>
            <w:tcW w:w="1320" w:type="dxa"/>
            <w:tcBorders>
              <w:top w:val="nil"/>
              <w:left w:val="nil"/>
              <w:bottom w:val="nil"/>
              <w:right w:val="nil"/>
            </w:tcBorders>
            <w:shd w:val="clear" w:color="auto" w:fill="auto"/>
            <w:noWrap/>
            <w:vAlign w:val="bottom"/>
            <w:hideMark/>
          </w:tcPr>
          <w:p w14:paraId="3BA610AA"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90.30</w:t>
            </w:r>
          </w:p>
        </w:tc>
        <w:tc>
          <w:tcPr>
            <w:tcW w:w="1320" w:type="dxa"/>
            <w:tcBorders>
              <w:top w:val="nil"/>
              <w:left w:val="nil"/>
              <w:bottom w:val="nil"/>
              <w:right w:val="nil"/>
            </w:tcBorders>
            <w:shd w:val="clear" w:color="auto" w:fill="auto"/>
            <w:noWrap/>
            <w:vAlign w:val="bottom"/>
            <w:hideMark/>
          </w:tcPr>
          <w:p w14:paraId="6CDA213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76.48</w:t>
            </w:r>
          </w:p>
        </w:tc>
        <w:tc>
          <w:tcPr>
            <w:tcW w:w="1320" w:type="dxa"/>
            <w:tcBorders>
              <w:top w:val="nil"/>
              <w:left w:val="nil"/>
              <w:bottom w:val="nil"/>
              <w:right w:val="single" w:sz="8" w:space="0" w:color="305496"/>
            </w:tcBorders>
            <w:shd w:val="clear" w:color="auto" w:fill="auto"/>
            <w:noWrap/>
            <w:vAlign w:val="bottom"/>
            <w:hideMark/>
          </w:tcPr>
          <w:p w14:paraId="07387A65"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80.79</w:t>
            </w:r>
          </w:p>
        </w:tc>
      </w:tr>
      <w:tr w:rsidR="00FE3256" w:rsidRPr="00FE3256" w14:paraId="036EA220"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7BD62ED7"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Hurd</w:t>
            </w:r>
          </w:p>
        </w:tc>
        <w:tc>
          <w:tcPr>
            <w:tcW w:w="1320" w:type="dxa"/>
            <w:tcBorders>
              <w:top w:val="nil"/>
              <w:left w:val="nil"/>
              <w:bottom w:val="nil"/>
              <w:right w:val="nil"/>
            </w:tcBorders>
            <w:shd w:val="clear" w:color="auto" w:fill="auto"/>
            <w:noWrap/>
            <w:vAlign w:val="bottom"/>
            <w:hideMark/>
          </w:tcPr>
          <w:p w14:paraId="62CFD594"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77.22</w:t>
            </w:r>
          </w:p>
        </w:tc>
        <w:tc>
          <w:tcPr>
            <w:tcW w:w="1320" w:type="dxa"/>
            <w:tcBorders>
              <w:top w:val="nil"/>
              <w:left w:val="nil"/>
              <w:bottom w:val="nil"/>
              <w:right w:val="nil"/>
            </w:tcBorders>
            <w:shd w:val="clear" w:color="auto" w:fill="auto"/>
            <w:noWrap/>
            <w:vAlign w:val="bottom"/>
            <w:hideMark/>
          </w:tcPr>
          <w:p w14:paraId="5A41891F"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89.29</w:t>
            </w:r>
          </w:p>
        </w:tc>
        <w:tc>
          <w:tcPr>
            <w:tcW w:w="1320" w:type="dxa"/>
            <w:tcBorders>
              <w:top w:val="nil"/>
              <w:left w:val="nil"/>
              <w:bottom w:val="nil"/>
              <w:right w:val="single" w:sz="8" w:space="0" w:color="305496"/>
            </w:tcBorders>
            <w:shd w:val="clear" w:color="auto" w:fill="auto"/>
            <w:noWrap/>
            <w:vAlign w:val="bottom"/>
            <w:hideMark/>
          </w:tcPr>
          <w:p w14:paraId="1F365BDB"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85.53</w:t>
            </w:r>
          </w:p>
        </w:tc>
      </w:tr>
      <w:tr w:rsidR="00FE3256" w:rsidRPr="00FE3256" w14:paraId="51A8BFBF" w14:textId="77777777" w:rsidTr="00FE3256">
        <w:trPr>
          <w:trHeight w:val="270"/>
        </w:trPr>
        <w:tc>
          <w:tcPr>
            <w:tcW w:w="2260" w:type="dxa"/>
            <w:tcBorders>
              <w:top w:val="nil"/>
              <w:left w:val="single" w:sz="8" w:space="0" w:color="305496"/>
              <w:bottom w:val="nil"/>
              <w:right w:val="single" w:sz="4" w:space="0" w:color="305496"/>
            </w:tcBorders>
            <w:shd w:val="clear" w:color="auto" w:fill="auto"/>
            <w:noWrap/>
            <w:vAlign w:val="bottom"/>
            <w:hideMark/>
          </w:tcPr>
          <w:p w14:paraId="464E56A1"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Wu</w:t>
            </w:r>
          </w:p>
        </w:tc>
        <w:tc>
          <w:tcPr>
            <w:tcW w:w="1320" w:type="dxa"/>
            <w:tcBorders>
              <w:top w:val="nil"/>
              <w:left w:val="nil"/>
              <w:bottom w:val="nil"/>
              <w:right w:val="nil"/>
            </w:tcBorders>
            <w:shd w:val="clear" w:color="auto" w:fill="auto"/>
            <w:noWrap/>
            <w:vAlign w:val="bottom"/>
            <w:hideMark/>
          </w:tcPr>
          <w:p w14:paraId="465E3063"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78.48</w:t>
            </w:r>
          </w:p>
        </w:tc>
        <w:tc>
          <w:tcPr>
            <w:tcW w:w="1320" w:type="dxa"/>
            <w:tcBorders>
              <w:top w:val="nil"/>
              <w:left w:val="nil"/>
              <w:bottom w:val="nil"/>
              <w:right w:val="nil"/>
            </w:tcBorders>
            <w:shd w:val="clear" w:color="auto" w:fill="auto"/>
            <w:noWrap/>
            <w:vAlign w:val="bottom"/>
            <w:hideMark/>
          </w:tcPr>
          <w:p w14:paraId="26730DE6"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85.66</w:t>
            </w:r>
          </w:p>
        </w:tc>
        <w:tc>
          <w:tcPr>
            <w:tcW w:w="1320" w:type="dxa"/>
            <w:tcBorders>
              <w:top w:val="nil"/>
              <w:left w:val="nil"/>
              <w:bottom w:val="nil"/>
              <w:right w:val="single" w:sz="8" w:space="0" w:color="305496"/>
            </w:tcBorders>
            <w:shd w:val="clear" w:color="auto" w:fill="auto"/>
            <w:noWrap/>
            <w:vAlign w:val="bottom"/>
            <w:hideMark/>
          </w:tcPr>
          <w:p w14:paraId="26E8F26B"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83.42</w:t>
            </w:r>
          </w:p>
        </w:tc>
      </w:tr>
      <w:tr w:rsidR="00FE3256" w:rsidRPr="00FE3256" w14:paraId="56B416B0" w14:textId="77777777" w:rsidTr="00FE3256">
        <w:trPr>
          <w:trHeight w:val="255"/>
        </w:trPr>
        <w:tc>
          <w:tcPr>
            <w:tcW w:w="622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51D0EA29" w14:textId="38BABD21" w:rsidR="00FE3256" w:rsidRPr="00FE3256" w:rsidRDefault="00DF2808" w:rsidP="00FE3256">
            <w:pPr>
              <w:spacing w:after="0" w:line="240" w:lineRule="auto"/>
              <w:rPr>
                <w:rFonts w:ascii="Calibri" w:eastAsia="Times New Roman" w:hAnsi="Calibri" w:cs="Times New Roman"/>
                <w:b/>
                <w:bCs/>
                <w:i/>
                <w:iCs/>
                <w:color w:val="1F4E78"/>
                <w:sz w:val="20"/>
                <w:szCs w:val="20"/>
              </w:rPr>
            </w:pPr>
            <w:r>
              <w:rPr>
                <w:rFonts w:ascii="Calibri" w:eastAsia="Times New Roman" w:hAnsi="Calibri" w:cs="Times New Roman"/>
                <w:b/>
                <w:bCs/>
                <w:i/>
                <w:iCs/>
                <w:color w:val="1F4E78"/>
                <w:sz w:val="20"/>
                <w:szCs w:val="20"/>
              </w:rPr>
              <w:t>V</w:t>
            </w:r>
            <w:r w:rsidR="00FE3256" w:rsidRPr="00FE3256">
              <w:rPr>
                <w:rFonts w:ascii="Calibri" w:eastAsia="Times New Roman" w:hAnsi="Calibri" w:cs="Times New Roman"/>
                <w:b/>
                <w:bCs/>
                <w:i/>
                <w:iCs/>
                <w:color w:val="1F4E78"/>
                <w:sz w:val="20"/>
                <w:szCs w:val="20"/>
              </w:rPr>
              <w:t>alidation data (N=515)</w:t>
            </w:r>
          </w:p>
        </w:tc>
      </w:tr>
      <w:tr w:rsidR="00FE3256" w:rsidRPr="00FE3256" w14:paraId="6B5D46A3"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55D73813"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Herzog-Wallace</w:t>
            </w:r>
          </w:p>
        </w:tc>
        <w:tc>
          <w:tcPr>
            <w:tcW w:w="1320" w:type="dxa"/>
            <w:tcBorders>
              <w:top w:val="nil"/>
              <w:left w:val="nil"/>
              <w:bottom w:val="nil"/>
              <w:right w:val="nil"/>
            </w:tcBorders>
            <w:shd w:val="clear" w:color="auto" w:fill="auto"/>
            <w:noWrap/>
            <w:vAlign w:val="bottom"/>
            <w:hideMark/>
          </w:tcPr>
          <w:p w14:paraId="3C8F1E73"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17.19</w:t>
            </w:r>
          </w:p>
        </w:tc>
        <w:tc>
          <w:tcPr>
            <w:tcW w:w="1320" w:type="dxa"/>
            <w:tcBorders>
              <w:top w:val="nil"/>
              <w:left w:val="nil"/>
              <w:bottom w:val="nil"/>
              <w:right w:val="nil"/>
            </w:tcBorders>
            <w:shd w:val="clear" w:color="auto" w:fill="auto"/>
            <w:noWrap/>
            <w:vAlign w:val="bottom"/>
            <w:hideMark/>
          </w:tcPr>
          <w:p w14:paraId="598FEAAE"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97.34</w:t>
            </w:r>
          </w:p>
        </w:tc>
        <w:tc>
          <w:tcPr>
            <w:tcW w:w="1320" w:type="dxa"/>
            <w:tcBorders>
              <w:top w:val="nil"/>
              <w:left w:val="nil"/>
              <w:bottom w:val="nil"/>
              <w:right w:val="single" w:sz="8" w:space="0" w:color="305496"/>
            </w:tcBorders>
            <w:shd w:val="clear" w:color="auto" w:fill="auto"/>
            <w:noWrap/>
            <w:vAlign w:val="bottom"/>
            <w:hideMark/>
          </w:tcPr>
          <w:p w14:paraId="012B0B4D"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87.38</w:t>
            </w:r>
          </w:p>
        </w:tc>
      </w:tr>
      <w:tr w:rsidR="00FE3256" w:rsidRPr="00FE3256" w14:paraId="64BD93DC"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746BC7DC"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Langa-Kabeto-Weir</w:t>
            </w:r>
          </w:p>
        </w:tc>
        <w:tc>
          <w:tcPr>
            <w:tcW w:w="1320" w:type="dxa"/>
            <w:tcBorders>
              <w:top w:val="nil"/>
              <w:left w:val="nil"/>
              <w:bottom w:val="nil"/>
              <w:right w:val="nil"/>
            </w:tcBorders>
            <w:shd w:val="clear" w:color="auto" w:fill="auto"/>
            <w:noWrap/>
            <w:vAlign w:val="bottom"/>
            <w:hideMark/>
          </w:tcPr>
          <w:p w14:paraId="65DF36D5"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39.06</w:t>
            </w:r>
          </w:p>
        </w:tc>
        <w:tc>
          <w:tcPr>
            <w:tcW w:w="1320" w:type="dxa"/>
            <w:tcBorders>
              <w:top w:val="nil"/>
              <w:left w:val="nil"/>
              <w:bottom w:val="nil"/>
              <w:right w:val="nil"/>
            </w:tcBorders>
            <w:shd w:val="clear" w:color="auto" w:fill="auto"/>
            <w:noWrap/>
            <w:vAlign w:val="bottom"/>
            <w:hideMark/>
          </w:tcPr>
          <w:p w14:paraId="3F478995"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88.47</w:t>
            </w:r>
          </w:p>
        </w:tc>
        <w:tc>
          <w:tcPr>
            <w:tcW w:w="1320" w:type="dxa"/>
            <w:tcBorders>
              <w:top w:val="nil"/>
              <w:left w:val="nil"/>
              <w:bottom w:val="nil"/>
              <w:right w:val="single" w:sz="8" w:space="0" w:color="305496"/>
            </w:tcBorders>
            <w:shd w:val="clear" w:color="auto" w:fill="auto"/>
            <w:noWrap/>
            <w:vAlign w:val="bottom"/>
            <w:hideMark/>
          </w:tcPr>
          <w:p w14:paraId="3675EACD"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82.33</w:t>
            </w:r>
          </w:p>
        </w:tc>
      </w:tr>
      <w:tr w:rsidR="00FE3256" w:rsidRPr="00FE3256" w14:paraId="45C371A1"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57DE5382"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Crimmins</w:t>
            </w:r>
          </w:p>
        </w:tc>
        <w:tc>
          <w:tcPr>
            <w:tcW w:w="1320" w:type="dxa"/>
            <w:tcBorders>
              <w:top w:val="nil"/>
              <w:left w:val="nil"/>
              <w:bottom w:val="nil"/>
              <w:right w:val="nil"/>
            </w:tcBorders>
            <w:shd w:val="clear" w:color="auto" w:fill="auto"/>
            <w:noWrap/>
            <w:vAlign w:val="bottom"/>
            <w:hideMark/>
          </w:tcPr>
          <w:p w14:paraId="07369459"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59.38</w:t>
            </w:r>
          </w:p>
        </w:tc>
        <w:tc>
          <w:tcPr>
            <w:tcW w:w="1320" w:type="dxa"/>
            <w:tcBorders>
              <w:top w:val="nil"/>
              <w:left w:val="nil"/>
              <w:bottom w:val="nil"/>
              <w:right w:val="nil"/>
            </w:tcBorders>
            <w:shd w:val="clear" w:color="auto" w:fill="auto"/>
            <w:noWrap/>
            <w:vAlign w:val="bottom"/>
            <w:hideMark/>
          </w:tcPr>
          <w:p w14:paraId="53E5BFF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81.15</w:t>
            </w:r>
          </w:p>
        </w:tc>
        <w:tc>
          <w:tcPr>
            <w:tcW w:w="1320" w:type="dxa"/>
            <w:tcBorders>
              <w:top w:val="nil"/>
              <w:left w:val="nil"/>
              <w:bottom w:val="nil"/>
              <w:right w:val="single" w:sz="8" w:space="0" w:color="305496"/>
            </w:tcBorders>
            <w:shd w:val="clear" w:color="auto" w:fill="auto"/>
            <w:noWrap/>
            <w:vAlign w:val="bottom"/>
            <w:hideMark/>
          </w:tcPr>
          <w:p w14:paraId="300187CC"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78.45</w:t>
            </w:r>
          </w:p>
        </w:tc>
      </w:tr>
      <w:tr w:rsidR="00FE3256" w:rsidRPr="00FE3256" w14:paraId="5305CD8B"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75EB0321"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Hurd</w:t>
            </w:r>
          </w:p>
        </w:tc>
        <w:tc>
          <w:tcPr>
            <w:tcW w:w="1320" w:type="dxa"/>
            <w:tcBorders>
              <w:top w:val="nil"/>
              <w:left w:val="nil"/>
              <w:bottom w:val="nil"/>
              <w:right w:val="nil"/>
            </w:tcBorders>
            <w:shd w:val="clear" w:color="auto" w:fill="auto"/>
            <w:noWrap/>
            <w:vAlign w:val="bottom"/>
            <w:hideMark/>
          </w:tcPr>
          <w:p w14:paraId="53E3FA6E"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37.50</w:t>
            </w:r>
          </w:p>
        </w:tc>
        <w:tc>
          <w:tcPr>
            <w:tcW w:w="1320" w:type="dxa"/>
            <w:tcBorders>
              <w:top w:val="nil"/>
              <w:left w:val="nil"/>
              <w:bottom w:val="nil"/>
              <w:right w:val="nil"/>
            </w:tcBorders>
            <w:shd w:val="clear" w:color="auto" w:fill="auto"/>
            <w:noWrap/>
            <w:vAlign w:val="bottom"/>
            <w:hideMark/>
          </w:tcPr>
          <w:p w14:paraId="6C0B2819"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95.12</w:t>
            </w:r>
          </w:p>
        </w:tc>
        <w:tc>
          <w:tcPr>
            <w:tcW w:w="1320" w:type="dxa"/>
            <w:tcBorders>
              <w:top w:val="nil"/>
              <w:left w:val="nil"/>
              <w:bottom w:val="nil"/>
              <w:right w:val="single" w:sz="8" w:space="0" w:color="305496"/>
            </w:tcBorders>
            <w:shd w:val="clear" w:color="auto" w:fill="auto"/>
            <w:noWrap/>
            <w:vAlign w:val="bottom"/>
            <w:hideMark/>
          </w:tcPr>
          <w:p w14:paraId="030E34A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87.96</w:t>
            </w:r>
          </w:p>
        </w:tc>
      </w:tr>
      <w:tr w:rsidR="00FE3256" w:rsidRPr="00FE3256" w14:paraId="15321BFB" w14:textId="77777777" w:rsidTr="00FE3256">
        <w:trPr>
          <w:trHeight w:val="270"/>
        </w:trPr>
        <w:tc>
          <w:tcPr>
            <w:tcW w:w="2260" w:type="dxa"/>
            <w:tcBorders>
              <w:top w:val="nil"/>
              <w:left w:val="single" w:sz="8" w:space="0" w:color="305496"/>
              <w:bottom w:val="single" w:sz="8" w:space="0" w:color="305496"/>
              <w:right w:val="single" w:sz="4" w:space="0" w:color="305496"/>
            </w:tcBorders>
            <w:shd w:val="clear" w:color="auto" w:fill="auto"/>
            <w:noWrap/>
            <w:vAlign w:val="bottom"/>
            <w:hideMark/>
          </w:tcPr>
          <w:p w14:paraId="20AB2B29"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Wu</w:t>
            </w:r>
          </w:p>
        </w:tc>
        <w:tc>
          <w:tcPr>
            <w:tcW w:w="1320" w:type="dxa"/>
            <w:tcBorders>
              <w:top w:val="nil"/>
              <w:left w:val="nil"/>
              <w:bottom w:val="single" w:sz="8" w:space="0" w:color="305496"/>
              <w:right w:val="nil"/>
            </w:tcBorders>
            <w:shd w:val="clear" w:color="auto" w:fill="auto"/>
            <w:noWrap/>
            <w:vAlign w:val="bottom"/>
            <w:hideMark/>
          </w:tcPr>
          <w:p w14:paraId="61A3905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42.19</w:t>
            </w:r>
          </w:p>
        </w:tc>
        <w:tc>
          <w:tcPr>
            <w:tcW w:w="1320" w:type="dxa"/>
            <w:tcBorders>
              <w:top w:val="nil"/>
              <w:left w:val="nil"/>
              <w:bottom w:val="single" w:sz="8" w:space="0" w:color="305496"/>
              <w:right w:val="nil"/>
            </w:tcBorders>
            <w:shd w:val="clear" w:color="auto" w:fill="auto"/>
            <w:noWrap/>
            <w:vAlign w:val="bottom"/>
            <w:hideMark/>
          </w:tcPr>
          <w:p w14:paraId="5AE47E1E"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91.80</w:t>
            </w:r>
          </w:p>
        </w:tc>
        <w:tc>
          <w:tcPr>
            <w:tcW w:w="1320" w:type="dxa"/>
            <w:tcBorders>
              <w:top w:val="nil"/>
              <w:left w:val="nil"/>
              <w:bottom w:val="single" w:sz="8" w:space="0" w:color="305496"/>
              <w:right w:val="single" w:sz="8" w:space="0" w:color="305496"/>
            </w:tcBorders>
            <w:shd w:val="clear" w:color="auto" w:fill="auto"/>
            <w:noWrap/>
            <w:vAlign w:val="bottom"/>
            <w:hideMark/>
          </w:tcPr>
          <w:p w14:paraId="0AC7270F"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85.63</w:t>
            </w:r>
          </w:p>
        </w:tc>
      </w:tr>
    </w:tbl>
    <w:p w14:paraId="564A3299" w14:textId="77777777" w:rsidR="00FE3256" w:rsidRDefault="00FE3256" w:rsidP="00201308">
      <w:pPr>
        <w:widowControl w:val="0"/>
        <w:autoSpaceDE w:val="0"/>
        <w:autoSpaceDN w:val="0"/>
        <w:adjustRightInd w:val="0"/>
        <w:spacing w:line="240" w:lineRule="auto"/>
        <w:ind w:left="640" w:hanging="640"/>
      </w:pPr>
    </w:p>
    <w:p w14:paraId="3E682222" w14:textId="3BF243CD" w:rsidR="00FE3256" w:rsidRPr="00FE3256" w:rsidRDefault="00FE3256" w:rsidP="00201308">
      <w:pPr>
        <w:widowControl w:val="0"/>
        <w:autoSpaceDE w:val="0"/>
        <w:autoSpaceDN w:val="0"/>
        <w:adjustRightInd w:val="0"/>
        <w:spacing w:line="240" w:lineRule="auto"/>
        <w:ind w:left="640" w:hanging="640"/>
        <w:rPr>
          <w:b/>
        </w:rPr>
      </w:pPr>
      <w:r w:rsidRPr="00FE3256">
        <w:rPr>
          <w:b/>
        </w:rPr>
        <w:t>Table 1c: Performance metrics in alternative validation dataset</w:t>
      </w:r>
    </w:p>
    <w:tbl>
      <w:tblPr>
        <w:tblW w:w="6160" w:type="dxa"/>
        <w:tblLook w:val="04A0" w:firstRow="1" w:lastRow="0" w:firstColumn="1" w:lastColumn="0" w:noHBand="0" w:noVBand="1"/>
      </w:tblPr>
      <w:tblGrid>
        <w:gridCol w:w="2260"/>
        <w:gridCol w:w="1300"/>
        <w:gridCol w:w="1300"/>
        <w:gridCol w:w="1300"/>
      </w:tblGrid>
      <w:tr w:rsidR="00FE3256" w:rsidRPr="00FE3256" w14:paraId="62652281" w14:textId="77777777" w:rsidTr="00FE3256">
        <w:trPr>
          <w:trHeight w:val="255"/>
        </w:trPr>
        <w:tc>
          <w:tcPr>
            <w:tcW w:w="2260" w:type="dxa"/>
            <w:tcBorders>
              <w:top w:val="single" w:sz="8" w:space="0" w:color="305496"/>
              <w:left w:val="single" w:sz="8" w:space="0" w:color="305496"/>
              <w:bottom w:val="nil"/>
              <w:right w:val="single" w:sz="4" w:space="0" w:color="305496"/>
            </w:tcBorders>
            <w:shd w:val="clear" w:color="000000" w:fill="305496"/>
            <w:noWrap/>
            <w:vAlign w:val="bottom"/>
            <w:hideMark/>
          </w:tcPr>
          <w:p w14:paraId="4DAD1392"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Algorithm</w:t>
            </w:r>
          </w:p>
        </w:tc>
        <w:tc>
          <w:tcPr>
            <w:tcW w:w="1300" w:type="dxa"/>
            <w:tcBorders>
              <w:top w:val="single" w:sz="8" w:space="0" w:color="305496"/>
              <w:left w:val="nil"/>
              <w:bottom w:val="nil"/>
              <w:right w:val="nil"/>
            </w:tcBorders>
            <w:shd w:val="clear" w:color="000000" w:fill="305496"/>
            <w:noWrap/>
            <w:vAlign w:val="bottom"/>
            <w:hideMark/>
          </w:tcPr>
          <w:p w14:paraId="03D4AFBE"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Sensitivity</w:t>
            </w:r>
          </w:p>
        </w:tc>
        <w:tc>
          <w:tcPr>
            <w:tcW w:w="1300" w:type="dxa"/>
            <w:tcBorders>
              <w:top w:val="single" w:sz="8" w:space="0" w:color="305496"/>
              <w:left w:val="nil"/>
              <w:bottom w:val="nil"/>
              <w:right w:val="nil"/>
            </w:tcBorders>
            <w:shd w:val="clear" w:color="000000" w:fill="305496"/>
            <w:noWrap/>
            <w:vAlign w:val="bottom"/>
            <w:hideMark/>
          </w:tcPr>
          <w:p w14:paraId="1166CE7D"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Specificity</w:t>
            </w:r>
          </w:p>
        </w:tc>
        <w:tc>
          <w:tcPr>
            <w:tcW w:w="1300" w:type="dxa"/>
            <w:tcBorders>
              <w:top w:val="single" w:sz="8" w:space="0" w:color="305496"/>
              <w:left w:val="nil"/>
              <w:bottom w:val="nil"/>
              <w:right w:val="single" w:sz="8" w:space="0" w:color="305496"/>
            </w:tcBorders>
            <w:shd w:val="clear" w:color="000000" w:fill="305496"/>
            <w:noWrap/>
            <w:vAlign w:val="bottom"/>
            <w:hideMark/>
          </w:tcPr>
          <w:p w14:paraId="300C494F" w14:textId="77777777" w:rsidR="00FE3256" w:rsidRPr="00FE3256" w:rsidRDefault="00FE3256" w:rsidP="00FE3256">
            <w:pPr>
              <w:spacing w:after="0" w:line="240" w:lineRule="auto"/>
              <w:rPr>
                <w:rFonts w:ascii="Calibri" w:eastAsia="Times New Roman" w:hAnsi="Calibri" w:cs="Times New Roman"/>
                <w:b/>
                <w:bCs/>
                <w:color w:val="FFFFFF"/>
                <w:sz w:val="20"/>
                <w:szCs w:val="20"/>
              </w:rPr>
            </w:pPr>
            <w:r w:rsidRPr="00FE3256">
              <w:rPr>
                <w:rFonts w:ascii="Calibri" w:eastAsia="Times New Roman" w:hAnsi="Calibri" w:cs="Times New Roman"/>
                <w:b/>
                <w:bCs/>
                <w:color w:val="FFFFFF"/>
                <w:sz w:val="20"/>
                <w:szCs w:val="20"/>
              </w:rPr>
              <w:t>% correct</w:t>
            </w:r>
          </w:p>
        </w:tc>
      </w:tr>
      <w:tr w:rsidR="00FE3256" w:rsidRPr="00FE3256" w14:paraId="09EB6800" w14:textId="77777777" w:rsidTr="00FE3256">
        <w:trPr>
          <w:trHeight w:val="255"/>
        </w:trPr>
        <w:tc>
          <w:tcPr>
            <w:tcW w:w="6160"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5CE9A1A7" w14:textId="25CAFB15" w:rsidR="00FE3256" w:rsidRPr="00FE3256" w:rsidRDefault="00DF2808" w:rsidP="00FE3256">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Alternative V</w:t>
            </w:r>
            <w:r w:rsidR="00FE3256" w:rsidRPr="00FE3256">
              <w:rPr>
                <w:rFonts w:ascii="Calibri" w:eastAsia="Times New Roman" w:hAnsi="Calibri" w:cs="Times New Roman"/>
                <w:b/>
                <w:bCs/>
                <w:i/>
                <w:iCs/>
                <w:color w:val="305496"/>
                <w:sz w:val="20"/>
                <w:szCs w:val="20"/>
              </w:rPr>
              <w:t>alidation data (N=1,049)</w:t>
            </w:r>
          </w:p>
        </w:tc>
      </w:tr>
      <w:tr w:rsidR="00FE3256" w:rsidRPr="00FE3256" w14:paraId="0D35A3A6"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270183CB"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Herzog-Wallace</w:t>
            </w:r>
          </w:p>
        </w:tc>
        <w:tc>
          <w:tcPr>
            <w:tcW w:w="1300" w:type="dxa"/>
            <w:tcBorders>
              <w:top w:val="nil"/>
              <w:left w:val="nil"/>
              <w:bottom w:val="nil"/>
              <w:right w:val="nil"/>
            </w:tcBorders>
            <w:shd w:val="clear" w:color="auto" w:fill="auto"/>
            <w:noWrap/>
            <w:vAlign w:val="bottom"/>
            <w:hideMark/>
          </w:tcPr>
          <w:p w14:paraId="0029DAA4"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57.41</w:t>
            </w:r>
          </w:p>
        </w:tc>
        <w:tc>
          <w:tcPr>
            <w:tcW w:w="1300" w:type="dxa"/>
            <w:tcBorders>
              <w:top w:val="nil"/>
              <w:left w:val="nil"/>
              <w:bottom w:val="nil"/>
              <w:right w:val="nil"/>
            </w:tcBorders>
            <w:shd w:val="clear" w:color="auto" w:fill="auto"/>
            <w:noWrap/>
            <w:vAlign w:val="bottom"/>
            <w:hideMark/>
          </w:tcPr>
          <w:p w14:paraId="60B57B86"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97.58</w:t>
            </w:r>
          </w:p>
        </w:tc>
        <w:tc>
          <w:tcPr>
            <w:tcW w:w="1300" w:type="dxa"/>
            <w:tcBorders>
              <w:top w:val="nil"/>
              <w:left w:val="nil"/>
              <w:bottom w:val="nil"/>
              <w:right w:val="single" w:sz="8" w:space="0" w:color="305496"/>
            </w:tcBorders>
            <w:shd w:val="clear" w:color="auto" w:fill="auto"/>
            <w:noWrap/>
            <w:vAlign w:val="bottom"/>
            <w:hideMark/>
          </w:tcPr>
          <w:p w14:paraId="2D50BB7E"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74.83</w:t>
            </w:r>
          </w:p>
        </w:tc>
      </w:tr>
      <w:tr w:rsidR="00FE3256" w:rsidRPr="00FE3256" w14:paraId="07E5E60F"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5DD3C6BC"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Langa-Kabeto-Weir</w:t>
            </w:r>
          </w:p>
        </w:tc>
        <w:tc>
          <w:tcPr>
            <w:tcW w:w="1300" w:type="dxa"/>
            <w:tcBorders>
              <w:top w:val="nil"/>
              <w:left w:val="nil"/>
              <w:bottom w:val="nil"/>
              <w:right w:val="nil"/>
            </w:tcBorders>
            <w:shd w:val="clear" w:color="auto" w:fill="auto"/>
            <w:noWrap/>
            <w:vAlign w:val="bottom"/>
            <w:hideMark/>
          </w:tcPr>
          <w:p w14:paraId="207BF350"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78.79</w:t>
            </w:r>
          </w:p>
        </w:tc>
        <w:tc>
          <w:tcPr>
            <w:tcW w:w="1300" w:type="dxa"/>
            <w:tcBorders>
              <w:top w:val="nil"/>
              <w:left w:val="nil"/>
              <w:bottom w:val="nil"/>
              <w:right w:val="nil"/>
            </w:tcBorders>
            <w:shd w:val="clear" w:color="auto" w:fill="auto"/>
            <w:noWrap/>
            <w:vAlign w:val="bottom"/>
            <w:hideMark/>
          </w:tcPr>
          <w:p w14:paraId="4E3215CF"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88.79</w:t>
            </w:r>
          </w:p>
        </w:tc>
        <w:tc>
          <w:tcPr>
            <w:tcW w:w="1300" w:type="dxa"/>
            <w:tcBorders>
              <w:top w:val="nil"/>
              <w:left w:val="nil"/>
              <w:bottom w:val="nil"/>
              <w:right w:val="single" w:sz="8" w:space="0" w:color="305496"/>
            </w:tcBorders>
            <w:shd w:val="clear" w:color="auto" w:fill="auto"/>
            <w:noWrap/>
            <w:vAlign w:val="bottom"/>
            <w:hideMark/>
          </w:tcPr>
          <w:p w14:paraId="727B868E"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83.13</w:t>
            </w:r>
          </w:p>
        </w:tc>
      </w:tr>
      <w:tr w:rsidR="00FE3256" w:rsidRPr="00FE3256" w14:paraId="09CACE2F"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19B7734A"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Crimmins</w:t>
            </w:r>
          </w:p>
        </w:tc>
        <w:tc>
          <w:tcPr>
            <w:tcW w:w="1300" w:type="dxa"/>
            <w:tcBorders>
              <w:top w:val="nil"/>
              <w:left w:val="nil"/>
              <w:bottom w:val="nil"/>
              <w:right w:val="nil"/>
            </w:tcBorders>
            <w:shd w:val="clear" w:color="auto" w:fill="auto"/>
            <w:noWrap/>
            <w:vAlign w:val="bottom"/>
            <w:hideMark/>
          </w:tcPr>
          <w:p w14:paraId="2DCEAD4F"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91.08</w:t>
            </w:r>
          </w:p>
        </w:tc>
        <w:tc>
          <w:tcPr>
            <w:tcW w:w="1300" w:type="dxa"/>
            <w:tcBorders>
              <w:top w:val="nil"/>
              <w:left w:val="nil"/>
              <w:bottom w:val="nil"/>
              <w:right w:val="nil"/>
            </w:tcBorders>
            <w:shd w:val="clear" w:color="auto" w:fill="auto"/>
            <w:noWrap/>
            <w:vAlign w:val="bottom"/>
            <w:hideMark/>
          </w:tcPr>
          <w:p w14:paraId="6CDB77DA"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81.98</w:t>
            </w:r>
          </w:p>
        </w:tc>
        <w:tc>
          <w:tcPr>
            <w:tcW w:w="1300" w:type="dxa"/>
            <w:tcBorders>
              <w:top w:val="nil"/>
              <w:left w:val="nil"/>
              <w:bottom w:val="nil"/>
              <w:right w:val="single" w:sz="8" w:space="0" w:color="305496"/>
            </w:tcBorders>
            <w:shd w:val="clear" w:color="auto" w:fill="auto"/>
            <w:noWrap/>
            <w:vAlign w:val="bottom"/>
            <w:hideMark/>
          </w:tcPr>
          <w:p w14:paraId="3A91E354"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87.13</w:t>
            </w:r>
          </w:p>
        </w:tc>
      </w:tr>
      <w:tr w:rsidR="00FE3256" w:rsidRPr="00FE3256" w14:paraId="44BD27B0" w14:textId="77777777" w:rsidTr="00FE3256">
        <w:trPr>
          <w:trHeight w:val="255"/>
        </w:trPr>
        <w:tc>
          <w:tcPr>
            <w:tcW w:w="2260" w:type="dxa"/>
            <w:tcBorders>
              <w:top w:val="nil"/>
              <w:left w:val="single" w:sz="8" w:space="0" w:color="305496"/>
              <w:bottom w:val="nil"/>
              <w:right w:val="single" w:sz="4" w:space="0" w:color="305496"/>
            </w:tcBorders>
            <w:shd w:val="clear" w:color="auto" w:fill="auto"/>
            <w:noWrap/>
            <w:vAlign w:val="bottom"/>
            <w:hideMark/>
          </w:tcPr>
          <w:p w14:paraId="44548B2F"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Hurd</w:t>
            </w:r>
          </w:p>
        </w:tc>
        <w:tc>
          <w:tcPr>
            <w:tcW w:w="1300" w:type="dxa"/>
            <w:tcBorders>
              <w:top w:val="nil"/>
              <w:left w:val="nil"/>
              <w:bottom w:val="nil"/>
              <w:right w:val="nil"/>
            </w:tcBorders>
            <w:shd w:val="clear" w:color="auto" w:fill="auto"/>
            <w:noWrap/>
            <w:vAlign w:val="bottom"/>
            <w:hideMark/>
          </w:tcPr>
          <w:p w14:paraId="7A6C670F"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82.15</w:t>
            </w:r>
          </w:p>
        </w:tc>
        <w:tc>
          <w:tcPr>
            <w:tcW w:w="1300" w:type="dxa"/>
            <w:tcBorders>
              <w:top w:val="nil"/>
              <w:left w:val="nil"/>
              <w:bottom w:val="nil"/>
              <w:right w:val="nil"/>
            </w:tcBorders>
            <w:shd w:val="clear" w:color="auto" w:fill="auto"/>
            <w:noWrap/>
            <w:vAlign w:val="bottom"/>
            <w:hideMark/>
          </w:tcPr>
          <w:p w14:paraId="2BBA9440"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95.60</w:t>
            </w:r>
          </w:p>
        </w:tc>
        <w:tc>
          <w:tcPr>
            <w:tcW w:w="1300" w:type="dxa"/>
            <w:tcBorders>
              <w:top w:val="nil"/>
              <w:left w:val="nil"/>
              <w:bottom w:val="nil"/>
              <w:right w:val="single" w:sz="8" w:space="0" w:color="305496"/>
            </w:tcBorders>
            <w:shd w:val="clear" w:color="auto" w:fill="auto"/>
            <w:noWrap/>
            <w:vAlign w:val="bottom"/>
            <w:hideMark/>
          </w:tcPr>
          <w:p w14:paraId="2FD62102"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87.99</w:t>
            </w:r>
          </w:p>
        </w:tc>
      </w:tr>
      <w:tr w:rsidR="00FE3256" w:rsidRPr="00FE3256" w14:paraId="721AC98F" w14:textId="77777777" w:rsidTr="00FE3256">
        <w:trPr>
          <w:trHeight w:val="270"/>
        </w:trPr>
        <w:tc>
          <w:tcPr>
            <w:tcW w:w="2260" w:type="dxa"/>
            <w:tcBorders>
              <w:top w:val="nil"/>
              <w:left w:val="single" w:sz="8" w:space="0" w:color="305496"/>
              <w:bottom w:val="single" w:sz="8" w:space="0" w:color="305496"/>
              <w:right w:val="single" w:sz="4" w:space="0" w:color="305496"/>
            </w:tcBorders>
            <w:shd w:val="clear" w:color="auto" w:fill="auto"/>
            <w:noWrap/>
            <w:vAlign w:val="bottom"/>
            <w:hideMark/>
          </w:tcPr>
          <w:p w14:paraId="27A85C3D" w14:textId="77777777" w:rsidR="00FE3256" w:rsidRPr="00FE3256" w:rsidRDefault="00FE3256" w:rsidP="00FE3256">
            <w:pPr>
              <w:spacing w:after="0" w:line="240" w:lineRule="auto"/>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Wu</w:t>
            </w:r>
          </w:p>
        </w:tc>
        <w:tc>
          <w:tcPr>
            <w:tcW w:w="1300" w:type="dxa"/>
            <w:tcBorders>
              <w:top w:val="nil"/>
              <w:left w:val="nil"/>
              <w:bottom w:val="single" w:sz="8" w:space="0" w:color="305496"/>
              <w:right w:val="nil"/>
            </w:tcBorders>
            <w:shd w:val="clear" w:color="auto" w:fill="auto"/>
            <w:noWrap/>
            <w:vAlign w:val="bottom"/>
            <w:hideMark/>
          </w:tcPr>
          <w:p w14:paraId="00E746B6"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80.47</w:t>
            </w:r>
          </w:p>
        </w:tc>
        <w:tc>
          <w:tcPr>
            <w:tcW w:w="1300" w:type="dxa"/>
            <w:tcBorders>
              <w:top w:val="nil"/>
              <w:left w:val="nil"/>
              <w:bottom w:val="single" w:sz="8" w:space="0" w:color="305496"/>
              <w:right w:val="nil"/>
            </w:tcBorders>
            <w:shd w:val="clear" w:color="auto" w:fill="auto"/>
            <w:noWrap/>
            <w:vAlign w:val="bottom"/>
            <w:hideMark/>
          </w:tcPr>
          <w:p w14:paraId="43907096"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92.31</w:t>
            </w:r>
          </w:p>
        </w:tc>
        <w:tc>
          <w:tcPr>
            <w:tcW w:w="1300" w:type="dxa"/>
            <w:tcBorders>
              <w:top w:val="nil"/>
              <w:left w:val="nil"/>
              <w:bottom w:val="single" w:sz="8" w:space="0" w:color="305496"/>
              <w:right w:val="single" w:sz="8" w:space="0" w:color="305496"/>
            </w:tcBorders>
            <w:shd w:val="clear" w:color="auto" w:fill="auto"/>
            <w:noWrap/>
            <w:vAlign w:val="bottom"/>
            <w:hideMark/>
          </w:tcPr>
          <w:p w14:paraId="173BF460" w14:textId="77777777" w:rsidR="00FE3256" w:rsidRPr="00FE3256" w:rsidRDefault="00FE3256" w:rsidP="00FE3256">
            <w:pPr>
              <w:spacing w:after="0" w:line="240" w:lineRule="auto"/>
              <w:jc w:val="right"/>
              <w:rPr>
                <w:rFonts w:ascii="Calibri" w:eastAsia="Times New Roman" w:hAnsi="Calibri" w:cs="Times New Roman"/>
                <w:color w:val="000000"/>
                <w:sz w:val="20"/>
                <w:szCs w:val="20"/>
              </w:rPr>
            </w:pPr>
            <w:r w:rsidRPr="00FE3256">
              <w:rPr>
                <w:rFonts w:ascii="Calibri" w:eastAsia="Times New Roman" w:hAnsi="Calibri" w:cs="Times New Roman"/>
                <w:color w:val="000000"/>
                <w:sz w:val="20"/>
                <w:szCs w:val="20"/>
              </w:rPr>
              <w:t>85.61</w:t>
            </w:r>
          </w:p>
        </w:tc>
      </w:tr>
    </w:tbl>
    <w:p w14:paraId="04C6C06F" w14:textId="77777777" w:rsidR="00575C88" w:rsidRDefault="00575C88" w:rsidP="00201308">
      <w:pPr>
        <w:widowControl w:val="0"/>
        <w:autoSpaceDE w:val="0"/>
        <w:autoSpaceDN w:val="0"/>
        <w:adjustRightInd w:val="0"/>
        <w:spacing w:line="240" w:lineRule="auto"/>
        <w:ind w:left="640" w:hanging="640"/>
        <w:rPr>
          <w:b/>
        </w:rPr>
      </w:pPr>
    </w:p>
    <w:p w14:paraId="770F0E2C" w14:textId="21E5652A" w:rsidR="004076E7" w:rsidRDefault="004076E7">
      <w:pPr>
        <w:rPr>
          <w:b/>
        </w:rPr>
      </w:pPr>
      <w:r>
        <w:rPr>
          <w:b/>
        </w:rPr>
        <w:br w:type="page"/>
      </w:r>
    </w:p>
    <w:p w14:paraId="0B694935" w14:textId="4248C3C0" w:rsidR="00575C88" w:rsidRDefault="00575C88" w:rsidP="00201308">
      <w:pPr>
        <w:widowControl w:val="0"/>
        <w:autoSpaceDE w:val="0"/>
        <w:autoSpaceDN w:val="0"/>
        <w:adjustRightInd w:val="0"/>
        <w:spacing w:line="240" w:lineRule="auto"/>
        <w:ind w:left="640" w:hanging="640"/>
        <w:rPr>
          <w:b/>
        </w:rPr>
      </w:pPr>
      <w:r>
        <w:rPr>
          <w:b/>
        </w:rPr>
        <w:lastRenderedPageBreak/>
        <w:t xml:space="preserve">Table 2: </w:t>
      </w:r>
      <w:r w:rsidR="00DF2808">
        <w:rPr>
          <w:b/>
        </w:rPr>
        <w:t>Overall performance metrics for re-estimated regressions</w:t>
      </w:r>
    </w:p>
    <w:tbl>
      <w:tblPr>
        <w:tblW w:w="4680" w:type="dxa"/>
        <w:tblInd w:w="-15" w:type="dxa"/>
        <w:tblLook w:val="04A0" w:firstRow="1" w:lastRow="0" w:firstColumn="1" w:lastColumn="0" w:noHBand="0" w:noVBand="1"/>
      </w:tblPr>
      <w:tblGrid>
        <w:gridCol w:w="1480"/>
        <w:gridCol w:w="1080"/>
        <w:gridCol w:w="1061"/>
        <w:gridCol w:w="1059"/>
      </w:tblGrid>
      <w:tr w:rsidR="00575C88" w:rsidRPr="00575C88" w14:paraId="6DDA8BEC" w14:textId="77777777" w:rsidTr="00575C88">
        <w:trPr>
          <w:trHeight w:val="20"/>
        </w:trPr>
        <w:tc>
          <w:tcPr>
            <w:tcW w:w="1480" w:type="dxa"/>
            <w:tcBorders>
              <w:top w:val="single" w:sz="12" w:space="0" w:color="305496"/>
              <w:left w:val="single" w:sz="12" w:space="0" w:color="305496"/>
              <w:bottom w:val="nil"/>
              <w:right w:val="single" w:sz="4" w:space="0" w:color="305496"/>
            </w:tcBorders>
            <w:shd w:val="clear" w:color="000000" w:fill="305496"/>
            <w:noWrap/>
            <w:vAlign w:val="bottom"/>
            <w:hideMark/>
          </w:tcPr>
          <w:p w14:paraId="4A0800EF" w14:textId="77777777" w:rsidR="00575C88" w:rsidRPr="00575C88" w:rsidRDefault="00575C88" w:rsidP="00575C88">
            <w:pPr>
              <w:spacing w:after="0" w:line="240" w:lineRule="auto"/>
              <w:rPr>
                <w:rFonts w:ascii="Calibri" w:eastAsia="Times New Roman" w:hAnsi="Calibri" w:cs="Times New Roman"/>
                <w:b/>
                <w:bCs/>
                <w:color w:val="FFFFFF"/>
                <w:sz w:val="20"/>
              </w:rPr>
            </w:pPr>
            <w:r w:rsidRPr="00575C88">
              <w:rPr>
                <w:rFonts w:ascii="Calibri" w:eastAsia="Times New Roman" w:hAnsi="Calibri" w:cs="Times New Roman"/>
                <w:b/>
                <w:bCs/>
                <w:color w:val="FFFFFF"/>
                <w:sz w:val="20"/>
              </w:rPr>
              <w:t>Algorithm</w:t>
            </w:r>
          </w:p>
        </w:tc>
        <w:tc>
          <w:tcPr>
            <w:tcW w:w="1080" w:type="dxa"/>
            <w:tcBorders>
              <w:top w:val="single" w:sz="12" w:space="0" w:color="305496"/>
              <w:left w:val="nil"/>
              <w:bottom w:val="nil"/>
              <w:right w:val="nil"/>
            </w:tcBorders>
            <w:shd w:val="clear" w:color="000000" w:fill="305496"/>
            <w:noWrap/>
            <w:vAlign w:val="bottom"/>
            <w:hideMark/>
          </w:tcPr>
          <w:p w14:paraId="3018C078" w14:textId="77777777" w:rsidR="00575C88" w:rsidRPr="00575C88" w:rsidRDefault="00575C88" w:rsidP="00575C88">
            <w:pPr>
              <w:spacing w:after="0" w:line="240" w:lineRule="auto"/>
              <w:jc w:val="center"/>
              <w:rPr>
                <w:rFonts w:ascii="Calibri" w:eastAsia="Times New Roman" w:hAnsi="Calibri" w:cs="Times New Roman"/>
                <w:b/>
                <w:bCs/>
                <w:color w:val="FFFFFF"/>
                <w:sz w:val="20"/>
              </w:rPr>
            </w:pPr>
            <w:r w:rsidRPr="00575C88">
              <w:rPr>
                <w:rFonts w:ascii="Calibri" w:eastAsia="Times New Roman" w:hAnsi="Calibri" w:cs="Times New Roman"/>
                <w:b/>
                <w:bCs/>
                <w:color w:val="FFFFFF"/>
                <w:sz w:val="20"/>
              </w:rPr>
              <w:t>Sensitivity</w:t>
            </w:r>
          </w:p>
        </w:tc>
        <w:tc>
          <w:tcPr>
            <w:tcW w:w="1061" w:type="dxa"/>
            <w:tcBorders>
              <w:top w:val="single" w:sz="12" w:space="0" w:color="305496"/>
              <w:left w:val="nil"/>
              <w:bottom w:val="nil"/>
              <w:right w:val="nil"/>
            </w:tcBorders>
            <w:shd w:val="clear" w:color="000000" w:fill="305496"/>
            <w:noWrap/>
            <w:vAlign w:val="bottom"/>
            <w:hideMark/>
          </w:tcPr>
          <w:p w14:paraId="409C87CC" w14:textId="77777777" w:rsidR="00575C88" w:rsidRPr="00575C88" w:rsidRDefault="00575C88" w:rsidP="00575C88">
            <w:pPr>
              <w:spacing w:after="0" w:line="240" w:lineRule="auto"/>
              <w:jc w:val="center"/>
              <w:rPr>
                <w:rFonts w:ascii="Calibri" w:eastAsia="Times New Roman" w:hAnsi="Calibri" w:cs="Times New Roman"/>
                <w:b/>
                <w:bCs/>
                <w:color w:val="FFFFFF"/>
                <w:sz w:val="20"/>
              </w:rPr>
            </w:pPr>
            <w:r w:rsidRPr="00575C88">
              <w:rPr>
                <w:rFonts w:ascii="Calibri" w:eastAsia="Times New Roman" w:hAnsi="Calibri" w:cs="Times New Roman"/>
                <w:b/>
                <w:bCs/>
                <w:color w:val="FFFFFF"/>
                <w:sz w:val="20"/>
              </w:rPr>
              <w:t>Specificity</w:t>
            </w:r>
          </w:p>
        </w:tc>
        <w:tc>
          <w:tcPr>
            <w:tcW w:w="1059" w:type="dxa"/>
            <w:tcBorders>
              <w:top w:val="single" w:sz="12" w:space="0" w:color="305496"/>
              <w:left w:val="nil"/>
              <w:bottom w:val="nil"/>
              <w:right w:val="single" w:sz="12" w:space="0" w:color="305496"/>
            </w:tcBorders>
            <w:shd w:val="clear" w:color="000000" w:fill="305496"/>
            <w:noWrap/>
            <w:vAlign w:val="bottom"/>
            <w:hideMark/>
          </w:tcPr>
          <w:p w14:paraId="50126C88" w14:textId="77777777" w:rsidR="00575C88" w:rsidRPr="00575C88" w:rsidRDefault="00575C88" w:rsidP="00575C88">
            <w:pPr>
              <w:spacing w:after="0" w:line="240" w:lineRule="auto"/>
              <w:jc w:val="center"/>
              <w:rPr>
                <w:rFonts w:ascii="Calibri" w:eastAsia="Times New Roman" w:hAnsi="Calibri" w:cs="Times New Roman"/>
                <w:b/>
                <w:bCs/>
                <w:color w:val="FFFFFF"/>
                <w:sz w:val="20"/>
              </w:rPr>
            </w:pPr>
            <w:r w:rsidRPr="00575C88">
              <w:rPr>
                <w:rFonts w:ascii="Calibri" w:eastAsia="Times New Roman" w:hAnsi="Calibri" w:cs="Times New Roman"/>
                <w:b/>
                <w:bCs/>
                <w:color w:val="FFFFFF"/>
                <w:sz w:val="20"/>
              </w:rPr>
              <w:t>% correct</w:t>
            </w:r>
          </w:p>
        </w:tc>
      </w:tr>
      <w:tr w:rsidR="00575C88" w:rsidRPr="00575C88" w14:paraId="2701E7B4" w14:textId="77777777" w:rsidTr="00575C88">
        <w:trPr>
          <w:trHeight w:val="20"/>
        </w:trPr>
        <w:tc>
          <w:tcPr>
            <w:tcW w:w="2560" w:type="dxa"/>
            <w:gridSpan w:val="2"/>
            <w:tcBorders>
              <w:top w:val="single" w:sz="4" w:space="0" w:color="305496"/>
              <w:left w:val="single" w:sz="12" w:space="0" w:color="305496"/>
              <w:bottom w:val="single" w:sz="4" w:space="0" w:color="305496"/>
              <w:right w:val="nil"/>
            </w:tcBorders>
            <w:shd w:val="clear" w:color="000000" w:fill="D9E1F2"/>
            <w:noWrap/>
            <w:vAlign w:val="bottom"/>
            <w:hideMark/>
          </w:tcPr>
          <w:p w14:paraId="7436D9DD" w14:textId="0470AA94" w:rsidR="00575C88" w:rsidRPr="00575C88" w:rsidRDefault="00DF2808" w:rsidP="00575C88">
            <w:pPr>
              <w:spacing w:after="0" w:line="240" w:lineRule="auto"/>
              <w:rPr>
                <w:rFonts w:ascii="Calibri" w:eastAsia="Times New Roman" w:hAnsi="Calibri" w:cs="Times New Roman"/>
                <w:b/>
                <w:bCs/>
                <w:i/>
                <w:iCs/>
                <w:color w:val="305496"/>
                <w:sz w:val="20"/>
              </w:rPr>
            </w:pPr>
            <w:r>
              <w:rPr>
                <w:rFonts w:ascii="Calibri" w:eastAsia="Times New Roman" w:hAnsi="Calibri" w:cs="Times New Roman"/>
                <w:b/>
                <w:bCs/>
                <w:i/>
                <w:iCs/>
                <w:color w:val="305496"/>
                <w:sz w:val="20"/>
              </w:rPr>
              <w:t>T</w:t>
            </w:r>
            <w:r w:rsidR="00575C88" w:rsidRPr="00575C88">
              <w:rPr>
                <w:rFonts w:ascii="Calibri" w:eastAsia="Times New Roman" w:hAnsi="Calibri" w:cs="Times New Roman"/>
                <w:b/>
                <w:bCs/>
                <w:i/>
                <w:iCs/>
                <w:color w:val="305496"/>
                <w:sz w:val="20"/>
              </w:rPr>
              <w:t>raining data (N=760)</w:t>
            </w:r>
          </w:p>
        </w:tc>
        <w:tc>
          <w:tcPr>
            <w:tcW w:w="1061" w:type="dxa"/>
            <w:tcBorders>
              <w:top w:val="single" w:sz="4" w:space="0" w:color="305496"/>
              <w:left w:val="nil"/>
              <w:bottom w:val="single" w:sz="4" w:space="0" w:color="305496"/>
              <w:right w:val="nil"/>
            </w:tcBorders>
            <w:shd w:val="clear" w:color="000000" w:fill="D9E1F2"/>
            <w:noWrap/>
            <w:vAlign w:val="bottom"/>
            <w:hideMark/>
          </w:tcPr>
          <w:p w14:paraId="7750DA4F" w14:textId="77777777" w:rsidR="00575C88" w:rsidRPr="00575C88" w:rsidRDefault="00575C88" w:rsidP="00575C88">
            <w:pPr>
              <w:spacing w:after="0" w:line="240" w:lineRule="auto"/>
              <w:jc w:val="center"/>
              <w:rPr>
                <w:rFonts w:ascii="Calibri" w:eastAsia="Times New Roman" w:hAnsi="Calibri" w:cs="Times New Roman"/>
                <w:b/>
                <w:bCs/>
                <w:i/>
                <w:iCs/>
                <w:color w:val="305496"/>
                <w:sz w:val="20"/>
              </w:rPr>
            </w:pPr>
            <w:r w:rsidRPr="00575C88">
              <w:rPr>
                <w:rFonts w:ascii="Calibri" w:eastAsia="Times New Roman" w:hAnsi="Calibri" w:cs="Times New Roman"/>
                <w:b/>
                <w:bCs/>
                <w:i/>
                <w:iCs/>
                <w:color w:val="305496"/>
                <w:sz w:val="20"/>
              </w:rPr>
              <w:t> </w:t>
            </w:r>
          </w:p>
        </w:tc>
        <w:tc>
          <w:tcPr>
            <w:tcW w:w="1059" w:type="dxa"/>
            <w:tcBorders>
              <w:top w:val="single" w:sz="4" w:space="0" w:color="305496"/>
              <w:left w:val="nil"/>
              <w:bottom w:val="single" w:sz="4" w:space="0" w:color="305496"/>
              <w:right w:val="single" w:sz="12" w:space="0" w:color="305496"/>
            </w:tcBorders>
            <w:shd w:val="clear" w:color="000000" w:fill="D9E1F2"/>
            <w:noWrap/>
            <w:vAlign w:val="bottom"/>
            <w:hideMark/>
          </w:tcPr>
          <w:p w14:paraId="73D3FF9C" w14:textId="77777777" w:rsidR="00575C88" w:rsidRPr="00575C88" w:rsidRDefault="00575C88" w:rsidP="00575C88">
            <w:pPr>
              <w:spacing w:after="0" w:line="240" w:lineRule="auto"/>
              <w:jc w:val="center"/>
              <w:rPr>
                <w:rFonts w:ascii="Calibri" w:eastAsia="Times New Roman" w:hAnsi="Calibri" w:cs="Times New Roman"/>
                <w:b/>
                <w:bCs/>
                <w:i/>
                <w:iCs/>
                <w:color w:val="305496"/>
                <w:sz w:val="20"/>
              </w:rPr>
            </w:pPr>
            <w:r w:rsidRPr="00575C88">
              <w:rPr>
                <w:rFonts w:ascii="Calibri" w:eastAsia="Times New Roman" w:hAnsi="Calibri" w:cs="Times New Roman"/>
                <w:b/>
                <w:bCs/>
                <w:i/>
                <w:iCs/>
                <w:color w:val="305496"/>
                <w:sz w:val="20"/>
              </w:rPr>
              <w:t> </w:t>
            </w:r>
          </w:p>
        </w:tc>
      </w:tr>
      <w:tr w:rsidR="00575C88" w:rsidRPr="00575C88" w14:paraId="27C09DEE" w14:textId="77777777" w:rsidTr="00575C88">
        <w:trPr>
          <w:trHeight w:val="20"/>
        </w:trPr>
        <w:tc>
          <w:tcPr>
            <w:tcW w:w="1480" w:type="dxa"/>
            <w:tcBorders>
              <w:top w:val="nil"/>
              <w:left w:val="single" w:sz="12" w:space="0" w:color="305496"/>
              <w:bottom w:val="nil"/>
              <w:right w:val="single" w:sz="4" w:space="0" w:color="305496"/>
            </w:tcBorders>
            <w:shd w:val="clear" w:color="auto" w:fill="auto"/>
            <w:noWrap/>
            <w:vAlign w:val="bottom"/>
            <w:hideMark/>
          </w:tcPr>
          <w:p w14:paraId="0F22AAC0"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Crimmins</w:t>
            </w:r>
          </w:p>
        </w:tc>
        <w:tc>
          <w:tcPr>
            <w:tcW w:w="1080" w:type="dxa"/>
            <w:tcBorders>
              <w:top w:val="nil"/>
              <w:left w:val="nil"/>
              <w:bottom w:val="nil"/>
              <w:right w:val="nil"/>
            </w:tcBorders>
            <w:shd w:val="clear" w:color="auto" w:fill="auto"/>
            <w:noWrap/>
            <w:vAlign w:val="bottom"/>
            <w:hideMark/>
          </w:tcPr>
          <w:p w14:paraId="3FFD50BB"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89.53</w:t>
            </w:r>
          </w:p>
        </w:tc>
        <w:tc>
          <w:tcPr>
            <w:tcW w:w="1061" w:type="dxa"/>
            <w:tcBorders>
              <w:top w:val="nil"/>
              <w:left w:val="nil"/>
              <w:bottom w:val="nil"/>
              <w:right w:val="nil"/>
            </w:tcBorders>
            <w:shd w:val="clear" w:color="auto" w:fill="auto"/>
            <w:noWrap/>
            <w:vAlign w:val="bottom"/>
            <w:hideMark/>
          </w:tcPr>
          <w:p w14:paraId="740EEC9F"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82.07</w:t>
            </w:r>
          </w:p>
        </w:tc>
        <w:tc>
          <w:tcPr>
            <w:tcW w:w="1059" w:type="dxa"/>
            <w:tcBorders>
              <w:top w:val="nil"/>
              <w:left w:val="nil"/>
              <w:bottom w:val="nil"/>
              <w:right w:val="single" w:sz="12" w:space="0" w:color="305496"/>
            </w:tcBorders>
            <w:shd w:val="clear" w:color="auto" w:fill="auto"/>
            <w:noWrap/>
            <w:vAlign w:val="bottom"/>
            <w:hideMark/>
          </w:tcPr>
          <w:p w14:paraId="7B989608"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84.61</w:t>
            </w:r>
          </w:p>
        </w:tc>
      </w:tr>
      <w:tr w:rsidR="00575C88" w:rsidRPr="00575C88" w14:paraId="4A366B3F" w14:textId="77777777" w:rsidTr="00575C88">
        <w:trPr>
          <w:trHeight w:val="20"/>
        </w:trPr>
        <w:tc>
          <w:tcPr>
            <w:tcW w:w="1480" w:type="dxa"/>
            <w:tcBorders>
              <w:top w:val="nil"/>
              <w:left w:val="single" w:sz="12" w:space="0" w:color="305496"/>
              <w:bottom w:val="nil"/>
              <w:right w:val="single" w:sz="4" w:space="0" w:color="305496"/>
            </w:tcBorders>
            <w:shd w:val="clear" w:color="auto" w:fill="auto"/>
            <w:noWrap/>
            <w:vAlign w:val="bottom"/>
            <w:hideMark/>
          </w:tcPr>
          <w:p w14:paraId="23777207"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Hurd</w:t>
            </w:r>
          </w:p>
        </w:tc>
        <w:tc>
          <w:tcPr>
            <w:tcW w:w="1080" w:type="dxa"/>
            <w:tcBorders>
              <w:top w:val="nil"/>
              <w:left w:val="nil"/>
              <w:bottom w:val="nil"/>
              <w:right w:val="nil"/>
            </w:tcBorders>
            <w:shd w:val="clear" w:color="auto" w:fill="auto"/>
            <w:noWrap/>
            <w:vAlign w:val="bottom"/>
            <w:hideMark/>
          </w:tcPr>
          <w:p w14:paraId="385E43B8"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76.74</w:t>
            </w:r>
          </w:p>
        </w:tc>
        <w:tc>
          <w:tcPr>
            <w:tcW w:w="1061" w:type="dxa"/>
            <w:tcBorders>
              <w:top w:val="nil"/>
              <w:left w:val="nil"/>
              <w:bottom w:val="nil"/>
              <w:right w:val="nil"/>
            </w:tcBorders>
            <w:shd w:val="clear" w:color="auto" w:fill="auto"/>
            <w:noWrap/>
            <w:vAlign w:val="bottom"/>
            <w:hideMark/>
          </w:tcPr>
          <w:p w14:paraId="1358C722"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90.44</w:t>
            </w:r>
          </w:p>
        </w:tc>
        <w:tc>
          <w:tcPr>
            <w:tcW w:w="1059" w:type="dxa"/>
            <w:tcBorders>
              <w:top w:val="nil"/>
              <w:left w:val="nil"/>
              <w:bottom w:val="nil"/>
              <w:right w:val="single" w:sz="12" w:space="0" w:color="305496"/>
            </w:tcBorders>
            <w:shd w:val="clear" w:color="auto" w:fill="auto"/>
            <w:noWrap/>
            <w:vAlign w:val="bottom"/>
            <w:hideMark/>
          </w:tcPr>
          <w:p w14:paraId="4FDC1C4C"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85.79</w:t>
            </w:r>
          </w:p>
        </w:tc>
      </w:tr>
      <w:tr w:rsidR="00575C88" w:rsidRPr="00575C88" w14:paraId="2FEC4E3A" w14:textId="77777777" w:rsidTr="00575C88">
        <w:trPr>
          <w:trHeight w:val="20"/>
        </w:trPr>
        <w:tc>
          <w:tcPr>
            <w:tcW w:w="1480" w:type="dxa"/>
            <w:tcBorders>
              <w:top w:val="nil"/>
              <w:left w:val="single" w:sz="12" w:space="0" w:color="305496"/>
              <w:bottom w:val="nil"/>
              <w:right w:val="single" w:sz="4" w:space="0" w:color="305496"/>
            </w:tcBorders>
            <w:shd w:val="clear" w:color="auto" w:fill="auto"/>
            <w:noWrap/>
            <w:vAlign w:val="bottom"/>
            <w:hideMark/>
          </w:tcPr>
          <w:p w14:paraId="24BD2F59"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Wu</w:t>
            </w:r>
          </w:p>
        </w:tc>
        <w:tc>
          <w:tcPr>
            <w:tcW w:w="1080" w:type="dxa"/>
            <w:tcBorders>
              <w:top w:val="nil"/>
              <w:left w:val="nil"/>
              <w:bottom w:val="nil"/>
              <w:right w:val="nil"/>
            </w:tcBorders>
            <w:shd w:val="clear" w:color="auto" w:fill="auto"/>
            <w:noWrap/>
            <w:vAlign w:val="bottom"/>
            <w:hideMark/>
          </w:tcPr>
          <w:p w14:paraId="08CE2C8C"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77.91</w:t>
            </w:r>
          </w:p>
        </w:tc>
        <w:tc>
          <w:tcPr>
            <w:tcW w:w="1061" w:type="dxa"/>
            <w:tcBorders>
              <w:top w:val="nil"/>
              <w:left w:val="nil"/>
              <w:bottom w:val="nil"/>
              <w:right w:val="nil"/>
            </w:tcBorders>
            <w:shd w:val="clear" w:color="auto" w:fill="auto"/>
            <w:noWrap/>
            <w:vAlign w:val="bottom"/>
            <w:hideMark/>
          </w:tcPr>
          <w:p w14:paraId="688FA7B6"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88.65</w:t>
            </w:r>
          </w:p>
        </w:tc>
        <w:tc>
          <w:tcPr>
            <w:tcW w:w="1059" w:type="dxa"/>
            <w:tcBorders>
              <w:top w:val="nil"/>
              <w:left w:val="nil"/>
              <w:bottom w:val="nil"/>
              <w:right w:val="single" w:sz="12" w:space="0" w:color="305496"/>
            </w:tcBorders>
            <w:shd w:val="clear" w:color="auto" w:fill="auto"/>
            <w:noWrap/>
            <w:vAlign w:val="bottom"/>
            <w:hideMark/>
          </w:tcPr>
          <w:p w14:paraId="6A21DB70"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85.00</w:t>
            </w:r>
          </w:p>
        </w:tc>
      </w:tr>
      <w:tr w:rsidR="00575C88" w:rsidRPr="00575C88" w14:paraId="61ECA8E5" w14:textId="77777777" w:rsidTr="00575C88">
        <w:trPr>
          <w:trHeight w:val="20"/>
        </w:trPr>
        <w:tc>
          <w:tcPr>
            <w:tcW w:w="3621" w:type="dxa"/>
            <w:gridSpan w:val="3"/>
            <w:tcBorders>
              <w:top w:val="single" w:sz="4" w:space="0" w:color="305496"/>
              <w:left w:val="single" w:sz="12" w:space="0" w:color="305496"/>
              <w:bottom w:val="single" w:sz="4" w:space="0" w:color="305496"/>
              <w:right w:val="nil"/>
            </w:tcBorders>
            <w:shd w:val="clear" w:color="000000" w:fill="D9E1F2"/>
            <w:noWrap/>
            <w:vAlign w:val="bottom"/>
            <w:hideMark/>
          </w:tcPr>
          <w:p w14:paraId="1781C830" w14:textId="1BAC7F77" w:rsidR="00575C88" w:rsidRPr="00575C88" w:rsidRDefault="00DF2808" w:rsidP="00575C88">
            <w:pPr>
              <w:spacing w:after="0" w:line="240" w:lineRule="auto"/>
              <w:rPr>
                <w:rFonts w:ascii="Calibri" w:eastAsia="Times New Roman" w:hAnsi="Calibri" w:cs="Times New Roman"/>
                <w:b/>
                <w:bCs/>
                <w:i/>
                <w:iCs/>
                <w:color w:val="305496"/>
                <w:sz w:val="20"/>
              </w:rPr>
            </w:pPr>
            <w:r>
              <w:rPr>
                <w:rFonts w:ascii="Calibri" w:eastAsia="Times New Roman" w:hAnsi="Calibri" w:cs="Times New Roman"/>
                <w:b/>
                <w:bCs/>
                <w:i/>
                <w:iCs/>
                <w:color w:val="305496"/>
                <w:sz w:val="20"/>
              </w:rPr>
              <w:t>V</w:t>
            </w:r>
            <w:r w:rsidR="00575C88" w:rsidRPr="00575C88">
              <w:rPr>
                <w:rFonts w:ascii="Calibri" w:eastAsia="Times New Roman" w:hAnsi="Calibri" w:cs="Times New Roman"/>
                <w:b/>
                <w:bCs/>
                <w:i/>
                <w:iCs/>
                <w:color w:val="305496"/>
                <w:sz w:val="20"/>
              </w:rPr>
              <w:t>alidation data (N=515)</w:t>
            </w:r>
          </w:p>
        </w:tc>
        <w:tc>
          <w:tcPr>
            <w:tcW w:w="1059" w:type="dxa"/>
            <w:tcBorders>
              <w:top w:val="single" w:sz="4" w:space="0" w:color="305496"/>
              <w:left w:val="nil"/>
              <w:bottom w:val="single" w:sz="4" w:space="0" w:color="305496"/>
              <w:right w:val="single" w:sz="12" w:space="0" w:color="305496"/>
            </w:tcBorders>
            <w:shd w:val="clear" w:color="000000" w:fill="D9E1F2"/>
            <w:noWrap/>
            <w:vAlign w:val="bottom"/>
            <w:hideMark/>
          </w:tcPr>
          <w:p w14:paraId="68E986FE" w14:textId="77777777" w:rsidR="00575C88" w:rsidRPr="00575C88" w:rsidRDefault="00575C88" w:rsidP="00575C88">
            <w:pPr>
              <w:spacing w:after="0" w:line="240" w:lineRule="auto"/>
              <w:jc w:val="center"/>
              <w:rPr>
                <w:rFonts w:ascii="Calibri" w:eastAsia="Times New Roman" w:hAnsi="Calibri" w:cs="Times New Roman"/>
                <w:b/>
                <w:bCs/>
                <w:i/>
                <w:iCs/>
                <w:color w:val="305496"/>
                <w:sz w:val="20"/>
              </w:rPr>
            </w:pPr>
            <w:r w:rsidRPr="00575C88">
              <w:rPr>
                <w:rFonts w:ascii="Calibri" w:eastAsia="Times New Roman" w:hAnsi="Calibri" w:cs="Times New Roman"/>
                <w:b/>
                <w:bCs/>
                <w:i/>
                <w:iCs/>
                <w:color w:val="305496"/>
                <w:sz w:val="20"/>
              </w:rPr>
              <w:t> </w:t>
            </w:r>
          </w:p>
        </w:tc>
      </w:tr>
      <w:tr w:rsidR="00575C88" w:rsidRPr="00575C88" w14:paraId="5F4A9EE5" w14:textId="77777777" w:rsidTr="00575C88">
        <w:trPr>
          <w:trHeight w:val="20"/>
        </w:trPr>
        <w:tc>
          <w:tcPr>
            <w:tcW w:w="1480" w:type="dxa"/>
            <w:tcBorders>
              <w:top w:val="nil"/>
              <w:left w:val="single" w:sz="12" w:space="0" w:color="305496"/>
              <w:bottom w:val="nil"/>
              <w:right w:val="single" w:sz="4" w:space="0" w:color="305496"/>
            </w:tcBorders>
            <w:shd w:val="clear" w:color="auto" w:fill="auto"/>
            <w:noWrap/>
            <w:vAlign w:val="bottom"/>
            <w:hideMark/>
          </w:tcPr>
          <w:p w14:paraId="4F18453D"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Crimmins</w:t>
            </w:r>
          </w:p>
        </w:tc>
        <w:tc>
          <w:tcPr>
            <w:tcW w:w="1080" w:type="dxa"/>
            <w:tcBorders>
              <w:top w:val="nil"/>
              <w:left w:val="nil"/>
              <w:bottom w:val="nil"/>
              <w:right w:val="nil"/>
            </w:tcBorders>
            <w:shd w:val="clear" w:color="auto" w:fill="auto"/>
            <w:noWrap/>
            <w:vAlign w:val="bottom"/>
            <w:hideMark/>
          </w:tcPr>
          <w:p w14:paraId="71250C26"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61.97</w:t>
            </w:r>
          </w:p>
        </w:tc>
        <w:tc>
          <w:tcPr>
            <w:tcW w:w="1061" w:type="dxa"/>
            <w:tcBorders>
              <w:top w:val="nil"/>
              <w:left w:val="nil"/>
              <w:bottom w:val="nil"/>
              <w:right w:val="nil"/>
            </w:tcBorders>
            <w:shd w:val="clear" w:color="auto" w:fill="auto"/>
            <w:noWrap/>
            <w:vAlign w:val="bottom"/>
            <w:hideMark/>
          </w:tcPr>
          <w:p w14:paraId="35500996"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86.49</w:t>
            </w:r>
          </w:p>
        </w:tc>
        <w:tc>
          <w:tcPr>
            <w:tcW w:w="1059" w:type="dxa"/>
            <w:tcBorders>
              <w:top w:val="nil"/>
              <w:left w:val="nil"/>
              <w:bottom w:val="nil"/>
              <w:right w:val="single" w:sz="12" w:space="0" w:color="305496"/>
            </w:tcBorders>
            <w:shd w:val="clear" w:color="auto" w:fill="auto"/>
            <w:noWrap/>
            <w:vAlign w:val="bottom"/>
            <w:hideMark/>
          </w:tcPr>
          <w:p w14:paraId="5A8C9C07"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83.11</w:t>
            </w:r>
          </w:p>
        </w:tc>
      </w:tr>
      <w:tr w:rsidR="00575C88" w:rsidRPr="00575C88" w14:paraId="7437171B" w14:textId="77777777" w:rsidTr="00575C88">
        <w:trPr>
          <w:trHeight w:val="20"/>
        </w:trPr>
        <w:tc>
          <w:tcPr>
            <w:tcW w:w="1480" w:type="dxa"/>
            <w:tcBorders>
              <w:top w:val="nil"/>
              <w:left w:val="single" w:sz="12" w:space="0" w:color="305496"/>
              <w:bottom w:val="nil"/>
              <w:right w:val="single" w:sz="4" w:space="0" w:color="305496"/>
            </w:tcBorders>
            <w:shd w:val="clear" w:color="auto" w:fill="auto"/>
            <w:noWrap/>
            <w:vAlign w:val="bottom"/>
            <w:hideMark/>
          </w:tcPr>
          <w:p w14:paraId="4CBE95AD"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Hurd</w:t>
            </w:r>
          </w:p>
        </w:tc>
        <w:tc>
          <w:tcPr>
            <w:tcW w:w="1080" w:type="dxa"/>
            <w:tcBorders>
              <w:top w:val="nil"/>
              <w:left w:val="nil"/>
              <w:bottom w:val="nil"/>
              <w:right w:val="nil"/>
            </w:tcBorders>
            <w:shd w:val="clear" w:color="auto" w:fill="auto"/>
            <w:noWrap/>
            <w:vAlign w:val="bottom"/>
            <w:hideMark/>
          </w:tcPr>
          <w:p w14:paraId="4680E98F"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49.30</w:t>
            </w:r>
          </w:p>
        </w:tc>
        <w:tc>
          <w:tcPr>
            <w:tcW w:w="1061" w:type="dxa"/>
            <w:tcBorders>
              <w:top w:val="nil"/>
              <w:left w:val="nil"/>
              <w:bottom w:val="nil"/>
              <w:right w:val="nil"/>
            </w:tcBorders>
            <w:shd w:val="clear" w:color="auto" w:fill="auto"/>
            <w:noWrap/>
            <w:vAlign w:val="bottom"/>
            <w:hideMark/>
          </w:tcPr>
          <w:p w14:paraId="5A8CF960"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94.37</w:t>
            </w:r>
          </w:p>
        </w:tc>
        <w:tc>
          <w:tcPr>
            <w:tcW w:w="1059" w:type="dxa"/>
            <w:tcBorders>
              <w:top w:val="nil"/>
              <w:left w:val="nil"/>
              <w:bottom w:val="nil"/>
              <w:right w:val="single" w:sz="12" w:space="0" w:color="305496"/>
            </w:tcBorders>
            <w:shd w:val="clear" w:color="auto" w:fill="auto"/>
            <w:noWrap/>
            <w:vAlign w:val="bottom"/>
            <w:hideMark/>
          </w:tcPr>
          <w:p w14:paraId="6D47BD53"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88.16</w:t>
            </w:r>
          </w:p>
        </w:tc>
      </w:tr>
      <w:tr w:rsidR="00575C88" w:rsidRPr="00575C88" w14:paraId="5181CED1" w14:textId="77777777" w:rsidTr="00575C88">
        <w:trPr>
          <w:trHeight w:val="20"/>
        </w:trPr>
        <w:tc>
          <w:tcPr>
            <w:tcW w:w="1480" w:type="dxa"/>
            <w:tcBorders>
              <w:top w:val="nil"/>
              <w:left w:val="single" w:sz="12" w:space="0" w:color="305496"/>
              <w:bottom w:val="single" w:sz="12" w:space="0" w:color="305496"/>
              <w:right w:val="single" w:sz="4" w:space="0" w:color="305496"/>
            </w:tcBorders>
            <w:shd w:val="clear" w:color="auto" w:fill="auto"/>
            <w:noWrap/>
            <w:vAlign w:val="bottom"/>
            <w:hideMark/>
          </w:tcPr>
          <w:p w14:paraId="007E4DB0" w14:textId="77777777" w:rsidR="00575C88" w:rsidRPr="00575C88" w:rsidRDefault="00575C88" w:rsidP="00575C88">
            <w:pPr>
              <w:spacing w:after="0" w:line="240" w:lineRule="auto"/>
              <w:rPr>
                <w:rFonts w:ascii="Calibri" w:eastAsia="Times New Roman" w:hAnsi="Calibri" w:cs="Times New Roman"/>
                <w:color w:val="000000"/>
                <w:sz w:val="20"/>
              </w:rPr>
            </w:pPr>
            <w:r w:rsidRPr="00575C88">
              <w:rPr>
                <w:rFonts w:ascii="Calibri" w:eastAsia="Times New Roman" w:hAnsi="Calibri" w:cs="Times New Roman"/>
                <w:color w:val="000000"/>
                <w:sz w:val="20"/>
              </w:rPr>
              <w:t>Wu</w:t>
            </w:r>
          </w:p>
        </w:tc>
        <w:tc>
          <w:tcPr>
            <w:tcW w:w="1080" w:type="dxa"/>
            <w:tcBorders>
              <w:top w:val="nil"/>
              <w:left w:val="nil"/>
              <w:bottom w:val="single" w:sz="12" w:space="0" w:color="305496"/>
              <w:right w:val="nil"/>
            </w:tcBorders>
            <w:shd w:val="clear" w:color="auto" w:fill="auto"/>
            <w:noWrap/>
            <w:vAlign w:val="bottom"/>
            <w:hideMark/>
          </w:tcPr>
          <w:p w14:paraId="08771B8D"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49.30</w:t>
            </w:r>
          </w:p>
        </w:tc>
        <w:tc>
          <w:tcPr>
            <w:tcW w:w="1061" w:type="dxa"/>
            <w:tcBorders>
              <w:top w:val="nil"/>
              <w:left w:val="nil"/>
              <w:bottom w:val="single" w:sz="12" w:space="0" w:color="305496"/>
              <w:right w:val="nil"/>
            </w:tcBorders>
            <w:shd w:val="clear" w:color="auto" w:fill="auto"/>
            <w:noWrap/>
            <w:vAlign w:val="bottom"/>
            <w:hideMark/>
          </w:tcPr>
          <w:p w14:paraId="5C68B60E"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91.67</w:t>
            </w:r>
          </w:p>
        </w:tc>
        <w:tc>
          <w:tcPr>
            <w:tcW w:w="1059" w:type="dxa"/>
            <w:tcBorders>
              <w:top w:val="nil"/>
              <w:left w:val="nil"/>
              <w:bottom w:val="single" w:sz="12" w:space="0" w:color="305496"/>
              <w:right w:val="single" w:sz="12" w:space="0" w:color="305496"/>
            </w:tcBorders>
            <w:shd w:val="clear" w:color="auto" w:fill="auto"/>
            <w:noWrap/>
            <w:vAlign w:val="bottom"/>
            <w:hideMark/>
          </w:tcPr>
          <w:p w14:paraId="381D2784" w14:textId="77777777" w:rsidR="00575C88" w:rsidRPr="00575C88" w:rsidRDefault="00575C88" w:rsidP="00575C88">
            <w:pPr>
              <w:spacing w:after="0" w:line="240" w:lineRule="auto"/>
              <w:jc w:val="center"/>
              <w:rPr>
                <w:rFonts w:ascii="Calibri" w:eastAsia="Times New Roman" w:hAnsi="Calibri" w:cs="Times New Roman"/>
                <w:color w:val="000000"/>
                <w:sz w:val="20"/>
              </w:rPr>
            </w:pPr>
            <w:r w:rsidRPr="00575C88">
              <w:rPr>
                <w:rFonts w:ascii="Calibri" w:eastAsia="Times New Roman" w:hAnsi="Calibri" w:cs="Times New Roman"/>
                <w:color w:val="000000"/>
                <w:sz w:val="20"/>
              </w:rPr>
              <w:t>85.83</w:t>
            </w:r>
          </w:p>
        </w:tc>
      </w:tr>
    </w:tbl>
    <w:p w14:paraId="2D593499" w14:textId="39539E38" w:rsidR="004076E7" w:rsidRDefault="004076E7" w:rsidP="00201308">
      <w:pPr>
        <w:widowControl w:val="0"/>
        <w:autoSpaceDE w:val="0"/>
        <w:autoSpaceDN w:val="0"/>
        <w:adjustRightInd w:val="0"/>
        <w:spacing w:line="240" w:lineRule="auto"/>
        <w:ind w:left="640" w:hanging="640"/>
      </w:pPr>
    </w:p>
    <w:p w14:paraId="57E98B3B" w14:textId="77777777" w:rsidR="004076E7" w:rsidRDefault="004076E7">
      <w:r>
        <w:br w:type="page"/>
      </w:r>
    </w:p>
    <w:p w14:paraId="4E1BE2CF" w14:textId="1D338D68" w:rsidR="00757262" w:rsidRDefault="00A04BAE" w:rsidP="00757262">
      <w:pPr>
        <w:rPr>
          <w:b/>
        </w:rPr>
      </w:pPr>
      <w:r>
        <w:rPr>
          <w:b/>
        </w:rPr>
        <w:lastRenderedPageBreak/>
        <w:t>Table 3</w:t>
      </w:r>
      <w:r w:rsidR="00757262">
        <w:rPr>
          <w:b/>
        </w:rPr>
        <w:t xml:space="preserve">a: Cut-points, specificity, and overall accuracy to achieve 98%, 95, and 90% sensitivity </w:t>
      </w:r>
    </w:p>
    <w:tbl>
      <w:tblPr>
        <w:tblW w:w="9545" w:type="dxa"/>
        <w:tblInd w:w="-10" w:type="dxa"/>
        <w:tblLook w:val="04A0" w:firstRow="1" w:lastRow="0" w:firstColumn="1" w:lastColumn="0" w:noHBand="0" w:noVBand="1"/>
      </w:tblPr>
      <w:tblGrid>
        <w:gridCol w:w="1260"/>
        <w:gridCol w:w="810"/>
        <w:gridCol w:w="1061"/>
        <w:gridCol w:w="804"/>
        <w:gridCol w:w="940"/>
        <w:gridCol w:w="1061"/>
        <w:gridCol w:w="804"/>
        <w:gridCol w:w="940"/>
        <w:gridCol w:w="1061"/>
        <w:gridCol w:w="804"/>
      </w:tblGrid>
      <w:tr w:rsidR="00DF2808" w:rsidRPr="00DF2808" w14:paraId="36F8F328" w14:textId="77777777" w:rsidTr="00DF2808">
        <w:trPr>
          <w:trHeight w:val="20"/>
        </w:trPr>
        <w:tc>
          <w:tcPr>
            <w:tcW w:w="1260" w:type="dxa"/>
            <w:tcBorders>
              <w:top w:val="single" w:sz="8" w:space="0" w:color="305496"/>
              <w:left w:val="single" w:sz="8" w:space="0" w:color="305496"/>
              <w:bottom w:val="nil"/>
              <w:right w:val="nil"/>
            </w:tcBorders>
            <w:shd w:val="clear" w:color="000000" w:fill="305496"/>
            <w:noWrap/>
            <w:vAlign w:val="bottom"/>
            <w:hideMark/>
          </w:tcPr>
          <w:p w14:paraId="5E2A4D0E" w14:textId="77777777" w:rsidR="00DF2808" w:rsidRPr="00DF2808" w:rsidRDefault="00DF2808" w:rsidP="00DF2808">
            <w:pPr>
              <w:spacing w:after="0" w:line="240" w:lineRule="auto"/>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 </w:t>
            </w:r>
          </w:p>
        </w:tc>
        <w:tc>
          <w:tcPr>
            <w:tcW w:w="2675" w:type="dxa"/>
            <w:gridSpan w:val="3"/>
            <w:tcBorders>
              <w:top w:val="nil"/>
              <w:left w:val="nil"/>
              <w:bottom w:val="single" w:sz="4" w:space="0" w:color="305496"/>
              <w:right w:val="single" w:sz="8" w:space="0" w:color="305496"/>
            </w:tcBorders>
            <w:shd w:val="clear" w:color="000000" w:fill="305496"/>
            <w:noWrap/>
            <w:vAlign w:val="bottom"/>
            <w:hideMark/>
          </w:tcPr>
          <w:p w14:paraId="17DB0507"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98% sensitivity</w:t>
            </w:r>
          </w:p>
        </w:tc>
        <w:tc>
          <w:tcPr>
            <w:tcW w:w="2805" w:type="dxa"/>
            <w:gridSpan w:val="3"/>
            <w:tcBorders>
              <w:top w:val="nil"/>
              <w:left w:val="nil"/>
              <w:bottom w:val="single" w:sz="4" w:space="0" w:color="305496"/>
              <w:right w:val="single" w:sz="8" w:space="0" w:color="305496"/>
            </w:tcBorders>
            <w:shd w:val="clear" w:color="000000" w:fill="305496"/>
            <w:noWrap/>
            <w:vAlign w:val="bottom"/>
            <w:hideMark/>
          </w:tcPr>
          <w:p w14:paraId="485CA972"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95% sensitivity</w:t>
            </w:r>
          </w:p>
        </w:tc>
        <w:tc>
          <w:tcPr>
            <w:tcW w:w="2805" w:type="dxa"/>
            <w:gridSpan w:val="3"/>
            <w:tcBorders>
              <w:top w:val="nil"/>
              <w:left w:val="nil"/>
              <w:bottom w:val="single" w:sz="4" w:space="0" w:color="305496"/>
              <w:right w:val="single" w:sz="8" w:space="0" w:color="305496"/>
            </w:tcBorders>
            <w:shd w:val="clear" w:color="000000" w:fill="305496"/>
            <w:noWrap/>
            <w:vAlign w:val="bottom"/>
            <w:hideMark/>
          </w:tcPr>
          <w:p w14:paraId="25DD5454"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90% sensitivity</w:t>
            </w:r>
          </w:p>
        </w:tc>
      </w:tr>
      <w:tr w:rsidR="00DF2808" w:rsidRPr="00DF2808" w14:paraId="2AA266B6" w14:textId="77777777" w:rsidTr="00DF2808">
        <w:trPr>
          <w:trHeight w:val="20"/>
        </w:trPr>
        <w:tc>
          <w:tcPr>
            <w:tcW w:w="1260" w:type="dxa"/>
            <w:tcBorders>
              <w:top w:val="single" w:sz="8" w:space="0" w:color="305496"/>
              <w:left w:val="single" w:sz="8" w:space="0" w:color="305496"/>
              <w:bottom w:val="single" w:sz="8" w:space="0" w:color="305496"/>
              <w:right w:val="single" w:sz="4" w:space="0" w:color="305496"/>
            </w:tcBorders>
            <w:shd w:val="clear" w:color="000000" w:fill="305496"/>
            <w:noWrap/>
            <w:vAlign w:val="bottom"/>
            <w:hideMark/>
          </w:tcPr>
          <w:p w14:paraId="07951ACE" w14:textId="77777777" w:rsidR="00DF2808" w:rsidRPr="00DF2808" w:rsidRDefault="00DF2808" w:rsidP="00DF2808">
            <w:pPr>
              <w:spacing w:after="0" w:line="240" w:lineRule="auto"/>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Algorithm</w:t>
            </w:r>
          </w:p>
        </w:tc>
        <w:tc>
          <w:tcPr>
            <w:tcW w:w="810" w:type="dxa"/>
            <w:tcBorders>
              <w:top w:val="single" w:sz="8" w:space="0" w:color="305496"/>
              <w:left w:val="nil"/>
              <w:bottom w:val="single" w:sz="8" w:space="0" w:color="305496"/>
              <w:right w:val="nil"/>
            </w:tcBorders>
            <w:shd w:val="clear" w:color="000000" w:fill="305496"/>
            <w:noWrap/>
            <w:vAlign w:val="bottom"/>
            <w:hideMark/>
          </w:tcPr>
          <w:p w14:paraId="7E31F912" w14:textId="2C845DB5"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DF2808">
              <w:rPr>
                <w:rFonts w:ascii="Calibri" w:eastAsia="Times New Roman" w:hAnsi="Calibri" w:cs="Times New Roman"/>
                <w:b/>
                <w:bCs/>
                <w:color w:val="FFFFFF"/>
                <w:sz w:val="20"/>
                <w:szCs w:val="20"/>
              </w:rPr>
              <w:t>point</w:t>
            </w:r>
          </w:p>
        </w:tc>
        <w:tc>
          <w:tcPr>
            <w:tcW w:w="1061" w:type="dxa"/>
            <w:tcBorders>
              <w:top w:val="single" w:sz="8" w:space="0" w:color="305496"/>
              <w:left w:val="nil"/>
              <w:bottom w:val="single" w:sz="8" w:space="0" w:color="305496"/>
              <w:right w:val="nil"/>
            </w:tcBorders>
            <w:shd w:val="clear" w:color="000000" w:fill="305496"/>
            <w:noWrap/>
            <w:vAlign w:val="bottom"/>
            <w:hideMark/>
          </w:tcPr>
          <w:p w14:paraId="5E2D1622"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Specificity</w:t>
            </w:r>
          </w:p>
        </w:tc>
        <w:tc>
          <w:tcPr>
            <w:tcW w:w="804" w:type="dxa"/>
            <w:tcBorders>
              <w:top w:val="single" w:sz="8" w:space="0" w:color="305496"/>
              <w:left w:val="nil"/>
              <w:bottom w:val="single" w:sz="8" w:space="0" w:color="305496"/>
              <w:right w:val="single" w:sz="8" w:space="0" w:color="305496"/>
            </w:tcBorders>
            <w:shd w:val="clear" w:color="000000" w:fill="305496"/>
            <w:noWrap/>
            <w:vAlign w:val="bottom"/>
            <w:hideMark/>
          </w:tcPr>
          <w:p w14:paraId="02B6F417"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 correct</w:t>
            </w:r>
          </w:p>
        </w:tc>
        <w:tc>
          <w:tcPr>
            <w:tcW w:w="940" w:type="dxa"/>
            <w:tcBorders>
              <w:top w:val="single" w:sz="8" w:space="0" w:color="305496"/>
              <w:left w:val="nil"/>
              <w:bottom w:val="single" w:sz="8" w:space="0" w:color="305496"/>
              <w:right w:val="nil"/>
            </w:tcBorders>
            <w:shd w:val="clear" w:color="000000" w:fill="305496"/>
            <w:noWrap/>
            <w:vAlign w:val="bottom"/>
            <w:hideMark/>
          </w:tcPr>
          <w:p w14:paraId="3FBED2BF" w14:textId="6D0BC18B"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DF2808">
              <w:rPr>
                <w:rFonts w:ascii="Calibri" w:eastAsia="Times New Roman" w:hAnsi="Calibri" w:cs="Times New Roman"/>
                <w:b/>
                <w:bCs/>
                <w:color w:val="FFFFFF"/>
                <w:sz w:val="20"/>
                <w:szCs w:val="20"/>
              </w:rPr>
              <w:t>point</w:t>
            </w:r>
          </w:p>
        </w:tc>
        <w:tc>
          <w:tcPr>
            <w:tcW w:w="1061" w:type="dxa"/>
            <w:tcBorders>
              <w:top w:val="single" w:sz="8" w:space="0" w:color="305496"/>
              <w:left w:val="nil"/>
              <w:bottom w:val="single" w:sz="8" w:space="0" w:color="305496"/>
              <w:right w:val="nil"/>
            </w:tcBorders>
            <w:shd w:val="clear" w:color="000000" w:fill="305496"/>
            <w:noWrap/>
            <w:vAlign w:val="bottom"/>
            <w:hideMark/>
          </w:tcPr>
          <w:p w14:paraId="16A7D2AB"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Specificity</w:t>
            </w:r>
          </w:p>
        </w:tc>
        <w:tc>
          <w:tcPr>
            <w:tcW w:w="804" w:type="dxa"/>
            <w:tcBorders>
              <w:top w:val="single" w:sz="8" w:space="0" w:color="305496"/>
              <w:left w:val="nil"/>
              <w:bottom w:val="single" w:sz="8" w:space="0" w:color="305496"/>
              <w:right w:val="single" w:sz="8" w:space="0" w:color="305496"/>
            </w:tcBorders>
            <w:shd w:val="clear" w:color="000000" w:fill="305496"/>
            <w:noWrap/>
            <w:vAlign w:val="bottom"/>
            <w:hideMark/>
          </w:tcPr>
          <w:p w14:paraId="3F49961B"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 correct</w:t>
            </w:r>
          </w:p>
        </w:tc>
        <w:tc>
          <w:tcPr>
            <w:tcW w:w="940" w:type="dxa"/>
            <w:tcBorders>
              <w:top w:val="single" w:sz="8" w:space="0" w:color="305496"/>
              <w:left w:val="nil"/>
              <w:bottom w:val="single" w:sz="8" w:space="0" w:color="305496"/>
              <w:right w:val="nil"/>
            </w:tcBorders>
            <w:shd w:val="clear" w:color="000000" w:fill="305496"/>
            <w:noWrap/>
            <w:vAlign w:val="bottom"/>
            <w:hideMark/>
          </w:tcPr>
          <w:p w14:paraId="05105531" w14:textId="770CD4B3"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Cut</w:t>
            </w:r>
            <w:r>
              <w:rPr>
                <w:rFonts w:ascii="Calibri" w:eastAsia="Times New Roman" w:hAnsi="Calibri" w:cs="Times New Roman"/>
                <w:b/>
                <w:bCs/>
                <w:color w:val="FFFFFF"/>
                <w:sz w:val="20"/>
                <w:szCs w:val="20"/>
              </w:rPr>
              <w:t>-</w:t>
            </w:r>
            <w:r w:rsidRPr="00DF2808">
              <w:rPr>
                <w:rFonts w:ascii="Calibri" w:eastAsia="Times New Roman" w:hAnsi="Calibri" w:cs="Times New Roman"/>
                <w:b/>
                <w:bCs/>
                <w:color w:val="FFFFFF"/>
                <w:sz w:val="20"/>
                <w:szCs w:val="20"/>
              </w:rPr>
              <w:t>point</w:t>
            </w:r>
          </w:p>
        </w:tc>
        <w:tc>
          <w:tcPr>
            <w:tcW w:w="1061" w:type="dxa"/>
            <w:tcBorders>
              <w:top w:val="single" w:sz="8" w:space="0" w:color="305496"/>
              <w:left w:val="nil"/>
              <w:bottom w:val="single" w:sz="8" w:space="0" w:color="305496"/>
              <w:right w:val="nil"/>
            </w:tcBorders>
            <w:shd w:val="clear" w:color="000000" w:fill="305496"/>
            <w:noWrap/>
            <w:vAlign w:val="bottom"/>
            <w:hideMark/>
          </w:tcPr>
          <w:p w14:paraId="5EA0E1EF"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Specificity</w:t>
            </w:r>
          </w:p>
        </w:tc>
        <w:tc>
          <w:tcPr>
            <w:tcW w:w="804" w:type="dxa"/>
            <w:tcBorders>
              <w:top w:val="single" w:sz="8" w:space="0" w:color="305496"/>
              <w:left w:val="nil"/>
              <w:bottom w:val="single" w:sz="8" w:space="0" w:color="305496"/>
              <w:right w:val="single" w:sz="8" w:space="0" w:color="305496"/>
            </w:tcBorders>
            <w:shd w:val="clear" w:color="000000" w:fill="305496"/>
            <w:noWrap/>
            <w:vAlign w:val="bottom"/>
            <w:hideMark/>
          </w:tcPr>
          <w:p w14:paraId="5D08834F" w14:textId="77777777" w:rsidR="00DF2808" w:rsidRPr="00DF2808" w:rsidRDefault="00DF2808" w:rsidP="00DF2808">
            <w:pPr>
              <w:spacing w:after="0" w:line="240" w:lineRule="auto"/>
              <w:jc w:val="center"/>
              <w:rPr>
                <w:rFonts w:ascii="Calibri" w:eastAsia="Times New Roman" w:hAnsi="Calibri" w:cs="Times New Roman"/>
                <w:b/>
                <w:bCs/>
                <w:color w:val="FFFFFF"/>
                <w:sz w:val="20"/>
                <w:szCs w:val="20"/>
              </w:rPr>
            </w:pPr>
            <w:r w:rsidRPr="00DF2808">
              <w:rPr>
                <w:rFonts w:ascii="Calibri" w:eastAsia="Times New Roman" w:hAnsi="Calibri" w:cs="Times New Roman"/>
                <w:b/>
                <w:bCs/>
                <w:color w:val="FFFFFF"/>
                <w:sz w:val="20"/>
                <w:szCs w:val="20"/>
              </w:rPr>
              <w:t>% correct</w:t>
            </w:r>
          </w:p>
        </w:tc>
      </w:tr>
      <w:tr w:rsidR="00DF2808" w:rsidRPr="00DF2808" w14:paraId="3DFCC5A6" w14:textId="77777777" w:rsidTr="00DF2808">
        <w:trPr>
          <w:trHeight w:val="20"/>
        </w:trPr>
        <w:tc>
          <w:tcPr>
            <w:tcW w:w="1260" w:type="dxa"/>
            <w:tcBorders>
              <w:top w:val="nil"/>
              <w:left w:val="single" w:sz="8" w:space="0" w:color="305496"/>
              <w:bottom w:val="nil"/>
              <w:right w:val="single" w:sz="4" w:space="0" w:color="305496"/>
            </w:tcBorders>
            <w:shd w:val="clear" w:color="000000" w:fill="D9E1F2"/>
            <w:noWrap/>
            <w:vAlign w:val="bottom"/>
            <w:hideMark/>
          </w:tcPr>
          <w:p w14:paraId="334B1502" w14:textId="77777777" w:rsidR="00DF2808" w:rsidRPr="00DF2808" w:rsidRDefault="00DF2808" w:rsidP="00DF2808">
            <w:pPr>
              <w:spacing w:after="0" w:line="240" w:lineRule="auto"/>
              <w:rPr>
                <w:rFonts w:ascii="Calibri" w:eastAsia="Times New Roman" w:hAnsi="Calibri" w:cs="Times New Roman"/>
                <w:b/>
                <w:bCs/>
                <w:i/>
                <w:iCs/>
                <w:color w:val="305496"/>
                <w:sz w:val="20"/>
                <w:szCs w:val="20"/>
              </w:rPr>
            </w:pPr>
            <w:r w:rsidRPr="00DF2808">
              <w:rPr>
                <w:rFonts w:ascii="Calibri" w:eastAsia="Times New Roman" w:hAnsi="Calibri" w:cs="Times New Roman"/>
                <w:b/>
                <w:bCs/>
                <w:i/>
                <w:iCs/>
                <w:color w:val="305496"/>
                <w:sz w:val="20"/>
                <w:szCs w:val="20"/>
              </w:rPr>
              <w:t> </w:t>
            </w:r>
          </w:p>
        </w:tc>
        <w:tc>
          <w:tcPr>
            <w:tcW w:w="8285" w:type="dxa"/>
            <w:gridSpan w:val="9"/>
            <w:tcBorders>
              <w:top w:val="nil"/>
              <w:left w:val="nil"/>
              <w:bottom w:val="nil"/>
              <w:right w:val="single" w:sz="8" w:space="0" w:color="305496"/>
            </w:tcBorders>
            <w:shd w:val="clear" w:color="000000" w:fill="D9E1F2"/>
            <w:noWrap/>
            <w:vAlign w:val="bottom"/>
            <w:hideMark/>
          </w:tcPr>
          <w:p w14:paraId="6271ACBD" w14:textId="528551B8" w:rsidR="00DF2808" w:rsidRPr="00DF2808" w:rsidRDefault="00DF2808" w:rsidP="00DF2808">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T</w:t>
            </w:r>
            <w:r w:rsidRPr="00DF2808">
              <w:rPr>
                <w:rFonts w:ascii="Calibri" w:eastAsia="Times New Roman" w:hAnsi="Calibri" w:cs="Times New Roman"/>
                <w:b/>
                <w:bCs/>
                <w:i/>
                <w:iCs/>
                <w:color w:val="305496"/>
                <w:sz w:val="20"/>
                <w:szCs w:val="20"/>
              </w:rPr>
              <w:t>raining data (N=760)</w:t>
            </w:r>
          </w:p>
        </w:tc>
      </w:tr>
      <w:tr w:rsidR="00DF2808" w:rsidRPr="00DF2808" w14:paraId="30A67E45"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253735DE"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Crimmins</w:t>
            </w:r>
          </w:p>
        </w:tc>
        <w:tc>
          <w:tcPr>
            <w:tcW w:w="810" w:type="dxa"/>
            <w:tcBorders>
              <w:top w:val="nil"/>
              <w:left w:val="nil"/>
              <w:bottom w:val="nil"/>
              <w:right w:val="nil"/>
            </w:tcBorders>
            <w:shd w:val="clear" w:color="auto" w:fill="auto"/>
            <w:noWrap/>
            <w:vAlign w:val="bottom"/>
            <w:hideMark/>
          </w:tcPr>
          <w:p w14:paraId="521A40D7"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0.06</w:t>
            </w:r>
          </w:p>
        </w:tc>
        <w:tc>
          <w:tcPr>
            <w:tcW w:w="1061" w:type="dxa"/>
            <w:tcBorders>
              <w:top w:val="nil"/>
              <w:left w:val="nil"/>
              <w:bottom w:val="nil"/>
              <w:right w:val="nil"/>
            </w:tcBorders>
            <w:shd w:val="clear" w:color="auto" w:fill="auto"/>
            <w:noWrap/>
            <w:vAlign w:val="bottom"/>
            <w:hideMark/>
          </w:tcPr>
          <w:p w14:paraId="543664F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53.39</w:t>
            </w:r>
          </w:p>
        </w:tc>
        <w:tc>
          <w:tcPr>
            <w:tcW w:w="804" w:type="dxa"/>
            <w:tcBorders>
              <w:top w:val="nil"/>
              <w:left w:val="nil"/>
              <w:bottom w:val="nil"/>
              <w:right w:val="single" w:sz="4" w:space="0" w:color="305496"/>
            </w:tcBorders>
            <w:shd w:val="clear" w:color="auto" w:fill="auto"/>
            <w:noWrap/>
            <w:vAlign w:val="bottom"/>
            <w:hideMark/>
          </w:tcPr>
          <w:p w14:paraId="45CCA1BD"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68.55</w:t>
            </w:r>
          </w:p>
        </w:tc>
        <w:tc>
          <w:tcPr>
            <w:tcW w:w="940" w:type="dxa"/>
            <w:tcBorders>
              <w:top w:val="nil"/>
              <w:left w:val="nil"/>
              <w:bottom w:val="nil"/>
              <w:right w:val="nil"/>
            </w:tcBorders>
            <w:shd w:val="clear" w:color="auto" w:fill="auto"/>
            <w:noWrap/>
            <w:vAlign w:val="bottom"/>
            <w:hideMark/>
          </w:tcPr>
          <w:p w14:paraId="56659E1C"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0.23</w:t>
            </w:r>
          </w:p>
        </w:tc>
        <w:tc>
          <w:tcPr>
            <w:tcW w:w="1061" w:type="dxa"/>
            <w:tcBorders>
              <w:top w:val="nil"/>
              <w:left w:val="nil"/>
              <w:bottom w:val="nil"/>
              <w:right w:val="nil"/>
            </w:tcBorders>
            <w:shd w:val="clear" w:color="auto" w:fill="auto"/>
            <w:noWrap/>
            <w:vAlign w:val="bottom"/>
            <w:hideMark/>
          </w:tcPr>
          <w:p w14:paraId="136F78D5"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70.12</w:t>
            </w:r>
          </w:p>
        </w:tc>
        <w:tc>
          <w:tcPr>
            <w:tcW w:w="804" w:type="dxa"/>
            <w:tcBorders>
              <w:top w:val="nil"/>
              <w:left w:val="nil"/>
              <w:bottom w:val="nil"/>
              <w:right w:val="single" w:sz="4" w:space="0" w:color="305496"/>
            </w:tcBorders>
            <w:shd w:val="clear" w:color="auto" w:fill="auto"/>
            <w:noWrap/>
            <w:vAlign w:val="bottom"/>
            <w:hideMark/>
          </w:tcPr>
          <w:p w14:paraId="367B42FE"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78.68</w:t>
            </w:r>
          </w:p>
        </w:tc>
        <w:tc>
          <w:tcPr>
            <w:tcW w:w="940" w:type="dxa"/>
            <w:tcBorders>
              <w:top w:val="nil"/>
              <w:left w:val="nil"/>
              <w:bottom w:val="nil"/>
              <w:right w:val="nil"/>
            </w:tcBorders>
            <w:shd w:val="clear" w:color="auto" w:fill="auto"/>
            <w:noWrap/>
            <w:vAlign w:val="bottom"/>
            <w:hideMark/>
          </w:tcPr>
          <w:p w14:paraId="31C5EC48"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0.49</w:t>
            </w:r>
          </w:p>
        </w:tc>
        <w:tc>
          <w:tcPr>
            <w:tcW w:w="1061" w:type="dxa"/>
            <w:tcBorders>
              <w:top w:val="nil"/>
              <w:left w:val="nil"/>
              <w:bottom w:val="nil"/>
              <w:right w:val="nil"/>
            </w:tcBorders>
            <w:shd w:val="clear" w:color="auto" w:fill="auto"/>
            <w:noWrap/>
            <w:vAlign w:val="bottom"/>
            <w:hideMark/>
          </w:tcPr>
          <w:p w14:paraId="1106501D"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81.87</w:t>
            </w:r>
          </w:p>
        </w:tc>
        <w:tc>
          <w:tcPr>
            <w:tcW w:w="804" w:type="dxa"/>
            <w:tcBorders>
              <w:top w:val="nil"/>
              <w:left w:val="nil"/>
              <w:bottom w:val="nil"/>
              <w:right w:val="single" w:sz="8" w:space="0" w:color="305496"/>
            </w:tcBorders>
            <w:shd w:val="clear" w:color="auto" w:fill="auto"/>
            <w:noWrap/>
            <w:vAlign w:val="bottom"/>
            <w:hideMark/>
          </w:tcPr>
          <w:p w14:paraId="3A3C26B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84.61</w:t>
            </w:r>
          </w:p>
        </w:tc>
      </w:tr>
      <w:tr w:rsidR="00DF2808" w:rsidRPr="00DF2808" w14:paraId="5E56DD10"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7E46E897"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Hurd</w:t>
            </w:r>
          </w:p>
        </w:tc>
        <w:tc>
          <w:tcPr>
            <w:tcW w:w="810" w:type="dxa"/>
            <w:tcBorders>
              <w:top w:val="nil"/>
              <w:left w:val="nil"/>
              <w:bottom w:val="nil"/>
              <w:right w:val="nil"/>
            </w:tcBorders>
            <w:shd w:val="clear" w:color="auto" w:fill="auto"/>
            <w:noWrap/>
            <w:vAlign w:val="bottom"/>
            <w:hideMark/>
          </w:tcPr>
          <w:p w14:paraId="0155ECA9"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0.06</w:t>
            </w:r>
          </w:p>
        </w:tc>
        <w:tc>
          <w:tcPr>
            <w:tcW w:w="1061" w:type="dxa"/>
            <w:tcBorders>
              <w:top w:val="nil"/>
              <w:left w:val="nil"/>
              <w:bottom w:val="nil"/>
              <w:right w:val="nil"/>
            </w:tcBorders>
            <w:shd w:val="clear" w:color="auto" w:fill="auto"/>
            <w:noWrap/>
            <w:vAlign w:val="bottom"/>
            <w:hideMark/>
          </w:tcPr>
          <w:p w14:paraId="5864AFFD"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57.97</w:t>
            </w:r>
          </w:p>
        </w:tc>
        <w:tc>
          <w:tcPr>
            <w:tcW w:w="804" w:type="dxa"/>
            <w:tcBorders>
              <w:top w:val="nil"/>
              <w:left w:val="nil"/>
              <w:bottom w:val="nil"/>
              <w:right w:val="single" w:sz="4" w:space="0" w:color="305496"/>
            </w:tcBorders>
            <w:shd w:val="clear" w:color="auto" w:fill="auto"/>
            <w:noWrap/>
            <w:vAlign w:val="bottom"/>
            <w:hideMark/>
          </w:tcPr>
          <w:p w14:paraId="29C05747"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71.58</w:t>
            </w:r>
          </w:p>
        </w:tc>
        <w:tc>
          <w:tcPr>
            <w:tcW w:w="940" w:type="dxa"/>
            <w:tcBorders>
              <w:top w:val="nil"/>
              <w:left w:val="nil"/>
              <w:bottom w:val="nil"/>
              <w:right w:val="nil"/>
            </w:tcBorders>
            <w:shd w:val="clear" w:color="auto" w:fill="auto"/>
            <w:noWrap/>
            <w:vAlign w:val="bottom"/>
            <w:hideMark/>
          </w:tcPr>
          <w:p w14:paraId="52E0FFFB"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0.10</w:t>
            </w:r>
          </w:p>
        </w:tc>
        <w:tc>
          <w:tcPr>
            <w:tcW w:w="1061" w:type="dxa"/>
            <w:tcBorders>
              <w:top w:val="nil"/>
              <w:left w:val="nil"/>
              <w:bottom w:val="nil"/>
              <w:right w:val="nil"/>
            </w:tcBorders>
            <w:shd w:val="clear" w:color="auto" w:fill="auto"/>
            <w:noWrap/>
            <w:vAlign w:val="bottom"/>
            <w:hideMark/>
          </w:tcPr>
          <w:p w14:paraId="1CC91B13"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66.93</w:t>
            </w:r>
          </w:p>
        </w:tc>
        <w:tc>
          <w:tcPr>
            <w:tcW w:w="804" w:type="dxa"/>
            <w:tcBorders>
              <w:top w:val="nil"/>
              <w:left w:val="nil"/>
              <w:bottom w:val="nil"/>
              <w:right w:val="single" w:sz="4" w:space="0" w:color="305496"/>
            </w:tcBorders>
            <w:shd w:val="clear" w:color="auto" w:fill="auto"/>
            <w:noWrap/>
            <w:vAlign w:val="bottom"/>
            <w:hideMark/>
          </w:tcPr>
          <w:p w14:paraId="6A20680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76.45</w:t>
            </w:r>
          </w:p>
        </w:tc>
        <w:tc>
          <w:tcPr>
            <w:tcW w:w="940" w:type="dxa"/>
            <w:tcBorders>
              <w:top w:val="nil"/>
              <w:left w:val="nil"/>
              <w:bottom w:val="nil"/>
              <w:right w:val="nil"/>
            </w:tcBorders>
            <w:shd w:val="clear" w:color="auto" w:fill="auto"/>
            <w:noWrap/>
            <w:vAlign w:val="bottom"/>
            <w:hideMark/>
          </w:tcPr>
          <w:p w14:paraId="7844340D"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0.20</w:t>
            </w:r>
          </w:p>
        </w:tc>
        <w:tc>
          <w:tcPr>
            <w:tcW w:w="1061" w:type="dxa"/>
            <w:tcBorders>
              <w:top w:val="nil"/>
              <w:left w:val="nil"/>
              <w:bottom w:val="nil"/>
              <w:right w:val="nil"/>
            </w:tcBorders>
            <w:shd w:val="clear" w:color="auto" w:fill="auto"/>
            <w:noWrap/>
            <w:vAlign w:val="bottom"/>
            <w:hideMark/>
          </w:tcPr>
          <w:p w14:paraId="6B8DD08E"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78.09</w:t>
            </w:r>
          </w:p>
        </w:tc>
        <w:tc>
          <w:tcPr>
            <w:tcW w:w="804" w:type="dxa"/>
            <w:tcBorders>
              <w:top w:val="nil"/>
              <w:left w:val="nil"/>
              <w:bottom w:val="nil"/>
              <w:right w:val="single" w:sz="8" w:space="0" w:color="305496"/>
            </w:tcBorders>
            <w:shd w:val="clear" w:color="auto" w:fill="auto"/>
            <w:noWrap/>
            <w:vAlign w:val="bottom"/>
            <w:hideMark/>
          </w:tcPr>
          <w:p w14:paraId="3A86BEE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82.24</w:t>
            </w:r>
          </w:p>
        </w:tc>
      </w:tr>
      <w:tr w:rsidR="00DF2808" w:rsidRPr="00DF2808" w14:paraId="4F425D75"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456BA8A5"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Wu</w:t>
            </w:r>
          </w:p>
        </w:tc>
        <w:tc>
          <w:tcPr>
            <w:tcW w:w="810" w:type="dxa"/>
            <w:tcBorders>
              <w:top w:val="nil"/>
              <w:left w:val="nil"/>
              <w:bottom w:val="nil"/>
              <w:right w:val="nil"/>
            </w:tcBorders>
            <w:shd w:val="clear" w:color="auto" w:fill="auto"/>
            <w:noWrap/>
            <w:vAlign w:val="bottom"/>
            <w:hideMark/>
          </w:tcPr>
          <w:p w14:paraId="4E31A91E"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0.04</w:t>
            </w:r>
          </w:p>
        </w:tc>
        <w:tc>
          <w:tcPr>
            <w:tcW w:w="1061" w:type="dxa"/>
            <w:tcBorders>
              <w:top w:val="nil"/>
              <w:left w:val="nil"/>
              <w:bottom w:val="nil"/>
              <w:right w:val="nil"/>
            </w:tcBorders>
            <w:shd w:val="clear" w:color="auto" w:fill="auto"/>
            <w:noWrap/>
            <w:vAlign w:val="bottom"/>
            <w:hideMark/>
          </w:tcPr>
          <w:p w14:paraId="6231C24E"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51.20</w:t>
            </w:r>
          </w:p>
        </w:tc>
        <w:tc>
          <w:tcPr>
            <w:tcW w:w="804" w:type="dxa"/>
            <w:tcBorders>
              <w:top w:val="nil"/>
              <w:left w:val="nil"/>
              <w:bottom w:val="nil"/>
              <w:right w:val="single" w:sz="4" w:space="0" w:color="305496"/>
            </w:tcBorders>
            <w:shd w:val="clear" w:color="auto" w:fill="auto"/>
            <w:noWrap/>
            <w:vAlign w:val="bottom"/>
            <w:hideMark/>
          </w:tcPr>
          <w:p w14:paraId="29F82572"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67.11</w:t>
            </w:r>
          </w:p>
        </w:tc>
        <w:tc>
          <w:tcPr>
            <w:tcW w:w="940" w:type="dxa"/>
            <w:tcBorders>
              <w:top w:val="nil"/>
              <w:left w:val="nil"/>
              <w:bottom w:val="nil"/>
              <w:right w:val="nil"/>
            </w:tcBorders>
            <w:shd w:val="clear" w:color="auto" w:fill="auto"/>
            <w:noWrap/>
            <w:vAlign w:val="bottom"/>
            <w:hideMark/>
          </w:tcPr>
          <w:p w14:paraId="2FC14A9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0.11</w:t>
            </w:r>
          </w:p>
        </w:tc>
        <w:tc>
          <w:tcPr>
            <w:tcW w:w="1061" w:type="dxa"/>
            <w:tcBorders>
              <w:top w:val="nil"/>
              <w:left w:val="nil"/>
              <w:bottom w:val="nil"/>
              <w:right w:val="nil"/>
            </w:tcBorders>
            <w:shd w:val="clear" w:color="auto" w:fill="auto"/>
            <w:noWrap/>
            <w:vAlign w:val="bottom"/>
            <w:hideMark/>
          </w:tcPr>
          <w:p w14:paraId="2557B4A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64.54</w:t>
            </w:r>
          </w:p>
        </w:tc>
        <w:tc>
          <w:tcPr>
            <w:tcW w:w="804" w:type="dxa"/>
            <w:tcBorders>
              <w:top w:val="nil"/>
              <w:left w:val="nil"/>
              <w:bottom w:val="nil"/>
              <w:right w:val="single" w:sz="4" w:space="0" w:color="305496"/>
            </w:tcBorders>
            <w:shd w:val="clear" w:color="auto" w:fill="auto"/>
            <w:noWrap/>
            <w:vAlign w:val="bottom"/>
            <w:hideMark/>
          </w:tcPr>
          <w:p w14:paraId="30BA9282"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75.00</w:t>
            </w:r>
          </w:p>
        </w:tc>
        <w:tc>
          <w:tcPr>
            <w:tcW w:w="940" w:type="dxa"/>
            <w:tcBorders>
              <w:top w:val="nil"/>
              <w:left w:val="nil"/>
              <w:bottom w:val="nil"/>
              <w:right w:val="nil"/>
            </w:tcBorders>
            <w:shd w:val="clear" w:color="auto" w:fill="auto"/>
            <w:noWrap/>
            <w:vAlign w:val="bottom"/>
            <w:hideMark/>
          </w:tcPr>
          <w:p w14:paraId="00935A46"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0.25</w:t>
            </w:r>
          </w:p>
        </w:tc>
        <w:tc>
          <w:tcPr>
            <w:tcW w:w="1061" w:type="dxa"/>
            <w:tcBorders>
              <w:top w:val="nil"/>
              <w:left w:val="nil"/>
              <w:bottom w:val="nil"/>
              <w:right w:val="nil"/>
            </w:tcBorders>
            <w:shd w:val="clear" w:color="auto" w:fill="auto"/>
            <w:noWrap/>
            <w:vAlign w:val="bottom"/>
            <w:hideMark/>
          </w:tcPr>
          <w:p w14:paraId="2FFAE920"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79.88</w:t>
            </w:r>
          </w:p>
        </w:tc>
        <w:tc>
          <w:tcPr>
            <w:tcW w:w="804" w:type="dxa"/>
            <w:tcBorders>
              <w:top w:val="nil"/>
              <w:left w:val="nil"/>
              <w:bottom w:val="nil"/>
              <w:right w:val="single" w:sz="8" w:space="0" w:color="305496"/>
            </w:tcBorders>
            <w:shd w:val="clear" w:color="auto" w:fill="auto"/>
            <w:noWrap/>
            <w:vAlign w:val="bottom"/>
            <w:hideMark/>
          </w:tcPr>
          <w:p w14:paraId="47CE4538"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83.42</w:t>
            </w:r>
          </w:p>
        </w:tc>
      </w:tr>
      <w:tr w:rsidR="00DF2808" w:rsidRPr="00DF2808" w14:paraId="2538F934" w14:textId="77777777" w:rsidTr="00DF2808">
        <w:trPr>
          <w:trHeight w:val="20"/>
        </w:trPr>
        <w:tc>
          <w:tcPr>
            <w:tcW w:w="1260" w:type="dxa"/>
            <w:tcBorders>
              <w:top w:val="nil"/>
              <w:left w:val="single" w:sz="8" w:space="0" w:color="305496"/>
              <w:bottom w:val="nil"/>
              <w:right w:val="single" w:sz="4" w:space="0" w:color="305496"/>
            </w:tcBorders>
            <w:shd w:val="clear" w:color="000000" w:fill="D9E1F2"/>
            <w:noWrap/>
            <w:vAlign w:val="bottom"/>
            <w:hideMark/>
          </w:tcPr>
          <w:p w14:paraId="40082713" w14:textId="77777777" w:rsidR="00DF2808" w:rsidRPr="00DF2808" w:rsidRDefault="00DF2808" w:rsidP="00DF2808">
            <w:pPr>
              <w:spacing w:after="0" w:line="240" w:lineRule="auto"/>
              <w:rPr>
                <w:rFonts w:ascii="Calibri" w:eastAsia="Times New Roman" w:hAnsi="Calibri" w:cs="Times New Roman"/>
                <w:b/>
                <w:bCs/>
                <w:i/>
                <w:iCs/>
                <w:color w:val="305496"/>
                <w:sz w:val="20"/>
                <w:szCs w:val="20"/>
              </w:rPr>
            </w:pPr>
            <w:r w:rsidRPr="00DF2808">
              <w:rPr>
                <w:rFonts w:ascii="Calibri" w:eastAsia="Times New Roman" w:hAnsi="Calibri" w:cs="Times New Roman"/>
                <w:b/>
                <w:bCs/>
                <w:i/>
                <w:iCs/>
                <w:color w:val="305496"/>
                <w:sz w:val="20"/>
                <w:szCs w:val="20"/>
              </w:rPr>
              <w:t> </w:t>
            </w:r>
          </w:p>
        </w:tc>
        <w:tc>
          <w:tcPr>
            <w:tcW w:w="8285" w:type="dxa"/>
            <w:gridSpan w:val="9"/>
            <w:tcBorders>
              <w:top w:val="nil"/>
              <w:left w:val="nil"/>
              <w:bottom w:val="nil"/>
              <w:right w:val="single" w:sz="8" w:space="0" w:color="305496"/>
            </w:tcBorders>
            <w:shd w:val="clear" w:color="000000" w:fill="D9E1F2"/>
            <w:noWrap/>
            <w:vAlign w:val="bottom"/>
            <w:hideMark/>
          </w:tcPr>
          <w:p w14:paraId="13CFC804" w14:textId="1FB3DC1C" w:rsidR="00DF2808" w:rsidRPr="00DF2808" w:rsidRDefault="00DF2808" w:rsidP="00DF2808">
            <w:pPr>
              <w:spacing w:after="0" w:line="240" w:lineRule="auto"/>
              <w:rPr>
                <w:rFonts w:ascii="Calibri" w:eastAsia="Times New Roman" w:hAnsi="Calibri" w:cs="Times New Roman"/>
                <w:b/>
                <w:bCs/>
                <w:i/>
                <w:iCs/>
                <w:color w:val="305496"/>
                <w:sz w:val="20"/>
                <w:szCs w:val="20"/>
              </w:rPr>
            </w:pPr>
            <w:r>
              <w:rPr>
                <w:rFonts w:ascii="Calibri" w:eastAsia="Times New Roman" w:hAnsi="Calibri" w:cs="Times New Roman"/>
                <w:b/>
                <w:bCs/>
                <w:i/>
                <w:iCs/>
                <w:color w:val="305496"/>
                <w:sz w:val="20"/>
                <w:szCs w:val="20"/>
              </w:rPr>
              <w:t>V</w:t>
            </w:r>
            <w:r w:rsidRPr="00DF2808">
              <w:rPr>
                <w:rFonts w:ascii="Calibri" w:eastAsia="Times New Roman" w:hAnsi="Calibri" w:cs="Times New Roman"/>
                <w:b/>
                <w:bCs/>
                <w:i/>
                <w:iCs/>
                <w:color w:val="305496"/>
                <w:sz w:val="20"/>
                <w:szCs w:val="20"/>
              </w:rPr>
              <w:t>alidation data (N=515)</w:t>
            </w:r>
          </w:p>
        </w:tc>
      </w:tr>
      <w:tr w:rsidR="00DF2808" w:rsidRPr="00DF2808" w14:paraId="5A665ED5"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15BCF8C4"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Crimmins*~</w:t>
            </w:r>
          </w:p>
        </w:tc>
        <w:tc>
          <w:tcPr>
            <w:tcW w:w="810" w:type="dxa"/>
            <w:tcBorders>
              <w:top w:val="nil"/>
              <w:left w:val="nil"/>
              <w:bottom w:val="nil"/>
              <w:right w:val="nil"/>
            </w:tcBorders>
            <w:shd w:val="clear" w:color="auto" w:fill="auto"/>
            <w:noWrap/>
            <w:vAlign w:val="bottom"/>
            <w:hideMark/>
          </w:tcPr>
          <w:p w14:paraId="0DA02583"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0.02</w:t>
            </w:r>
          </w:p>
        </w:tc>
        <w:tc>
          <w:tcPr>
            <w:tcW w:w="1061" w:type="dxa"/>
            <w:tcBorders>
              <w:top w:val="nil"/>
              <w:left w:val="nil"/>
              <w:bottom w:val="nil"/>
              <w:right w:val="nil"/>
            </w:tcBorders>
            <w:shd w:val="clear" w:color="auto" w:fill="auto"/>
            <w:noWrap/>
            <w:vAlign w:val="bottom"/>
            <w:hideMark/>
          </w:tcPr>
          <w:p w14:paraId="53CBCFCE"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42.34</w:t>
            </w:r>
          </w:p>
        </w:tc>
        <w:tc>
          <w:tcPr>
            <w:tcW w:w="804" w:type="dxa"/>
            <w:tcBorders>
              <w:top w:val="nil"/>
              <w:left w:val="nil"/>
              <w:bottom w:val="nil"/>
              <w:right w:val="single" w:sz="4" w:space="0" w:color="305496"/>
            </w:tcBorders>
            <w:shd w:val="clear" w:color="auto" w:fill="auto"/>
            <w:noWrap/>
            <w:vAlign w:val="bottom"/>
            <w:hideMark/>
          </w:tcPr>
          <w:p w14:paraId="4CEFFB09"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50.10</w:t>
            </w:r>
          </w:p>
        </w:tc>
        <w:tc>
          <w:tcPr>
            <w:tcW w:w="940" w:type="dxa"/>
            <w:tcBorders>
              <w:top w:val="nil"/>
              <w:left w:val="nil"/>
              <w:bottom w:val="nil"/>
              <w:right w:val="nil"/>
            </w:tcBorders>
            <w:shd w:val="clear" w:color="auto" w:fill="auto"/>
            <w:noWrap/>
            <w:vAlign w:val="bottom"/>
            <w:hideMark/>
          </w:tcPr>
          <w:p w14:paraId="2D7E6302"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0.05</w:t>
            </w:r>
          </w:p>
        </w:tc>
        <w:tc>
          <w:tcPr>
            <w:tcW w:w="1061" w:type="dxa"/>
            <w:tcBorders>
              <w:top w:val="nil"/>
              <w:left w:val="nil"/>
              <w:bottom w:val="nil"/>
              <w:right w:val="nil"/>
            </w:tcBorders>
            <w:shd w:val="clear" w:color="auto" w:fill="auto"/>
            <w:noWrap/>
            <w:vAlign w:val="bottom"/>
            <w:hideMark/>
          </w:tcPr>
          <w:p w14:paraId="64A91C4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53.60</w:t>
            </w:r>
          </w:p>
        </w:tc>
        <w:tc>
          <w:tcPr>
            <w:tcW w:w="804" w:type="dxa"/>
            <w:tcBorders>
              <w:top w:val="nil"/>
              <w:left w:val="nil"/>
              <w:bottom w:val="nil"/>
              <w:right w:val="single" w:sz="4" w:space="0" w:color="305496"/>
            </w:tcBorders>
            <w:shd w:val="clear" w:color="auto" w:fill="auto"/>
            <w:noWrap/>
            <w:vAlign w:val="bottom"/>
            <w:hideMark/>
          </w:tcPr>
          <w:p w14:paraId="46AF378C"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59.42</w:t>
            </w:r>
          </w:p>
        </w:tc>
        <w:tc>
          <w:tcPr>
            <w:tcW w:w="940" w:type="dxa"/>
            <w:tcBorders>
              <w:top w:val="nil"/>
              <w:left w:val="nil"/>
              <w:bottom w:val="nil"/>
              <w:right w:val="nil"/>
            </w:tcBorders>
            <w:shd w:val="clear" w:color="auto" w:fill="auto"/>
            <w:noWrap/>
            <w:vAlign w:val="bottom"/>
            <w:hideMark/>
          </w:tcPr>
          <w:p w14:paraId="4AF2C894"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0.07</w:t>
            </w:r>
          </w:p>
        </w:tc>
        <w:tc>
          <w:tcPr>
            <w:tcW w:w="1061" w:type="dxa"/>
            <w:tcBorders>
              <w:top w:val="nil"/>
              <w:left w:val="nil"/>
              <w:bottom w:val="nil"/>
              <w:right w:val="nil"/>
            </w:tcBorders>
            <w:shd w:val="clear" w:color="auto" w:fill="auto"/>
            <w:noWrap/>
            <w:vAlign w:val="bottom"/>
            <w:hideMark/>
          </w:tcPr>
          <w:p w14:paraId="5F05C3FC"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57.66</w:t>
            </w:r>
          </w:p>
        </w:tc>
        <w:tc>
          <w:tcPr>
            <w:tcW w:w="804" w:type="dxa"/>
            <w:tcBorders>
              <w:top w:val="nil"/>
              <w:left w:val="nil"/>
              <w:bottom w:val="nil"/>
              <w:right w:val="single" w:sz="8" w:space="0" w:color="305496"/>
            </w:tcBorders>
            <w:shd w:val="clear" w:color="auto" w:fill="auto"/>
            <w:noWrap/>
            <w:vAlign w:val="bottom"/>
            <w:hideMark/>
          </w:tcPr>
          <w:p w14:paraId="7B3C7BCD"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62.14</w:t>
            </w:r>
          </w:p>
        </w:tc>
      </w:tr>
      <w:tr w:rsidR="00DF2808" w:rsidRPr="00DF2808" w14:paraId="24278434"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2450F8DB"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Hurd*~</w:t>
            </w:r>
          </w:p>
        </w:tc>
        <w:tc>
          <w:tcPr>
            <w:tcW w:w="810" w:type="dxa"/>
            <w:tcBorders>
              <w:top w:val="nil"/>
              <w:left w:val="nil"/>
              <w:bottom w:val="nil"/>
              <w:right w:val="nil"/>
            </w:tcBorders>
            <w:shd w:val="clear" w:color="auto" w:fill="auto"/>
            <w:noWrap/>
            <w:vAlign w:val="bottom"/>
            <w:hideMark/>
          </w:tcPr>
          <w:p w14:paraId="5167BD7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0.02</w:t>
            </w:r>
          </w:p>
        </w:tc>
        <w:tc>
          <w:tcPr>
            <w:tcW w:w="1061" w:type="dxa"/>
            <w:tcBorders>
              <w:top w:val="nil"/>
              <w:left w:val="nil"/>
              <w:bottom w:val="nil"/>
              <w:right w:val="nil"/>
            </w:tcBorders>
            <w:shd w:val="clear" w:color="auto" w:fill="auto"/>
            <w:noWrap/>
            <w:vAlign w:val="bottom"/>
            <w:hideMark/>
          </w:tcPr>
          <w:p w14:paraId="13DCDBF2"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34.23</w:t>
            </w:r>
          </w:p>
        </w:tc>
        <w:tc>
          <w:tcPr>
            <w:tcW w:w="804" w:type="dxa"/>
            <w:tcBorders>
              <w:top w:val="nil"/>
              <w:left w:val="nil"/>
              <w:bottom w:val="nil"/>
              <w:right w:val="single" w:sz="4" w:space="0" w:color="305496"/>
            </w:tcBorders>
            <w:shd w:val="clear" w:color="auto" w:fill="auto"/>
            <w:noWrap/>
            <w:vAlign w:val="bottom"/>
            <w:hideMark/>
          </w:tcPr>
          <w:p w14:paraId="1AEE989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43.11</w:t>
            </w:r>
          </w:p>
        </w:tc>
        <w:tc>
          <w:tcPr>
            <w:tcW w:w="940" w:type="dxa"/>
            <w:tcBorders>
              <w:top w:val="nil"/>
              <w:left w:val="nil"/>
              <w:bottom w:val="nil"/>
              <w:right w:val="nil"/>
            </w:tcBorders>
            <w:shd w:val="clear" w:color="auto" w:fill="auto"/>
            <w:noWrap/>
            <w:vAlign w:val="bottom"/>
            <w:hideMark/>
          </w:tcPr>
          <w:p w14:paraId="4E60FC93"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1061" w:type="dxa"/>
            <w:tcBorders>
              <w:top w:val="nil"/>
              <w:left w:val="nil"/>
              <w:bottom w:val="nil"/>
              <w:right w:val="nil"/>
            </w:tcBorders>
            <w:shd w:val="clear" w:color="auto" w:fill="auto"/>
            <w:noWrap/>
            <w:vAlign w:val="bottom"/>
            <w:hideMark/>
          </w:tcPr>
          <w:p w14:paraId="79C668D1"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804" w:type="dxa"/>
            <w:tcBorders>
              <w:top w:val="nil"/>
              <w:left w:val="nil"/>
              <w:bottom w:val="nil"/>
              <w:right w:val="single" w:sz="4" w:space="0" w:color="305496"/>
            </w:tcBorders>
            <w:shd w:val="clear" w:color="auto" w:fill="auto"/>
            <w:noWrap/>
            <w:vAlign w:val="bottom"/>
            <w:hideMark/>
          </w:tcPr>
          <w:p w14:paraId="4BB01CD3"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940" w:type="dxa"/>
            <w:tcBorders>
              <w:top w:val="nil"/>
              <w:left w:val="nil"/>
              <w:bottom w:val="nil"/>
              <w:right w:val="nil"/>
            </w:tcBorders>
            <w:shd w:val="clear" w:color="auto" w:fill="auto"/>
            <w:noWrap/>
            <w:vAlign w:val="bottom"/>
            <w:hideMark/>
          </w:tcPr>
          <w:p w14:paraId="3E4EB114"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0.04</w:t>
            </w:r>
          </w:p>
        </w:tc>
        <w:tc>
          <w:tcPr>
            <w:tcW w:w="1061" w:type="dxa"/>
            <w:tcBorders>
              <w:top w:val="nil"/>
              <w:left w:val="nil"/>
              <w:bottom w:val="nil"/>
              <w:right w:val="nil"/>
            </w:tcBorders>
            <w:shd w:val="clear" w:color="auto" w:fill="auto"/>
            <w:noWrap/>
            <w:vAlign w:val="bottom"/>
            <w:hideMark/>
          </w:tcPr>
          <w:p w14:paraId="6BEC31B7"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48.42</w:t>
            </w:r>
          </w:p>
        </w:tc>
        <w:tc>
          <w:tcPr>
            <w:tcW w:w="804" w:type="dxa"/>
            <w:tcBorders>
              <w:top w:val="nil"/>
              <w:left w:val="nil"/>
              <w:bottom w:val="nil"/>
              <w:right w:val="single" w:sz="8" w:space="0" w:color="305496"/>
            </w:tcBorders>
            <w:shd w:val="clear" w:color="auto" w:fill="auto"/>
            <w:noWrap/>
            <w:vAlign w:val="bottom"/>
            <w:hideMark/>
          </w:tcPr>
          <w:p w14:paraId="5F3C376F"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54.17</w:t>
            </w:r>
          </w:p>
        </w:tc>
      </w:tr>
      <w:tr w:rsidR="00DF2808" w:rsidRPr="00DF2808" w14:paraId="65614FB3" w14:textId="77777777" w:rsidTr="0028715D">
        <w:trPr>
          <w:trHeight w:val="20"/>
        </w:trPr>
        <w:tc>
          <w:tcPr>
            <w:tcW w:w="1260" w:type="dxa"/>
            <w:tcBorders>
              <w:top w:val="nil"/>
              <w:left w:val="single" w:sz="8" w:space="0" w:color="305496"/>
              <w:bottom w:val="single" w:sz="8" w:space="0" w:color="305496"/>
              <w:right w:val="single" w:sz="4" w:space="0" w:color="305496"/>
            </w:tcBorders>
            <w:shd w:val="clear" w:color="auto" w:fill="auto"/>
            <w:noWrap/>
            <w:vAlign w:val="bottom"/>
            <w:hideMark/>
          </w:tcPr>
          <w:p w14:paraId="1B07816E"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Wu^~</w:t>
            </w:r>
          </w:p>
        </w:tc>
        <w:tc>
          <w:tcPr>
            <w:tcW w:w="810" w:type="dxa"/>
            <w:tcBorders>
              <w:top w:val="nil"/>
              <w:left w:val="nil"/>
              <w:bottom w:val="single" w:sz="8" w:space="0" w:color="305496"/>
              <w:right w:val="nil"/>
            </w:tcBorders>
            <w:shd w:val="clear" w:color="auto" w:fill="auto"/>
            <w:noWrap/>
            <w:vAlign w:val="bottom"/>
            <w:hideMark/>
          </w:tcPr>
          <w:p w14:paraId="09FD17D4"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1061" w:type="dxa"/>
            <w:tcBorders>
              <w:top w:val="nil"/>
              <w:left w:val="nil"/>
              <w:bottom w:val="single" w:sz="8" w:space="0" w:color="305496"/>
              <w:right w:val="nil"/>
            </w:tcBorders>
            <w:shd w:val="clear" w:color="auto" w:fill="auto"/>
            <w:noWrap/>
            <w:vAlign w:val="bottom"/>
            <w:hideMark/>
          </w:tcPr>
          <w:p w14:paraId="4D87E2B4"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804" w:type="dxa"/>
            <w:tcBorders>
              <w:top w:val="nil"/>
              <w:left w:val="nil"/>
              <w:bottom w:val="single" w:sz="8" w:space="0" w:color="305496"/>
              <w:right w:val="single" w:sz="4" w:space="0" w:color="305496"/>
            </w:tcBorders>
            <w:shd w:val="clear" w:color="auto" w:fill="auto"/>
            <w:noWrap/>
            <w:vAlign w:val="bottom"/>
            <w:hideMark/>
          </w:tcPr>
          <w:p w14:paraId="7110E031"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NA</w:t>
            </w:r>
          </w:p>
        </w:tc>
        <w:tc>
          <w:tcPr>
            <w:tcW w:w="940" w:type="dxa"/>
            <w:tcBorders>
              <w:top w:val="nil"/>
              <w:left w:val="nil"/>
              <w:bottom w:val="single" w:sz="8" w:space="0" w:color="305496"/>
              <w:right w:val="nil"/>
            </w:tcBorders>
            <w:shd w:val="clear" w:color="auto" w:fill="auto"/>
            <w:noWrap/>
            <w:vAlign w:val="bottom"/>
            <w:hideMark/>
          </w:tcPr>
          <w:p w14:paraId="2F75989C"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0.03</w:t>
            </w:r>
          </w:p>
        </w:tc>
        <w:tc>
          <w:tcPr>
            <w:tcW w:w="1061" w:type="dxa"/>
            <w:tcBorders>
              <w:top w:val="nil"/>
              <w:left w:val="nil"/>
              <w:bottom w:val="single" w:sz="8" w:space="0" w:color="305496"/>
              <w:right w:val="nil"/>
            </w:tcBorders>
            <w:shd w:val="clear" w:color="auto" w:fill="auto"/>
            <w:noWrap/>
            <w:vAlign w:val="bottom"/>
            <w:hideMark/>
          </w:tcPr>
          <w:p w14:paraId="4D6C6639"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50.68</w:t>
            </w:r>
          </w:p>
        </w:tc>
        <w:tc>
          <w:tcPr>
            <w:tcW w:w="804" w:type="dxa"/>
            <w:tcBorders>
              <w:top w:val="nil"/>
              <w:left w:val="nil"/>
              <w:bottom w:val="single" w:sz="8" w:space="0" w:color="305496"/>
              <w:right w:val="single" w:sz="4" w:space="0" w:color="305496"/>
            </w:tcBorders>
            <w:shd w:val="clear" w:color="auto" w:fill="auto"/>
            <w:noWrap/>
            <w:vAlign w:val="bottom"/>
            <w:hideMark/>
          </w:tcPr>
          <w:p w14:paraId="529A7278"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56.89</w:t>
            </w:r>
          </w:p>
        </w:tc>
        <w:tc>
          <w:tcPr>
            <w:tcW w:w="940" w:type="dxa"/>
            <w:tcBorders>
              <w:top w:val="nil"/>
              <w:left w:val="nil"/>
              <w:bottom w:val="single" w:sz="8" w:space="0" w:color="305496"/>
              <w:right w:val="nil"/>
            </w:tcBorders>
            <w:shd w:val="clear" w:color="auto" w:fill="auto"/>
            <w:noWrap/>
            <w:vAlign w:val="bottom"/>
            <w:hideMark/>
          </w:tcPr>
          <w:p w14:paraId="0A2656AA"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0.05</w:t>
            </w:r>
          </w:p>
        </w:tc>
        <w:tc>
          <w:tcPr>
            <w:tcW w:w="1061" w:type="dxa"/>
            <w:tcBorders>
              <w:top w:val="nil"/>
              <w:left w:val="nil"/>
              <w:bottom w:val="single" w:sz="8" w:space="0" w:color="305496"/>
              <w:right w:val="nil"/>
            </w:tcBorders>
            <w:shd w:val="clear" w:color="auto" w:fill="auto"/>
            <w:noWrap/>
            <w:vAlign w:val="bottom"/>
            <w:hideMark/>
          </w:tcPr>
          <w:p w14:paraId="7BD76EE7"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59.23</w:t>
            </w:r>
          </w:p>
        </w:tc>
        <w:tc>
          <w:tcPr>
            <w:tcW w:w="804" w:type="dxa"/>
            <w:tcBorders>
              <w:top w:val="nil"/>
              <w:left w:val="nil"/>
              <w:bottom w:val="single" w:sz="8" w:space="0" w:color="305496"/>
              <w:right w:val="single" w:sz="8" w:space="0" w:color="305496"/>
            </w:tcBorders>
            <w:shd w:val="clear" w:color="auto" w:fill="auto"/>
            <w:noWrap/>
            <w:vAlign w:val="bottom"/>
            <w:hideMark/>
          </w:tcPr>
          <w:p w14:paraId="12C68823" w14:textId="77777777" w:rsidR="00DF2808" w:rsidRPr="00DF2808" w:rsidRDefault="00DF2808" w:rsidP="00DF2808">
            <w:pPr>
              <w:spacing w:after="0" w:line="240" w:lineRule="auto"/>
              <w:jc w:val="center"/>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63.50</w:t>
            </w:r>
          </w:p>
        </w:tc>
      </w:tr>
      <w:tr w:rsidR="00DF2808" w:rsidRPr="00DF2808" w14:paraId="3FE7A1A7" w14:textId="77777777" w:rsidTr="0028715D">
        <w:trPr>
          <w:trHeight w:val="20"/>
        </w:trPr>
        <w:tc>
          <w:tcPr>
            <w:tcW w:w="9545" w:type="dxa"/>
            <w:gridSpan w:val="10"/>
            <w:tcBorders>
              <w:top w:val="single" w:sz="8" w:space="0" w:color="305496"/>
              <w:bottom w:val="nil"/>
              <w:right w:val="nil"/>
            </w:tcBorders>
            <w:shd w:val="clear" w:color="auto" w:fill="auto"/>
            <w:noWrap/>
            <w:vAlign w:val="bottom"/>
            <w:hideMark/>
          </w:tcPr>
          <w:p w14:paraId="613B6D94"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 xml:space="preserve">*Sensitivity = 98.59 and 95.78 </w:t>
            </w:r>
          </w:p>
        </w:tc>
      </w:tr>
      <w:tr w:rsidR="00DF2808" w:rsidRPr="00DF2808" w14:paraId="66C2E00A" w14:textId="77777777" w:rsidTr="0028715D">
        <w:trPr>
          <w:trHeight w:val="20"/>
        </w:trPr>
        <w:tc>
          <w:tcPr>
            <w:tcW w:w="9545" w:type="dxa"/>
            <w:gridSpan w:val="10"/>
            <w:tcBorders>
              <w:top w:val="nil"/>
              <w:bottom w:val="nil"/>
              <w:right w:val="nil"/>
            </w:tcBorders>
            <w:shd w:val="clear" w:color="auto" w:fill="auto"/>
            <w:noWrap/>
            <w:vAlign w:val="bottom"/>
            <w:hideMark/>
          </w:tcPr>
          <w:p w14:paraId="34316A2C"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 xml:space="preserve">^98% sensitivity not available 0.001 increments; Sensitivity increases from 97%  to 100 at 0.009 cutoff; </w:t>
            </w:r>
          </w:p>
        </w:tc>
      </w:tr>
      <w:tr w:rsidR="00DF2808" w:rsidRPr="00DF2808" w14:paraId="43B89168" w14:textId="77777777" w:rsidTr="0028715D">
        <w:trPr>
          <w:trHeight w:val="20"/>
        </w:trPr>
        <w:tc>
          <w:tcPr>
            <w:tcW w:w="9545" w:type="dxa"/>
            <w:gridSpan w:val="10"/>
            <w:tcBorders>
              <w:top w:val="nil"/>
              <w:bottom w:val="nil"/>
              <w:right w:val="nil"/>
            </w:tcBorders>
            <w:shd w:val="clear" w:color="auto" w:fill="auto"/>
            <w:noWrap/>
            <w:vAlign w:val="bottom"/>
            <w:hideMark/>
          </w:tcPr>
          <w:p w14:paraId="5D19D977" w14:textId="77777777" w:rsidR="00DF2808" w:rsidRPr="00DF2808" w:rsidRDefault="00DF2808" w:rsidP="00DF2808">
            <w:pPr>
              <w:spacing w:after="0" w:line="240" w:lineRule="auto"/>
              <w:rPr>
                <w:rFonts w:ascii="Calibri" w:eastAsia="Times New Roman" w:hAnsi="Calibri" w:cs="Times New Roman"/>
                <w:color w:val="000000"/>
                <w:sz w:val="20"/>
                <w:szCs w:val="20"/>
              </w:rPr>
            </w:pPr>
            <w:r w:rsidRPr="00DF2808">
              <w:rPr>
                <w:rFonts w:ascii="Calibri" w:eastAsia="Times New Roman" w:hAnsi="Calibri" w:cs="Times New Roman"/>
                <w:color w:val="000000"/>
                <w:sz w:val="20"/>
                <w:szCs w:val="20"/>
              </w:rPr>
              <w:t xml:space="preserve">~Crimmins/Wu sensitivity = 95.77; Hurd sensitivity increases from 94% to 97% at 0.022 cutoff </w:t>
            </w:r>
          </w:p>
        </w:tc>
      </w:tr>
    </w:tbl>
    <w:p w14:paraId="26F91B43" w14:textId="77777777" w:rsidR="00DF2808" w:rsidRDefault="00DF2808" w:rsidP="00757262">
      <w:pPr>
        <w:rPr>
          <w:b/>
        </w:rPr>
      </w:pPr>
    </w:p>
    <w:p w14:paraId="02586EB8" w14:textId="4BC0279A" w:rsidR="00757262" w:rsidRDefault="00757262" w:rsidP="00757262">
      <w:pPr>
        <w:rPr>
          <w:b/>
        </w:rPr>
      </w:pPr>
      <w:r>
        <w:rPr>
          <w:b/>
        </w:rPr>
        <w:t>T</w:t>
      </w:r>
      <w:r w:rsidR="00DF2808">
        <w:rPr>
          <w:b/>
        </w:rPr>
        <w:t>able 3</w:t>
      </w:r>
      <w:r>
        <w:rPr>
          <w:b/>
        </w:rPr>
        <w:t>b: Cut-points, sensitivity</w:t>
      </w:r>
      <w:r w:rsidRPr="00212756">
        <w:rPr>
          <w:b/>
        </w:rPr>
        <w:t xml:space="preserve"> and overall accuracy </w:t>
      </w:r>
      <w:r>
        <w:rPr>
          <w:b/>
        </w:rPr>
        <w:t>to achieve 98%, 95, and 90% specificity</w:t>
      </w:r>
    </w:p>
    <w:tbl>
      <w:tblPr>
        <w:tblW w:w="9340" w:type="dxa"/>
        <w:tblInd w:w="-10" w:type="dxa"/>
        <w:tblLook w:val="04A0" w:firstRow="1" w:lastRow="0" w:firstColumn="1" w:lastColumn="0" w:noHBand="0" w:noVBand="1"/>
      </w:tblPr>
      <w:tblGrid>
        <w:gridCol w:w="1260"/>
        <w:gridCol w:w="657"/>
        <w:gridCol w:w="1146"/>
        <w:gridCol w:w="804"/>
        <w:gridCol w:w="813"/>
        <w:gridCol w:w="1061"/>
        <w:gridCol w:w="862"/>
        <w:gridCol w:w="872"/>
        <w:gridCol w:w="1061"/>
        <w:gridCol w:w="804"/>
      </w:tblGrid>
      <w:tr w:rsidR="00DF2808" w:rsidRPr="00DF2808" w14:paraId="7C752546" w14:textId="77777777" w:rsidTr="00DF2808">
        <w:trPr>
          <w:trHeight w:val="20"/>
        </w:trPr>
        <w:tc>
          <w:tcPr>
            <w:tcW w:w="1260" w:type="dxa"/>
            <w:tcBorders>
              <w:top w:val="single" w:sz="8" w:space="0" w:color="305496"/>
              <w:left w:val="single" w:sz="8" w:space="0" w:color="305496"/>
              <w:bottom w:val="nil"/>
              <w:right w:val="nil"/>
            </w:tcBorders>
            <w:shd w:val="clear" w:color="000000" w:fill="305496"/>
            <w:noWrap/>
            <w:vAlign w:val="bottom"/>
            <w:hideMark/>
          </w:tcPr>
          <w:p w14:paraId="678FE2B8"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 </w:t>
            </w:r>
          </w:p>
        </w:tc>
        <w:tc>
          <w:tcPr>
            <w:tcW w:w="2607" w:type="dxa"/>
            <w:gridSpan w:val="3"/>
            <w:tcBorders>
              <w:top w:val="nil"/>
              <w:left w:val="nil"/>
              <w:bottom w:val="single" w:sz="4" w:space="0" w:color="305496"/>
              <w:right w:val="single" w:sz="8" w:space="0" w:color="305496"/>
            </w:tcBorders>
            <w:shd w:val="clear" w:color="000000" w:fill="305496"/>
            <w:noWrap/>
            <w:vAlign w:val="bottom"/>
            <w:hideMark/>
          </w:tcPr>
          <w:p w14:paraId="15F99885" w14:textId="77777777" w:rsidR="00DF2808" w:rsidRPr="00DF2808" w:rsidRDefault="00DF2808" w:rsidP="00DF2808">
            <w:pPr>
              <w:spacing w:after="0" w:line="240" w:lineRule="auto"/>
              <w:jc w:val="center"/>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98% specificity</w:t>
            </w:r>
          </w:p>
        </w:tc>
        <w:tc>
          <w:tcPr>
            <w:tcW w:w="2736" w:type="dxa"/>
            <w:gridSpan w:val="3"/>
            <w:tcBorders>
              <w:top w:val="nil"/>
              <w:left w:val="nil"/>
              <w:bottom w:val="single" w:sz="4" w:space="0" w:color="305496"/>
              <w:right w:val="single" w:sz="8" w:space="0" w:color="305496"/>
            </w:tcBorders>
            <w:shd w:val="clear" w:color="000000" w:fill="305496"/>
            <w:noWrap/>
            <w:vAlign w:val="bottom"/>
            <w:hideMark/>
          </w:tcPr>
          <w:p w14:paraId="235CDA78" w14:textId="77777777" w:rsidR="00DF2808" w:rsidRPr="00DF2808" w:rsidRDefault="00DF2808" w:rsidP="00DF2808">
            <w:pPr>
              <w:spacing w:after="0" w:line="240" w:lineRule="auto"/>
              <w:jc w:val="center"/>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95% specificity</w:t>
            </w:r>
          </w:p>
        </w:tc>
        <w:tc>
          <w:tcPr>
            <w:tcW w:w="2737" w:type="dxa"/>
            <w:gridSpan w:val="3"/>
            <w:tcBorders>
              <w:top w:val="nil"/>
              <w:left w:val="nil"/>
              <w:bottom w:val="single" w:sz="4" w:space="0" w:color="305496"/>
              <w:right w:val="single" w:sz="8" w:space="0" w:color="305496"/>
            </w:tcBorders>
            <w:shd w:val="clear" w:color="000000" w:fill="305496"/>
            <w:noWrap/>
            <w:vAlign w:val="bottom"/>
            <w:hideMark/>
          </w:tcPr>
          <w:p w14:paraId="3C35F141" w14:textId="77777777" w:rsidR="00DF2808" w:rsidRPr="00DF2808" w:rsidRDefault="00DF2808" w:rsidP="00DF2808">
            <w:pPr>
              <w:spacing w:after="0" w:line="240" w:lineRule="auto"/>
              <w:jc w:val="center"/>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90% specificity</w:t>
            </w:r>
          </w:p>
        </w:tc>
      </w:tr>
      <w:tr w:rsidR="00DF2808" w:rsidRPr="00DF2808" w14:paraId="14805674" w14:textId="77777777" w:rsidTr="00DF2808">
        <w:trPr>
          <w:trHeight w:val="20"/>
        </w:trPr>
        <w:tc>
          <w:tcPr>
            <w:tcW w:w="1260" w:type="dxa"/>
            <w:tcBorders>
              <w:top w:val="single" w:sz="8" w:space="0" w:color="305496"/>
              <w:left w:val="single" w:sz="8" w:space="0" w:color="305496"/>
              <w:bottom w:val="nil"/>
              <w:right w:val="single" w:sz="4" w:space="0" w:color="305496"/>
            </w:tcBorders>
            <w:shd w:val="clear" w:color="000000" w:fill="305496"/>
            <w:noWrap/>
            <w:vAlign w:val="bottom"/>
            <w:hideMark/>
          </w:tcPr>
          <w:p w14:paraId="3523E664"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Algorithm</w:t>
            </w:r>
          </w:p>
        </w:tc>
        <w:tc>
          <w:tcPr>
            <w:tcW w:w="657" w:type="dxa"/>
            <w:tcBorders>
              <w:top w:val="single" w:sz="8" w:space="0" w:color="305496"/>
              <w:left w:val="nil"/>
              <w:bottom w:val="nil"/>
              <w:right w:val="nil"/>
            </w:tcBorders>
            <w:shd w:val="clear" w:color="000000" w:fill="305496"/>
            <w:noWrap/>
            <w:vAlign w:val="bottom"/>
            <w:hideMark/>
          </w:tcPr>
          <w:p w14:paraId="3D4A5CD3" w14:textId="3F22769D"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DF2808">
              <w:rPr>
                <w:rFonts w:ascii="Calibri" w:eastAsia="Times New Roman" w:hAnsi="Calibri" w:cs="Times New Roman"/>
                <w:b/>
                <w:bCs/>
                <w:color w:val="FFFFFF"/>
                <w:sz w:val="20"/>
              </w:rPr>
              <w:t>point</w:t>
            </w:r>
          </w:p>
        </w:tc>
        <w:tc>
          <w:tcPr>
            <w:tcW w:w="1146" w:type="dxa"/>
            <w:tcBorders>
              <w:top w:val="single" w:sz="8" w:space="0" w:color="305496"/>
              <w:left w:val="nil"/>
              <w:bottom w:val="nil"/>
              <w:right w:val="nil"/>
            </w:tcBorders>
            <w:shd w:val="clear" w:color="000000" w:fill="305496"/>
            <w:noWrap/>
            <w:vAlign w:val="bottom"/>
            <w:hideMark/>
          </w:tcPr>
          <w:p w14:paraId="68D7E3F7"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Specificity</w:t>
            </w:r>
          </w:p>
        </w:tc>
        <w:tc>
          <w:tcPr>
            <w:tcW w:w="804" w:type="dxa"/>
            <w:tcBorders>
              <w:top w:val="single" w:sz="8" w:space="0" w:color="305496"/>
              <w:left w:val="nil"/>
              <w:bottom w:val="nil"/>
              <w:right w:val="single" w:sz="8" w:space="0" w:color="305496"/>
            </w:tcBorders>
            <w:shd w:val="clear" w:color="000000" w:fill="305496"/>
            <w:noWrap/>
            <w:vAlign w:val="bottom"/>
            <w:hideMark/>
          </w:tcPr>
          <w:p w14:paraId="3D51685A"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 correct</w:t>
            </w:r>
          </w:p>
        </w:tc>
        <w:tc>
          <w:tcPr>
            <w:tcW w:w="813" w:type="dxa"/>
            <w:tcBorders>
              <w:top w:val="single" w:sz="8" w:space="0" w:color="305496"/>
              <w:left w:val="nil"/>
              <w:bottom w:val="nil"/>
              <w:right w:val="nil"/>
            </w:tcBorders>
            <w:shd w:val="clear" w:color="000000" w:fill="305496"/>
            <w:noWrap/>
            <w:vAlign w:val="bottom"/>
            <w:hideMark/>
          </w:tcPr>
          <w:p w14:paraId="771D1491" w14:textId="282D3A9B"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DF2808">
              <w:rPr>
                <w:rFonts w:ascii="Calibri" w:eastAsia="Times New Roman" w:hAnsi="Calibri" w:cs="Times New Roman"/>
                <w:b/>
                <w:bCs/>
                <w:color w:val="FFFFFF"/>
                <w:sz w:val="20"/>
              </w:rPr>
              <w:t>point</w:t>
            </w:r>
          </w:p>
        </w:tc>
        <w:tc>
          <w:tcPr>
            <w:tcW w:w="1061" w:type="dxa"/>
            <w:tcBorders>
              <w:top w:val="single" w:sz="8" w:space="0" w:color="305496"/>
              <w:left w:val="nil"/>
              <w:bottom w:val="nil"/>
              <w:right w:val="nil"/>
            </w:tcBorders>
            <w:shd w:val="clear" w:color="000000" w:fill="305496"/>
            <w:noWrap/>
            <w:vAlign w:val="bottom"/>
            <w:hideMark/>
          </w:tcPr>
          <w:p w14:paraId="31AAF0A5"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Specificity</w:t>
            </w:r>
          </w:p>
        </w:tc>
        <w:tc>
          <w:tcPr>
            <w:tcW w:w="862" w:type="dxa"/>
            <w:tcBorders>
              <w:top w:val="single" w:sz="8" w:space="0" w:color="305496"/>
              <w:left w:val="nil"/>
              <w:bottom w:val="nil"/>
              <w:right w:val="single" w:sz="8" w:space="0" w:color="305496"/>
            </w:tcBorders>
            <w:shd w:val="clear" w:color="000000" w:fill="305496"/>
            <w:noWrap/>
            <w:vAlign w:val="bottom"/>
            <w:hideMark/>
          </w:tcPr>
          <w:p w14:paraId="05DEA810"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 correct</w:t>
            </w:r>
          </w:p>
        </w:tc>
        <w:tc>
          <w:tcPr>
            <w:tcW w:w="872" w:type="dxa"/>
            <w:tcBorders>
              <w:top w:val="single" w:sz="8" w:space="0" w:color="305496"/>
              <w:left w:val="nil"/>
              <w:bottom w:val="nil"/>
              <w:right w:val="nil"/>
            </w:tcBorders>
            <w:shd w:val="clear" w:color="000000" w:fill="305496"/>
            <w:noWrap/>
            <w:vAlign w:val="bottom"/>
            <w:hideMark/>
          </w:tcPr>
          <w:p w14:paraId="49E2112E" w14:textId="6C86D12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DF2808">
              <w:rPr>
                <w:rFonts w:ascii="Calibri" w:eastAsia="Times New Roman" w:hAnsi="Calibri" w:cs="Times New Roman"/>
                <w:b/>
                <w:bCs/>
                <w:color w:val="FFFFFF"/>
                <w:sz w:val="20"/>
              </w:rPr>
              <w:t>point</w:t>
            </w:r>
          </w:p>
        </w:tc>
        <w:tc>
          <w:tcPr>
            <w:tcW w:w="1061" w:type="dxa"/>
            <w:tcBorders>
              <w:top w:val="single" w:sz="8" w:space="0" w:color="305496"/>
              <w:left w:val="nil"/>
              <w:bottom w:val="nil"/>
              <w:right w:val="nil"/>
            </w:tcBorders>
            <w:shd w:val="clear" w:color="000000" w:fill="305496"/>
            <w:noWrap/>
            <w:vAlign w:val="bottom"/>
            <w:hideMark/>
          </w:tcPr>
          <w:p w14:paraId="00B9E15D"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Specificity</w:t>
            </w:r>
          </w:p>
        </w:tc>
        <w:tc>
          <w:tcPr>
            <w:tcW w:w="804" w:type="dxa"/>
            <w:tcBorders>
              <w:top w:val="single" w:sz="8" w:space="0" w:color="305496"/>
              <w:left w:val="nil"/>
              <w:bottom w:val="nil"/>
              <w:right w:val="single" w:sz="8" w:space="0" w:color="305496"/>
            </w:tcBorders>
            <w:shd w:val="clear" w:color="000000" w:fill="305496"/>
            <w:noWrap/>
            <w:vAlign w:val="bottom"/>
            <w:hideMark/>
          </w:tcPr>
          <w:p w14:paraId="7607637B" w14:textId="77777777" w:rsidR="00DF2808" w:rsidRPr="00DF2808" w:rsidRDefault="00DF2808" w:rsidP="00DF2808">
            <w:pPr>
              <w:spacing w:after="0" w:line="240" w:lineRule="auto"/>
              <w:rPr>
                <w:rFonts w:ascii="Calibri" w:eastAsia="Times New Roman" w:hAnsi="Calibri" w:cs="Times New Roman"/>
                <w:b/>
                <w:bCs/>
                <w:color w:val="FFFFFF"/>
                <w:sz w:val="20"/>
              </w:rPr>
            </w:pPr>
            <w:r w:rsidRPr="00DF2808">
              <w:rPr>
                <w:rFonts w:ascii="Calibri" w:eastAsia="Times New Roman" w:hAnsi="Calibri" w:cs="Times New Roman"/>
                <w:b/>
                <w:bCs/>
                <w:color w:val="FFFFFF"/>
                <w:sz w:val="20"/>
              </w:rPr>
              <w:t>% correct</w:t>
            </w:r>
          </w:p>
        </w:tc>
      </w:tr>
      <w:tr w:rsidR="00DF2808" w:rsidRPr="00DF2808" w14:paraId="479B2451" w14:textId="77777777" w:rsidTr="00DF2808">
        <w:trPr>
          <w:trHeight w:val="20"/>
        </w:trPr>
        <w:tc>
          <w:tcPr>
            <w:tcW w:w="1260" w:type="dxa"/>
            <w:tcBorders>
              <w:top w:val="nil"/>
              <w:left w:val="single" w:sz="8" w:space="0" w:color="305496"/>
              <w:bottom w:val="nil"/>
              <w:right w:val="single" w:sz="4" w:space="0" w:color="305496"/>
            </w:tcBorders>
            <w:shd w:val="clear" w:color="000000" w:fill="D9E1F2"/>
            <w:noWrap/>
            <w:vAlign w:val="bottom"/>
            <w:hideMark/>
          </w:tcPr>
          <w:p w14:paraId="1A816D65" w14:textId="77777777" w:rsidR="00DF2808" w:rsidRPr="00DF2808" w:rsidRDefault="00DF2808" w:rsidP="00DF2808">
            <w:pPr>
              <w:spacing w:after="0" w:line="240" w:lineRule="auto"/>
              <w:rPr>
                <w:rFonts w:ascii="Calibri" w:eastAsia="Times New Roman" w:hAnsi="Calibri" w:cs="Times New Roman"/>
                <w:b/>
                <w:bCs/>
                <w:i/>
                <w:iCs/>
                <w:color w:val="305496"/>
                <w:sz w:val="20"/>
              </w:rPr>
            </w:pPr>
            <w:r w:rsidRPr="00DF2808">
              <w:rPr>
                <w:rFonts w:ascii="Calibri" w:eastAsia="Times New Roman" w:hAnsi="Calibri" w:cs="Times New Roman"/>
                <w:b/>
                <w:bCs/>
                <w:i/>
                <w:iCs/>
                <w:color w:val="305496"/>
                <w:sz w:val="20"/>
              </w:rPr>
              <w:t> </w:t>
            </w:r>
          </w:p>
        </w:tc>
        <w:tc>
          <w:tcPr>
            <w:tcW w:w="8080" w:type="dxa"/>
            <w:gridSpan w:val="9"/>
            <w:tcBorders>
              <w:top w:val="nil"/>
              <w:left w:val="nil"/>
              <w:bottom w:val="nil"/>
              <w:right w:val="single" w:sz="8" w:space="0" w:color="305496"/>
            </w:tcBorders>
            <w:shd w:val="clear" w:color="000000" w:fill="D9E1F2"/>
            <w:noWrap/>
            <w:vAlign w:val="bottom"/>
            <w:hideMark/>
          </w:tcPr>
          <w:p w14:paraId="724E7994" w14:textId="77777777" w:rsidR="00DF2808" w:rsidRPr="00DF2808" w:rsidRDefault="00DF2808" w:rsidP="00DF2808">
            <w:pPr>
              <w:spacing w:after="0" w:line="240" w:lineRule="auto"/>
              <w:rPr>
                <w:rFonts w:ascii="Calibri" w:eastAsia="Times New Roman" w:hAnsi="Calibri" w:cs="Times New Roman"/>
                <w:b/>
                <w:bCs/>
                <w:i/>
                <w:iCs/>
                <w:color w:val="305496"/>
                <w:sz w:val="20"/>
              </w:rPr>
            </w:pPr>
            <w:r w:rsidRPr="00DF2808">
              <w:rPr>
                <w:rFonts w:ascii="Calibri" w:eastAsia="Times New Roman" w:hAnsi="Calibri" w:cs="Times New Roman"/>
                <w:b/>
                <w:bCs/>
                <w:i/>
                <w:iCs/>
                <w:color w:val="305496"/>
                <w:sz w:val="20"/>
              </w:rPr>
              <w:t>HRS training data (N=760)</w:t>
            </w:r>
          </w:p>
        </w:tc>
      </w:tr>
      <w:tr w:rsidR="00DF2808" w:rsidRPr="00DF2808" w14:paraId="7CD3AA1C"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25CD1384" w14:textId="77777777" w:rsidR="00DF2808" w:rsidRPr="00DF2808" w:rsidRDefault="00DF2808" w:rsidP="00DF2808">
            <w:pPr>
              <w:spacing w:after="0" w:line="240" w:lineRule="auto"/>
              <w:rPr>
                <w:rFonts w:ascii="Calibri" w:eastAsia="Times New Roman" w:hAnsi="Calibri" w:cs="Times New Roman"/>
                <w:color w:val="000000"/>
                <w:sz w:val="20"/>
              </w:rPr>
            </w:pPr>
            <w:r w:rsidRPr="00DF2808">
              <w:rPr>
                <w:rFonts w:ascii="Calibri" w:eastAsia="Times New Roman" w:hAnsi="Calibri" w:cs="Times New Roman"/>
                <w:color w:val="000000"/>
                <w:sz w:val="20"/>
              </w:rPr>
              <w:t>Crimmins</w:t>
            </w:r>
          </w:p>
        </w:tc>
        <w:tc>
          <w:tcPr>
            <w:tcW w:w="657" w:type="dxa"/>
            <w:tcBorders>
              <w:top w:val="nil"/>
              <w:left w:val="nil"/>
              <w:bottom w:val="nil"/>
              <w:right w:val="nil"/>
            </w:tcBorders>
            <w:shd w:val="clear" w:color="auto" w:fill="auto"/>
            <w:noWrap/>
            <w:vAlign w:val="bottom"/>
            <w:hideMark/>
          </w:tcPr>
          <w:p w14:paraId="47726B7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0.99</w:t>
            </w:r>
          </w:p>
        </w:tc>
        <w:tc>
          <w:tcPr>
            <w:tcW w:w="1146" w:type="dxa"/>
            <w:tcBorders>
              <w:top w:val="nil"/>
              <w:left w:val="nil"/>
              <w:bottom w:val="nil"/>
              <w:right w:val="nil"/>
            </w:tcBorders>
            <w:shd w:val="clear" w:color="auto" w:fill="auto"/>
            <w:noWrap/>
            <w:vAlign w:val="bottom"/>
            <w:hideMark/>
          </w:tcPr>
          <w:p w14:paraId="0B92B7FD"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18.22</w:t>
            </w:r>
          </w:p>
        </w:tc>
        <w:tc>
          <w:tcPr>
            <w:tcW w:w="804" w:type="dxa"/>
            <w:tcBorders>
              <w:top w:val="nil"/>
              <w:left w:val="nil"/>
              <w:bottom w:val="nil"/>
              <w:right w:val="single" w:sz="4" w:space="0" w:color="305496"/>
            </w:tcBorders>
            <w:shd w:val="clear" w:color="auto" w:fill="auto"/>
            <w:noWrap/>
            <w:vAlign w:val="bottom"/>
            <w:hideMark/>
          </w:tcPr>
          <w:p w14:paraId="16A91804"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70.92</w:t>
            </w:r>
          </w:p>
        </w:tc>
        <w:tc>
          <w:tcPr>
            <w:tcW w:w="813" w:type="dxa"/>
            <w:tcBorders>
              <w:top w:val="nil"/>
              <w:left w:val="nil"/>
              <w:bottom w:val="nil"/>
              <w:right w:val="nil"/>
            </w:tcBorders>
            <w:shd w:val="clear" w:color="auto" w:fill="auto"/>
            <w:noWrap/>
            <w:vAlign w:val="bottom"/>
            <w:hideMark/>
          </w:tcPr>
          <w:p w14:paraId="700B0048"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0.96</w:t>
            </w:r>
          </w:p>
        </w:tc>
        <w:tc>
          <w:tcPr>
            <w:tcW w:w="1061" w:type="dxa"/>
            <w:tcBorders>
              <w:top w:val="nil"/>
              <w:left w:val="nil"/>
              <w:bottom w:val="nil"/>
              <w:right w:val="nil"/>
            </w:tcBorders>
            <w:shd w:val="clear" w:color="auto" w:fill="auto"/>
            <w:noWrap/>
            <w:vAlign w:val="bottom"/>
            <w:hideMark/>
          </w:tcPr>
          <w:p w14:paraId="7116B826"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42.25</w:t>
            </w:r>
          </w:p>
        </w:tc>
        <w:tc>
          <w:tcPr>
            <w:tcW w:w="862" w:type="dxa"/>
            <w:tcBorders>
              <w:top w:val="nil"/>
              <w:left w:val="nil"/>
              <w:bottom w:val="nil"/>
              <w:right w:val="single" w:sz="4" w:space="0" w:color="305496"/>
            </w:tcBorders>
            <w:shd w:val="clear" w:color="auto" w:fill="auto"/>
            <w:noWrap/>
            <w:vAlign w:val="bottom"/>
            <w:hideMark/>
          </w:tcPr>
          <w:p w14:paraId="0FA37C86"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77.11</w:t>
            </w:r>
          </w:p>
        </w:tc>
        <w:tc>
          <w:tcPr>
            <w:tcW w:w="872" w:type="dxa"/>
            <w:tcBorders>
              <w:top w:val="nil"/>
              <w:left w:val="nil"/>
              <w:bottom w:val="nil"/>
              <w:right w:val="nil"/>
            </w:tcBorders>
            <w:shd w:val="clear" w:color="auto" w:fill="auto"/>
            <w:noWrap/>
            <w:vAlign w:val="bottom"/>
            <w:hideMark/>
          </w:tcPr>
          <w:p w14:paraId="0DECD7C1"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0.78</w:t>
            </w:r>
          </w:p>
        </w:tc>
        <w:tc>
          <w:tcPr>
            <w:tcW w:w="1061" w:type="dxa"/>
            <w:tcBorders>
              <w:top w:val="nil"/>
              <w:left w:val="nil"/>
              <w:bottom w:val="nil"/>
              <w:right w:val="nil"/>
            </w:tcBorders>
            <w:shd w:val="clear" w:color="auto" w:fill="auto"/>
            <w:noWrap/>
            <w:vAlign w:val="bottom"/>
            <w:hideMark/>
          </w:tcPr>
          <w:p w14:paraId="521DCDF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75.97</w:t>
            </w:r>
          </w:p>
        </w:tc>
        <w:tc>
          <w:tcPr>
            <w:tcW w:w="804" w:type="dxa"/>
            <w:tcBorders>
              <w:top w:val="nil"/>
              <w:left w:val="nil"/>
              <w:bottom w:val="nil"/>
              <w:right w:val="single" w:sz="8" w:space="0" w:color="305496"/>
            </w:tcBorders>
            <w:shd w:val="clear" w:color="auto" w:fill="auto"/>
            <w:noWrap/>
            <w:vAlign w:val="bottom"/>
            <w:hideMark/>
          </w:tcPr>
          <w:p w14:paraId="5C748308"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85.26</w:t>
            </w:r>
          </w:p>
        </w:tc>
      </w:tr>
      <w:tr w:rsidR="00DF2808" w:rsidRPr="00DF2808" w14:paraId="79D067CD"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5F31FD10" w14:textId="77777777" w:rsidR="00DF2808" w:rsidRPr="00DF2808" w:rsidRDefault="00DF2808" w:rsidP="00DF2808">
            <w:pPr>
              <w:spacing w:after="0" w:line="240" w:lineRule="auto"/>
              <w:rPr>
                <w:rFonts w:ascii="Calibri" w:eastAsia="Times New Roman" w:hAnsi="Calibri" w:cs="Times New Roman"/>
                <w:color w:val="000000"/>
                <w:sz w:val="20"/>
              </w:rPr>
            </w:pPr>
            <w:r w:rsidRPr="00DF2808">
              <w:rPr>
                <w:rFonts w:ascii="Calibri" w:eastAsia="Times New Roman" w:hAnsi="Calibri" w:cs="Times New Roman"/>
                <w:color w:val="000000"/>
                <w:sz w:val="20"/>
              </w:rPr>
              <w:t>Hurd</w:t>
            </w:r>
          </w:p>
        </w:tc>
        <w:tc>
          <w:tcPr>
            <w:tcW w:w="657" w:type="dxa"/>
            <w:tcBorders>
              <w:top w:val="nil"/>
              <w:left w:val="nil"/>
              <w:bottom w:val="nil"/>
              <w:right w:val="nil"/>
            </w:tcBorders>
            <w:shd w:val="clear" w:color="auto" w:fill="auto"/>
            <w:noWrap/>
            <w:vAlign w:val="bottom"/>
            <w:hideMark/>
          </w:tcPr>
          <w:p w14:paraId="1BC6499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0.89</w:t>
            </w:r>
          </w:p>
        </w:tc>
        <w:tc>
          <w:tcPr>
            <w:tcW w:w="1146" w:type="dxa"/>
            <w:tcBorders>
              <w:top w:val="nil"/>
              <w:left w:val="nil"/>
              <w:bottom w:val="nil"/>
              <w:right w:val="nil"/>
            </w:tcBorders>
            <w:shd w:val="clear" w:color="auto" w:fill="auto"/>
            <w:noWrap/>
            <w:vAlign w:val="bottom"/>
            <w:hideMark/>
          </w:tcPr>
          <w:p w14:paraId="21032770"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53.88</w:t>
            </w:r>
          </w:p>
        </w:tc>
        <w:tc>
          <w:tcPr>
            <w:tcW w:w="804" w:type="dxa"/>
            <w:tcBorders>
              <w:top w:val="nil"/>
              <w:left w:val="nil"/>
              <w:bottom w:val="nil"/>
              <w:right w:val="single" w:sz="4" w:space="0" w:color="305496"/>
            </w:tcBorders>
            <w:shd w:val="clear" w:color="auto" w:fill="auto"/>
            <w:noWrap/>
            <w:vAlign w:val="bottom"/>
            <w:hideMark/>
          </w:tcPr>
          <w:p w14:paraId="110CC2E4"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83.03</w:t>
            </w:r>
          </w:p>
        </w:tc>
        <w:tc>
          <w:tcPr>
            <w:tcW w:w="813" w:type="dxa"/>
            <w:tcBorders>
              <w:top w:val="nil"/>
              <w:left w:val="nil"/>
              <w:bottom w:val="nil"/>
              <w:right w:val="nil"/>
            </w:tcBorders>
            <w:shd w:val="clear" w:color="auto" w:fill="auto"/>
            <w:noWrap/>
            <w:vAlign w:val="bottom"/>
            <w:hideMark/>
          </w:tcPr>
          <w:p w14:paraId="319D5815"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0.73</w:t>
            </w:r>
          </w:p>
        </w:tc>
        <w:tc>
          <w:tcPr>
            <w:tcW w:w="1061" w:type="dxa"/>
            <w:tcBorders>
              <w:top w:val="nil"/>
              <w:left w:val="nil"/>
              <w:bottom w:val="nil"/>
              <w:right w:val="nil"/>
            </w:tcBorders>
            <w:shd w:val="clear" w:color="auto" w:fill="auto"/>
            <w:noWrap/>
            <w:vAlign w:val="bottom"/>
            <w:hideMark/>
          </w:tcPr>
          <w:p w14:paraId="7C48DA64"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65.89</w:t>
            </w:r>
          </w:p>
        </w:tc>
        <w:tc>
          <w:tcPr>
            <w:tcW w:w="862" w:type="dxa"/>
            <w:tcBorders>
              <w:top w:val="nil"/>
              <w:left w:val="nil"/>
              <w:bottom w:val="nil"/>
              <w:right w:val="single" w:sz="4" w:space="0" w:color="305496"/>
            </w:tcBorders>
            <w:shd w:val="clear" w:color="auto" w:fill="auto"/>
            <w:noWrap/>
            <w:vAlign w:val="bottom"/>
            <w:hideMark/>
          </w:tcPr>
          <w:p w14:paraId="11EF3A72"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85.13</w:t>
            </w:r>
          </w:p>
        </w:tc>
        <w:tc>
          <w:tcPr>
            <w:tcW w:w="872" w:type="dxa"/>
            <w:tcBorders>
              <w:top w:val="nil"/>
              <w:left w:val="nil"/>
              <w:bottom w:val="nil"/>
              <w:right w:val="nil"/>
            </w:tcBorders>
            <w:shd w:val="clear" w:color="auto" w:fill="auto"/>
            <w:noWrap/>
            <w:vAlign w:val="bottom"/>
            <w:hideMark/>
          </w:tcPr>
          <w:p w14:paraId="21A1F4AB"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0.48</w:t>
            </w:r>
          </w:p>
        </w:tc>
        <w:tc>
          <w:tcPr>
            <w:tcW w:w="1061" w:type="dxa"/>
            <w:tcBorders>
              <w:top w:val="nil"/>
              <w:left w:val="nil"/>
              <w:bottom w:val="nil"/>
              <w:right w:val="nil"/>
            </w:tcBorders>
            <w:shd w:val="clear" w:color="auto" w:fill="auto"/>
            <w:noWrap/>
            <w:vAlign w:val="bottom"/>
            <w:hideMark/>
          </w:tcPr>
          <w:p w14:paraId="5D340203"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78.29</w:t>
            </w:r>
          </w:p>
        </w:tc>
        <w:tc>
          <w:tcPr>
            <w:tcW w:w="804" w:type="dxa"/>
            <w:tcBorders>
              <w:top w:val="nil"/>
              <w:left w:val="nil"/>
              <w:bottom w:val="nil"/>
              <w:right w:val="single" w:sz="8" w:space="0" w:color="305496"/>
            </w:tcBorders>
            <w:shd w:val="clear" w:color="auto" w:fill="auto"/>
            <w:noWrap/>
            <w:vAlign w:val="bottom"/>
            <w:hideMark/>
          </w:tcPr>
          <w:p w14:paraId="2F3E0847"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86.05</w:t>
            </w:r>
          </w:p>
        </w:tc>
      </w:tr>
      <w:tr w:rsidR="00DF2808" w:rsidRPr="00DF2808" w14:paraId="6B63AC70"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4B2B25C6" w14:textId="77777777" w:rsidR="00DF2808" w:rsidRPr="00DF2808" w:rsidRDefault="00DF2808" w:rsidP="00DF2808">
            <w:pPr>
              <w:spacing w:after="0" w:line="240" w:lineRule="auto"/>
              <w:rPr>
                <w:rFonts w:ascii="Calibri" w:eastAsia="Times New Roman" w:hAnsi="Calibri" w:cs="Times New Roman"/>
                <w:color w:val="000000"/>
                <w:sz w:val="20"/>
              </w:rPr>
            </w:pPr>
            <w:r w:rsidRPr="00DF2808">
              <w:rPr>
                <w:rFonts w:ascii="Calibri" w:eastAsia="Times New Roman" w:hAnsi="Calibri" w:cs="Times New Roman"/>
                <w:color w:val="000000"/>
                <w:sz w:val="20"/>
              </w:rPr>
              <w:t>Wu</w:t>
            </w:r>
          </w:p>
        </w:tc>
        <w:tc>
          <w:tcPr>
            <w:tcW w:w="657" w:type="dxa"/>
            <w:tcBorders>
              <w:top w:val="nil"/>
              <w:left w:val="nil"/>
              <w:bottom w:val="nil"/>
              <w:right w:val="nil"/>
            </w:tcBorders>
            <w:shd w:val="clear" w:color="auto" w:fill="auto"/>
            <w:noWrap/>
            <w:vAlign w:val="bottom"/>
            <w:hideMark/>
          </w:tcPr>
          <w:p w14:paraId="5154F1F9"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0.88</w:t>
            </w:r>
          </w:p>
        </w:tc>
        <w:tc>
          <w:tcPr>
            <w:tcW w:w="1146" w:type="dxa"/>
            <w:tcBorders>
              <w:top w:val="nil"/>
              <w:left w:val="nil"/>
              <w:bottom w:val="nil"/>
              <w:right w:val="nil"/>
            </w:tcBorders>
            <w:shd w:val="clear" w:color="auto" w:fill="auto"/>
            <w:noWrap/>
            <w:vAlign w:val="bottom"/>
            <w:hideMark/>
          </w:tcPr>
          <w:p w14:paraId="42D3BD84"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52.71</w:t>
            </w:r>
          </w:p>
        </w:tc>
        <w:tc>
          <w:tcPr>
            <w:tcW w:w="804" w:type="dxa"/>
            <w:tcBorders>
              <w:top w:val="nil"/>
              <w:left w:val="nil"/>
              <w:bottom w:val="nil"/>
              <w:right w:val="single" w:sz="4" w:space="0" w:color="305496"/>
            </w:tcBorders>
            <w:shd w:val="clear" w:color="auto" w:fill="auto"/>
            <w:noWrap/>
            <w:vAlign w:val="bottom"/>
            <w:hideMark/>
          </w:tcPr>
          <w:p w14:paraId="501A458C"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82.63</w:t>
            </w:r>
          </w:p>
        </w:tc>
        <w:tc>
          <w:tcPr>
            <w:tcW w:w="813" w:type="dxa"/>
            <w:tcBorders>
              <w:top w:val="nil"/>
              <w:left w:val="nil"/>
              <w:bottom w:val="nil"/>
              <w:right w:val="nil"/>
            </w:tcBorders>
            <w:shd w:val="clear" w:color="auto" w:fill="auto"/>
            <w:noWrap/>
            <w:vAlign w:val="bottom"/>
            <w:hideMark/>
          </w:tcPr>
          <w:p w14:paraId="1AEAE879"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0.79</w:t>
            </w:r>
          </w:p>
        </w:tc>
        <w:tc>
          <w:tcPr>
            <w:tcW w:w="1061" w:type="dxa"/>
            <w:tcBorders>
              <w:top w:val="nil"/>
              <w:left w:val="nil"/>
              <w:bottom w:val="nil"/>
              <w:right w:val="nil"/>
            </w:tcBorders>
            <w:shd w:val="clear" w:color="auto" w:fill="auto"/>
            <w:noWrap/>
            <w:vAlign w:val="bottom"/>
            <w:hideMark/>
          </w:tcPr>
          <w:p w14:paraId="40E530EA"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61.63</w:t>
            </w:r>
          </w:p>
        </w:tc>
        <w:tc>
          <w:tcPr>
            <w:tcW w:w="862" w:type="dxa"/>
            <w:tcBorders>
              <w:top w:val="nil"/>
              <w:left w:val="nil"/>
              <w:bottom w:val="nil"/>
              <w:right w:val="single" w:sz="4" w:space="0" w:color="305496"/>
            </w:tcBorders>
            <w:shd w:val="clear" w:color="auto" w:fill="auto"/>
            <w:noWrap/>
            <w:vAlign w:val="bottom"/>
            <w:hideMark/>
          </w:tcPr>
          <w:p w14:paraId="33925B5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83.68</w:t>
            </w:r>
          </w:p>
        </w:tc>
        <w:tc>
          <w:tcPr>
            <w:tcW w:w="872" w:type="dxa"/>
            <w:tcBorders>
              <w:top w:val="nil"/>
              <w:left w:val="nil"/>
              <w:bottom w:val="nil"/>
              <w:right w:val="nil"/>
            </w:tcBorders>
            <w:shd w:val="clear" w:color="auto" w:fill="auto"/>
            <w:noWrap/>
            <w:vAlign w:val="bottom"/>
            <w:hideMark/>
          </w:tcPr>
          <w:p w14:paraId="10C8279A"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0.54</w:t>
            </w:r>
          </w:p>
        </w:tc>
        <w:tc>
          <w:tcPr>
            <w:tcW w:w="1061" w:type="dxa"/>
            <w:tcBorders>
              <w:top w:val="nil"/>
              <w:left w:val="nil"/>
              <w:bottom w:val="nil"/>
              <w:right w:val="nil"/>
            </w:tcBorders>
            <w:shd w:val="clear" w:color="auto" w:fill="auto"/>
            <w:noWrap/>
            <w:vAlign w:val="bottom"/>
            <w:hideMark/>
          </w:tcPr>
          <w:p w14:paraId="69A3FB7C"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76.74</w:t>
            </w:r>
          </w:p>
        </w:tc>
        <w:tc>
          <w:tcPr>
            <w:tcW w:w="804" w:type="dxa"/>
            <w:tcBorders>
              <w:top w:val="nil"/>
              <w:left w:val="nil"/>
              <w:bottom w:val="nil"/>
              <w:right w:val="single" w:sz="8" w:space="0" w:color="305496"/>
            </w:tcBorders>
            <w:shd w:val="clear" w:color="auto" w:fill="auto"/>
            <w:noWrap/>
            <w:vAlign w:val="bottom"/>
            <w:hideMark/>
          </w:tcPr>
          <w:p w14:paraId="52F3BB42"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85.53</w:t>
            </w:r>
          </w:p>
        </w:tc>
      </w:tr>
      <w:tr w:rsidR="00DF2808" w:rsidRPr="00DF2808" w14:paraId="79EB3289" w14:textId="77777777" w:rsidTr="00DF2808">
        <w:trPr>
          <w:trHeight w:val="20"/>
        </w:trPr>
        <w:tc>
          <w:tcPr>
            <w:tcW w:w="1260" w:type="dxa"/>
            <w:tcBorders>
              <w:top w:val="nil"/>
              <w:left w:val="single" w:sz="8" w:space="0" w:color="305496"/>
              <w:bottom w:val="nil"/>
              <w:right w:val="single" w:sz="4" w:space="0" w:color="305496"/>
            </w:tcBorders>
            <w:shd w:val="clear" w:color="000000" w:fill="D9E1F2"/>
            <w:noWrap/>
            <w:vAlign w:val="bottom"/>
            <w:hideMark/>
          </w:tcPr>
          <w:p w14:paraId="69DB403E" w14:textId="77777777" w:rsidR="00DF2808" w:rsidRPr="00DF2808" w:rsidRDefault="00DF2808" w:rsidP="00DF2808">
            <w:pPr>
              <w:spacing w:after="0" w:line="240" w:lineRule="auto"/>
              <w:rPr>
                <w:rFonts w:ascii="Calibri" w:eastAsia="Times New Roman" w:hAnsi="Calibri" w:cs="Times New Roman"/>
                <w:b/>
                <w:bCs/>
                <w:i/>
                <w:iCs/>
                <w:color w:val="305496"/>
                <w:sz w:val="20"/>
              </w:rPr>
            </w:pPr>
            <w:r w:rsidRPr="00DF2808">
              <w:rPr>
                <w:rFonts w:ascii="Calibri" w:eastAsia="Times New Roman" w:hAnsi="Calibri" w:cs="Times New Roman"/>
                <w:b/>
                <w:bCs/>
                <w:i/>
                <w:iCs/>
                <w:color w:val="305496"/>
                <w:sz w:val="20"/>
              </w:rPr>
              <w:t> </w:t>
            </w:r>
          </w:p>
        </w:tc>
        <w:tc>
          <w:tcPr>
            <w:tcW w:w="8080" w:type="dxa"/>
            <w:gridSpan w:val="9"/>
            <w:tcBorders>
              <w:top w:val="nil"/>
              <w:left w:val="nil"/>
              <w:bottom w:val="nil"/>
              <w:right w:val="single" w:sz="8" w:space="0" w:color="305496"/>
            </w:tcBorders>
            <w:shd w:val="clear" w:color="000000" w:fill="D9E1F2"/>
            <w:noWrap/>
            <w:vAlign w:val="bottom"/>
            <w:hideMark/>
          </w:tcPr>
          <w:p w14:paraId="1B3C7898" w14:textId="77777777" w:rsidR="00DF2808" w:rsidRPr="00DF2808" w:rsidRDefault="00DF2808" w:rsidP="00DF2808">
            <w:pPr>
              <w:spacing w:after="0" w:line="240" w:lineRule="auto"/>
              <w:rPr>
                <w:rFonts w:ascii="Calibri" w:eastAsia="Times New Roman" w:hAnsi="Calibri" w:cs="Times New Roman"/>
                <w:b/>
                <w:bCs/>
                <w:i/>
                <w:iCs/>
                <w:color w:val="305496"/>
                <w:sz w:val="20"/>
              </w:rPr>
            </w:pPr>
            <w:r w:rsidRPr="00DF2808">
              <w:rPr>
                <w:rFonts w:ascii="Calibri" w:eastAsia="Times New Roman" w:hAnsi="Calibri" w:cs="Times New Roman"/>
                <w:b/>
                <w:bCs/>
                <w:i/>
                <w:iCs/>
                <w:color w:val="305496"/>
                <w:sz w:val="20"/>
              </w:rPr>
              <w:t>HRS validation data (N=515)</w:t>
            </w:r>
          </w:p>
        </w:tc>
      </w:tr>
      <w:tr w:rsidR="00DF2808" w:rsidRPr="00DF2808" w14:paraId="251590C8"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4EFEB15F" w14:textId="56002741" w:rsidR="00DF2808" w:rsidRPr="00DF2808" w:rsidRDefault="00DF2808" w:rsidP="00DF2808">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Crimmins</w:t>
            </w:r>
          </w:p>
        </w:tc>
        <w:tc>
          <w:tcPr>
            <w:tcW w:w="657" w:type="dxa"/>
            <w:tcBorders>
              <w:top w:val="nil"/>
              <w:left w:val="nil"/>
              <w:bottom w:val="nil"/>
              <w:right w:val="nil"/>
            </w:tcBorders>
            <w:shd w:val="clear" w:color="auto" w:fill="auto"/>
            <w:noWrap/>
            <w:vAlign w:val="bottom"/>
            <w:hideMark/>
          </w:tcPr>
          <w:p w14:paraId="1BE7703E"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0.97</w:t>
            </w:r>
          </w:p>
        </w:tc>
        <w:tc>
          <w:tcPr>
            <w:tcW w:w="1146" w:type="dxa"/>
            <w:tcBorders>
              <w:top w:val="nil"/>
              <w:left w:val="nil"/>
              <w:bottom w:val="nil"/>
              <w:right w:val="nil"/>
            </w:tcBorders>
            <w:shd w:val="clear" w:color="auto" w:fill="auto"/>
            <w:noWrap/>
            <w:vAlign w:val="bottom"/>
            <w:hideMark/>
          </w:tcPr>
          <w:p w14:paraId="18C9AF20"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22.54</w:t>
            </w:r>
          </w:p>
        </w:tc>
        <w:tc>
          <w:tcPr>
            <w:tcW w:w="804" w:type="dxa"/>
            <w:tcBorders>
              <w:top w:val="nil"/>
              <w:left w:val="nil"/>
              <w:bottom w:val="nil"/>
              <w:right w:val="single" w:sz="4" w:space="0" w:color="305496"/>
            </w:tcBorders>
            <w:shd w:val="clear" w:color="auto" w:fill="auto"/>
            <w:noWrap/>
            <w:vAlign w:val="bottom"/>
            <w:hideMark/>
          </w:tcPr>
          <w:p w14:paraId="0C5025BC"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87.77</w:t>
            </w:r>
          </w:p>
        </w:tc>
        <w:tc>
          <w:tcPr>
            <w:tcW w:w="813" w:type="dxa"/>
            <w:tcBorders>
              <w:top w:val="nil"/>
              <w:left w:val="nil"/>
              <w:bottom w:val="nil"/>
              <w:right w:val="nil"/>
            </w:tcBorders>
            <w:shd w:val="clear" w:color="auto" w:fill="auto"/>
            <w:noWrap/>
            <w:vAlign w:val="bottom"/>
            <w:hideMark/>
          </w:tcPr>
          <w:p w14:paraId="79C45F3B"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0.83</w:t>
            </w:r>
          </w:p>
        </w:tc>
        <w:tc>
          <w:tcPr>
            <w:tcW w:w="1061" w:type="dxa"/>
            <w:tcBorders>
              <w:top w:val="nil"/>
              <w:left w:val="nil"/>
              <w:bottom w:val="nil"/>
              <w:right w:val="nil"/>
            </w:tcBorders>
            <w:shd w:val="clear" w:color="auto" w:fill="auto"/>
            <w:noWrap/>
            <w:vAlign w:val="bottom"/>
            <w:hideMark/>
          </w:tcPr>
          <w:p w14:paraId="7D8654A3"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39.44</w:t>
            </w:r>
          </w:p>
        </w:tc>
        <w:tc>
          <w:tcPr>
            <w:tcW w:w="862" w:type="dxa"/>
            <w:tcBorders>
              <w:top w:val="nil"/>
              <w:left w:val="nil"/>
              <w:bottom w:val="nil"/>
              <w:right w:val="single" w:sz="4" w:space="0" w:color="305496"/>
            </w:tcBorders>
            <w:shd w:val="clear" w:color="auto" w:fill="auto"/>
            <w:noWrap/>
            <w:vAlign w:val="bottom"/>
            <w:hideMark/>
          </w:tcPr>
          <w:p w14:paraId="2569FB4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87.38</w:t>
            </w:r>
          </w:p>
        </w:tc>
        <w:tc>
          <w:tcPr>
            <w:tcW w:w="872" w:type="dxa"/>
            <w:tcBorders>
              <w:top w:val="nil"/>
              <w:left w:val="nil"/>
              <w:bottom w:val="nil"/>
              <w:right w:val="nil"/>
            </w:tcBorders>
            <w:shd w:val="clear" w:color="auto" w:fill="auto"/>
            <w:noWrap/>
            <w:vAlign w:val="bottom"/>
            <w:hideMark/>
          </w:tcPr>
          <w:p w14:paraId="6DDAD68B"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0.58</w:t>
            </w:r>
          </w:p>
        </w:tc>
        <w:tc>
          <w:tcPr>
            <w:tcW w:w="1061" w:type="dxa"/>
            <w:tcBorders>
              <w:top w:val="nil"/>
              <w:left w:val="nil"/>
              <w:bottom w:val="nil"/>
              <w:right w:val="nil"/>
            </w:tcBorders>
            <w:shd w:val="clear" w:color="auto" w:fill="auto"/>
            <w:noWrap/>
            <w:vAlign w:val="bottom"/>
            <w:hideMark/>
          </w:tcPr>
          <w:p w14:paraId="7F659252"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60.56</w:t>
            </w:r>
          </w:p>
        </w:tc>
        <w:tc>
          <w:tcPr>
            <w:tcW w:w="804" w:type="dxa"/>
            <w:tcBorders>
              <w:top w:val="nil"/>
              <w:left w:val="nil"/>
              <w:bottom w:val="nil"/>
              <w:right w:val="single" w:sz="8" w:space="0" w:color="305496"/>
            </w:tcBorders>
            <w:shd w:val="clear" w:color="auto" w:fill="auto"/>
            <w:noWrap/>
            <w:vAlign w:val="bottom"/>
            <w:hideMark/>
          </w:tcPr>
          <w:p w14:paraId="76AB4F7E"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86.02</w:t>
            </w:r>
          </w:p>
        </w:tc>
      </w:tr>
      <w:tr w:rsidR="00DF2808" w:rsidRPr="00DF2808" w14:paraId="322C6756" w14:textId="77777777" w:rsidTr="00DF2808">
        <w:trPr>
          <w:trHeight w:val="20"/>
        </w:trPr>
        <w:tc>
          <w:tcPr>
            <w:tcW w:w="1260" w:type="dxa"/>
            <w:tcBorders>
              <w:top w:val="nil"/>
              <w:left w:val="single" w:sz="8" w:space="0" w:color="305496"/>
              <w:bottom w:val="nil"/>
              <w:right w:val="single" w:sz="4" w:space="0" w:color="305496"/>
            </w:tcBorders>
            <w:shd w:val="clear" w:color="auto" w:fill="auto"/>
            <w:noWrap/>
            <w:vAlign w:val="bottom"/>
            <w:hideMark/>
          </w:tcPr>
          <w:p w14:paraId="476013CF" w14:textId="0CB73F00" w:rsidR="00DF2808" w:rsidRPr="00DF2808" w:rsidRDefault="00DF2808" w:rsidP="00DF2808">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Hurd</w:t>
            </w:r>
          </w:p>
        </w:tc>
        <w:tc>
          <w:tcPr>
            <w:tcW w:w="657" w:type="dxa"/>
            <w:tcBorders>
              <w:top w:val="nil"/>
              <w:left w:val="nil"/>
              <w:bottom w:val="nil"/>
              <w:right w:val="nil"/>
            </w:tcBorders>
            <w:shd w:val="clear" w:color="auto" w:fill="auto"/>
            <w:noWrap/>
            <w:vAlign w:val="bottom"/>
            <w:hideMark/>
          </w:tcPr>
          <w:p w14:paraId="4BE4CD28"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0.74</w:t>
            </w:r>
          </w:p>
        </w:tc>
        <w:tc>
          <w:tcPr>
            <w:tcW w:w="1146" w:type="dxa"/>
            <w:tcBorders>
              <w:top w:val="nil"/>
              <w:left w:val="nil"/>
              <w:bottom w:val="nil"/>
              <w:right w:val="nil"/>
            </w:tcBorders>
            <w:shd w:val="clear" w:color="auto" w:fill="auto"/>
            <w:noWrap/>
            <w:vAlign w:val="bottom"/>
            <w:hideMark/>
          </w:tcPr>
          <w:p w14:paraId="239F5305"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30.99</w:t>
            </w:r>
          </w:p>
        </w:tc>
        <w:tc>
          <w:tcPr>
            <w:tcW w:w="804" w:type="dxa"/>
            <w:tcBorders>
              <w:top w:val="nil"/>
              <w:left w:val="nil"/>
              <w:bottom w:val="nil"/>
              <w:right w:val="single" w:sz="4" w:space="0" w:color="305496"/>
            </w:tcBorders>
            <w:shd w:val="clear" w:color="auto" w:fill="auto"/>
            <w:noWrap/>
            <w:vAlign w:val="bottom"/>
            <w:hideMark/>
          </w:tcPr>
          <w:p w14:paraId="3240B857"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88.93</w:t>
            </w:r>
          </w:p>
        </w:tc>
        <w:tc>
          <w:tcPr>
            <w:tcW w:w="813" w:type="dxa"/>
            <w:tcBorders>
              <w:top w:val="nil"/>
              <w:left w:val="nil"/>
              <w:bottom w:val="nil"/>
              <w:right w:val="nil"/>
            </w:tcBorders>
            <w:shd w:val="clear" w:color="auto" w:fill="auto"/>
            <w:noWrap/>
            <w:vAlign w:val="bottom"/>
            <w:hideMark/>
          </w:tcPr>
          <w:p w14:paraId="77ECAD0E"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0.52</w:t>
            </w:r>
          </w:p>
        </w:tc>
        <w:tc>
          <w:tcPr>
            <w:tcW w:w="1061" w:type="dxa"/>
            <w:tcBorders>
              <w:top w:val="nil"/>
              <w:left w:val="nil"/>
              <w:bottom w:val="nil"/>
              <w:right w:val="nil"/>
            </w:tcBorders>
            <w:shd w:val="clear" w:color="auto" w:fill="auto"/>
            <w:noWrap/>
            <w:vAlign w:val="bottom"/>
            <w:hideMark/>
          </w:tcPr>
          <w:p w14:paraId="4DB7EEEA"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46.48</w:t>
            </w:r>
          </w:p>
        </w:tc>
        <w:tc>
          <w:tcPr>
            <w:tcW w:w="862" w:type="dxa"/>
            <w:tcBorders>
              <w:top w:val="nil"/>
              <w:left w:val="nil"/>
              <w:bottom w:val="nil"/>
              <w:right w:val="single" w:sz="4" w:space="0" w:color="305496"/>
            </w:tcBorders>
            <w:shd w:val="clear" w:color="auto" w:fill="auto"/>
            <w:noWrap/>
            <w:vAlign w:val="bottom"/>
            <w:hideMark/>
          </w:tcPr>
          <w:p w14:paraId="24557887"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88.35</w:t>
            </w:r>
          </w:p>
        </w:tc>
        <w:tc>
          <w:tcPr>
            <w:tcW w:w="872" w:type="dxa"/>
            <w:tcBorders>
              <w:top w:val="nil"/>
              <w:left w:val="nil"/>
              <w:bottom w:val="nil"/>
              <w:right w:val="nil"/>
            </w:tcBorders>
            <w:shd w:val="clear" w:color="auto" w:fill="auto"/>
            <w:noWrap/>
            <w:vAlign w:val="bottom"/>
            <w:hideMark/>
          </w:tcPr>
          <w:p w14:paraId="7DFD8DA2"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0.33</w:t>
            </w:r>
          </w:p>
        </w:tc>
        <w:tc>
          <w:tcPr>
            <w:tcW w:w="1061" w:type="dxa"/>
            <w:tcBorders>
              <w:top w:val="nil"/>
              <w:left w:val="nil"/>
              <w:bottom w:val="nil"/>
              <w:right w:val="nil"/>
            </w:tcBorders>
            <w:shd w:val="clear" w:color="auto" w:fill="auto"/>
            <w:noWrap/>
            <w:vAlign w:val="bottom"/>
            <w:hideMark/>
          </w:tcPr>
          <w:p w14:paraId="032F81B5"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59.15</w:t>
            </w:r>
          </w:p>
        </w:tc>
        <w:tc>
          <w:tcPr>
            <w:tcW w:w="804" w:type="dxa"/>
            <w:tcBorders>
              <w:top w:val="nil"/>
              <w:left w:val="nil"/>
              <w:bottom w:val="nil"/>
              <w:right w:val="single" w:sz="8" w:space="0" w:color="305496"/>
            </w:tcBorders>
            <w:shd w:val="clear" w:color="auto" w:fill="auto"/>
            <w:noWrap/>
            <w:vAlign w:val="bottom"/>
            <w:hideMark/>
          </w:tcPr>
          <w:p w14:paraId="508FA7FD"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85.83</w:t>
            </w:r>
          </w:p>
        </w:tc>
      </w:tr>
      <w:tr w:rsidR="00DF2808" w:rsidRPr="00DF2808" w14:paraId="7B40D5A6" w14:textId="77777777" w:rsidTr="00DF2808">
        <w:trPr>
          <w:trHeight w:val="20"/>
        </w:trPr>
        <w:tc>
          <w:tcPr>
            <w:tcW w:w="1260" w:type="dxa"/>
            <w:tcBorders>
              <w:top w:val="nil"/>
              <w:left w:val="single" w:sz="8" w:space="0" w:color="305496"/>
              <w:bottom w:val="single" w:sz="8" w:space="0" w:color="305496"/>
              <w:right w:val="single" w:sz="4" w:space="0" w:color="305496"/>
            </w:tcBorders>
            <w:shd w:val="clear" w:color="auto" w:fill="auto"/>
            <w:noWrap/>
            <w:vAlign w:val="bottom"/>
            <w:hideMark/>
          </w:tcPr>
          <w:p w14:paraId="6C85113A" w14:textId="18471145" w:rsidR="00DF2808" w:rsidRPr="00DF2808" w:rsidRDefault="00DF2808" w:rsidP="00DF2808">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Wu</w:t>
            </w:r>
          </w:p>
        </w:tc>
        <w:tc>
          <w:tcPr>
            <w:tcW w:w="657" w:type="dxa"/>
            <w:tcBorders>
              <w:top w:val="nil"/>
              <w:left w:val="nil"/>
              <w:bottom w:val="single" w:sz="8" w:space="0" w:color="305496"/>
              <w:right w:val="nil"/>
            </w:tcBorders>
            <w:shd w:val="clear" w:color="auto" w:fill="auto"/>
            <w:noWrap/>
            <w:vAlign w:val="bottom"/>
            <w:hideMark/>
          </w:tcPr>
          <w:p w14:paraId="47F2C6B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0.80</w:t>
            </w:r>
          </w:p>
        </w:tc>
        <w:tc>
          <w:tcPr>
            <w:tcW w:w="1146" w:type="dxa"/>
            <w:tcBorders>
              <w:top w:val="nil"/>
              <w:left w:val="nil"/>
              <w:bottom w:val="single" w:sz="8" w:space="0" w:color="305496"/>
              <w:right w:val="nil"/>
            </w:tcBorders>
            <w:shd w:val="clear" w:color="auto" w:fill="auto"/>
            <w:noWrap/>
            <w:vAlign w:val="bottom"/>
            <w:hideMark/>
          </w:tcPr>
          <w:p w14:paraId="47BF5DC9"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22.54</w:t>
            </w:r>
          </w:p>
        </w:tc>
        <w:tc>
          <w:tcPr>
            <w:tcW w:w="804" w:type="dxa"/>
            <w:tcBorders>
              <w:top w:val="nil"/>
              <w:left w:val="nil"/>
              <w:bottom w:val="single" w:sz="8" w:space="0" w:color="305496"/>
              <w:right w:val="single" w:sz="4" w:space="0" w:color="305496"/>
            </w:tcBorders>
            <w:shd w:val="clear" w:color="auto" w:fill="auto"/>
            <w:noWrap/>
            <w:vAlign w:val="bottom"/>
            <w:hideMark/>
          </w:tcPr>
          <w:p w14:paraId="137DBE0A"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87.77</w:t>
            </w:r>
          </w:p>
        </w:tc>
        <w:tc>
          <w:tcPr>
            <w:tcW w:w="813" w:type="dxa"/>
            <w:tcBorders>
              <w:top w:val="nil"/>
              <w:left w:val="nil"/>
              <w:bottom w:val="single" w:sz="8" w:space="0" w:color="305496"/>
              <w:right w:val="nil"/>
            </w:tcBorders>
            <w:shd w:val="clear" w:color="auto" w:fill="auto"/>
            <w:noWrap/>
            <w:vAlign w:val="bottom"/>
            <w:hideMark/>
          </w:tcPr>
          <w:p w14:paraId="59F04D30"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0.63</w:t>
            </w:r>
          </w:p>
        </w:tc>
        <w:tc>
          <w:tcPr>
            <w:tcW w:w="1061" w:type="dxa"/>
            <w:tcBorders>
              <w:top w:val="nil"/>
              <w:left w:val="nil"/>
              <w:bottom w:val="single" w:sz="8" w:space="0" w:color="305496"/>
              <w:right w:val="nil"/>
            </w:tcBorders>
            <w:shd w:val="clear" w:color="auto" w:fill="auto"/>
            <w:noWrap/>
            <w:vAlign w:val="bottom"/>
            <w:hideMark/>
          </w:tcPr>
          <w:p w14:paraId="72CE162E"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33.80</w:t>
            </w:r>
          </w:p>
        </w:tc>
        <w:tc>
          <w:tcPr>
            <w:tcW w:w="862" w:type="dxa"/>
            <w:tcBorders>
              <w:top w:val="nil"/>
              <w:left w:val="nil"/>
              <w:bottom w:val="single" w:sz="8" w:space="0" w:color="305496"/>
              <w:right w:val="single" w:sz="4" w:space="0" w:color="305496"/>
            </w:tcBorders>
            <w:shd w:val="clear" w:color="auto" w:fill="auto"/>
            <w:noWrap/>
            <w:vAlign w:val="bottom"/>
            <w:hideMark/>
          </w:tcPr>
          <w:p w14:paraId="6735EA8E"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86.60</w:t>
            </w:r>
          </w:p>
        </w:tc>
        <w:tc>
          <w:tcPr>
            <w:tcW w:w="872" w:type="dxa"/>
            <w:tcBorders>
              <w:top w:val="nil"/>
              <w:left w:val="nil"/>
              <w:bottom w:val="single" w:sz="8" w:space="0" w:color="305496"/>
              <w:right w:val="nil"/>
            </w:tcBorders>
            <w:shd w:val="clear" w:color="auto" w:fill="auto"/>
            <w:noWrap/>
            <w:vAlign w:val="bottom"/>
            <w:hideMark/>
          </w:tcPr>
          <w:p w14:paraId="1A742F91"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0.41</w:t>
            </w:r>
          </w:p>
        </w:tc>
        <w:tc>
          <w:tcPr>
            <w:tcW w:w="1061" w:type="dxa"/>
            <w:tcBorders>
              <w:top w:val="nil"/>
              <w:left w:val="nil"/>
              <w:bottom w:val="single" w:sz="8" w:space="0" w:color="305496"/>
              <w:right w:val="nil"/>
            </w:tcBorders>
            <w:shd w:val="clear" w:color="auto" w:fill="auto"/>
            <w:noWrap/>
            <w:vAlign w:val="bottom"/>
            <w:hideMark/>
          </w:tcPr>
          <w:p w14:paraId="76518951"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49.30</w:t>
            </w:r>
          </w:p>
        </w:tc>
        <w:tc>
          <w:tcPr>
            <w:tcW w:w="804" w:type="dxa"/>
            <w:tcBorders>
              <w:top w:val="nil"/>
              <w:left w:val="nil"/>
              <w:bottom w:val="single" w:sz="8" w:space="0" w:color="305496"/>
              <w:right w:val="single" w:sz="8" w:space="0" w:color="305496"/>
            </w:tcBorders>
            <w:shd w:val="clear" w:color="auto" w:fill="auto"/>
            <w:noWrap/>
            <w:vAlign w:val="bottom"/>
            <w:hideMark/>
          </w:tcPr>
          <w:p w14:paraId="310DD8BF" w14:textId="77777777" w:rsidR="00DF2808" w:rsidRPr="00DF2808" w:rsidRDefault="00DF2808" w:rsidP="00DF2808">
            <w:pPr>
              <w:spacing w:after="0" w:line="240" w:lineRule="auto"/>
              <w:jc w:val="right"/>
              <w:rPr>
                <w:rFonts w:ascii="Calibri" w:eastAsia="Times New Roman" w:hAnsi="Calibri" w:cs="Times New Roman"/>
                <w:color w:val="000000"/>
                <w:sz w:val="20"/>
              </w:rPr>
            </w:pPr>
            <w:r w:rsidRPr="00DF2808">
              <w:rPr>
                <w:rFonts w:ascii="Calibri" w:eastAsia="Times New Roman" w:hAnsi="Calibri" w:cs="Times New Roman"/>
                <w:color w:val="000000"/>
                <w:sz w:val="20"/>
              </w:rPr>
              <w:t>84.47</w:t>
            </w:r>
          </w:p>
        </w:tc>
      </w:tr>
    </w:tbl>
    <w:p w14:paraId="358F3BD0" w14:textId="77777777" w:rsidR="004076E7" w:rsidRDefault="004076E7" w:rsidP="00757262">
      <w:pPr>
        <w:rPr>
          <w:b/>
        </w:rPr>
      </w:pPr>
    </w:p>
    <w:p w14:paraId="37CDE6F2" w14:textId="16AB8645" w:rsidR="00757262" w:rsidRDefault="00757262" w:rsidP="00757262">
      <w:pPr>
        <w:rPr>
          <w:b/>
          <w:highlight w:val="yellow"/>
        </w:rPr>
      </w:pPr>
      <w:r>
        <w:rPr>
          <w:noProof/>
        </w:rPr>
        <mc:AlternateContent>
          <mc:Choice Requires="wps">
            <w:drawing>
              <wp:anchor distT="45720" distB="45720" distL="114300" distR="114300" simplePos="0" relativeHeight="251671552" behindDoc="0" locked="0" layoutInCell="1" allowOverlap="1" wp14:anchorId="3C74AFE8" wp14:editId="638D2F52">
                <wp:simplePos x="0" y="0"/>
                <wp:positionH relativeFrom="margin">
                  <wp:posOffset>3420679</wp:posOffset>
                </wp:positionH>
                <wp:positionV relativeFrom="paragraph">
                  <wp:posOffset>269306</wp:posOffset>
                </wp:positionV>
                <wp:extent cx="3357880" cy="1970405"/>
                <wp:effectExtent l="0" t="0" r="13970"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970405"/>
                        </a:xfrm>
                        <a:prstGeom prst="rect">
                          <a:avLst/>
                        </a:prstGeom>
                        <a:solidFill>
                          <a:srgbClr val="FFFFFF"/>
                        </a:solidFill>
                        <a:ln w="9525">
                          <a:solidFill>
                            <a:srgbClr val="000000"/>
                          </a:solidFill>
                          <a:miter lim="800000"/>
                          <a:headEnd/>
                          <a:tailEnd/>
                        </a:ln>
                      </wps:spPr>
                      <wps:txbx>
                        <w:txbxContent>
                          <w:tbl>
                            <w:tblPr>
                              <w:tblW w:w="4984" w:type="dxa"/>
                              <w:tblInd w:w="-10" w:type="dxa"/>
                              <w:tblLook w:val="04A0" w:firstRow="1" w:lastRow="0" w:firstColumn="1" w:lastColumn="0" w:noHBand="0" w:noVBand="1"/>
                            </w:tblPr>
                            <w:tblGrid>
                              <w:gridCol w:w="1080"/>
                              <w:gridCol w:w="940"/>
                              <w:gridCol w:w="1080"/>
                              <w:gridCol w:w="1080"/>
                              <w:gridCol w:w="804"/>
                            </w:tblGrid>
                            <w:tr w:rsidR="00F6231C" w:rsidRPr="006D0062" w14:paraId="23466CF1" w14:textId="77777777" w:rsidTr="00F6231C">
                              <w:trPr>
                                <w:trHeight w:val="20"/>
                              </w:trPr>
                              <w:tc>
                                <w:tcPr>
                                  <w:tcW w:w="1080" w:type="dxa"/>
                                  <w:tcBorders>
                                    <w:top w:val="single" w:sz="8" w:space="0" w:color="305496"/>
                                    <w:left w:val="single" w:sz="8" w:space="0" w:color="305496"/>
                                    <w:bottom w:val="nil"/>
                                    <w:right w:val="nil"/>
                                  </w:tcBorders>
                                  <w:shd w:val="clear" w:color="000000" w:fill="305496"/>
                                  <w:vAlign w:val="bottom"/>
                                  <w:hideMark/>
                                </w:tcPr>
                                <w:p w14:paraId="075C5F02" w14:textId="77777777" w:rsidR="00F6231C" w:rsidRPr="006D0062" w:rsidRDefault="00F6231C" w:rsidP="006D0062">
                                  <w:pPr>
                                    <w:spacing w:after="0" w:line="240" w:lineRule="auto"/>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Algorithm</w:t>
                                  </w:r>
                                </w:p>
                              </w:tc>
                              <w:tc>
                                <w:tcPr>
                                  <w:tcW w:w="940" w:type="dxa"/>
                                  <w:tcBorders>
                                    <w:top w:val="single" w:sz="8" w:space="0" w:color="305496"/>
                                    <w:left w:val="nil"/>
                                    <w:bottom w:val="nil"/>
                                    <w:right w:val="nil"/>
                                  </w:tcBorders>
                                  <w:shd w:val="clear" w:color="000000" w:fill="305496"/>
                                  <w:vAlign w:val="bottom"/>
                                  <w:hideMark/>
                                </w:tcPr>
                                <w:p w14:paraId="7DB584C6"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6D0062">
                                    <w:rPr>
                                      <w:rFonts w:ascii="Calibri" w:eastAsia="Times New Roman" w:hAnsi="Calibri" w:cs="Times New Roman"/>
                                      <w:b/>
                                      <w:bCs/>
                                      <w:color w:val="FFFFFF"/>
                                      <w:sz w:val="20"/>
                                    </w:rPr>
                                    <w:t>point</w:t>
                                  </w:r>
                                </w:p>
                              </w:tc>
                              <w:tc>
                                <w:tcPr>
                                  <w:tcW w:w="1080" w:type="dxa"/>
                                  <w:tcBorders>
                                    <w:top w:val="single" w:sz="8" w:space="0" w:color="305496"/>
                                    <w:left w:val="nil"/>
                                    <w:bottom w:val="nil"/>
                                    <w:right w:val="nil"/>
                                  </w:tcBorders>
                                  <w:shd w:val="clear" w:color="000000" w:fill="305496"/>
                                  <w:vAlign w:val="bottom"/>
                                  <w:hideMark/>
                                </w:tcPr>
                                <w:p w14:paraId="37B390D9"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Sensitivity</w:t>
                                  </w:r>
                                </w:p>
                              </w:tc>
                              <w:tc>
                                <w:tcPr>
                                  <w:tcW w:w="1080" w:type="dxa"/>
                                  <w:tcBorders>
                                    <w:top w:val="single" w:sz="8" w:space="0" w:color="305496"/>
                                    <w:left w:val="nil"/>
                                    <w:bottom w:val="nil"/>
                                    <w:right w:val="single" w:sz="8" w:space="0" w:color="305496"/>
                                  </w:tcBorders>
                                  <w:shd w:val="clear" w:color="000000" w:fill="305496"/>
                                  <w:vAlign w:val="bottom"/>
                                  <w:hideMark/>
                                </w:tcPr>
                                <w:p w14:paraId="7EC8A47A"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Specificity</w:t>
                                  </w:r>
                                </w:p>
                              </w:tc>
                              <w:tc>
                                <w:tcPr>
                                  <w:tcW w:w="804" w:type="dxa"/>
                                  <w:tcBorders>
                                    <w:top w:val="single" w:sz="8" w:space="0" w:color="305496"/>
                                    <w:left w:val="nil"/>
                                    <w:bottom w:val="nil"/>
                                    <w:right w:val="single" w:sz="8" w:space="0" w:color="305496"/>
                                  </w:tcBorders>
                                  <w:shd w:val="clear" w:color="000000" w:fill="305496"/>
                                  <w:vAlign w:val="bottom"/>
                                  <w:hideMark/>
                                </w:tcPr>
                                <w:p w14:paraId="725ADFBE"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 correct</w:t>
                                  </w:r>
                                </w:p>
                              </w:tc>
                            </w:tr>
                            <w:tr w:rsidR="00F6231C" w:rsidRPr="006D0062" w14:paraId="030F6698" w14:textId="77777777" w:rsidTr="00F6231C">
                              <w:trPr>
                                <w:trHeight w:val="20"/>
                              </w:trPr>
                              <w:tc>
                                <w:tcPr>
                                  <w:tcW w:w="4984"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5FCE2933" w14:textId="77777777" w:rsidR="00F6231C" w:rsidRPr="006D0062" w:rsidRDefault="00F6231C"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training data (N=760)</w:t>
                                  </w:r>
                                </w:p>
                              </w:tc>
                            </w:tr>
                            <w:tr w:rsidR="00F6231C" w:rsidRPr="006D0062" w14:paraId="215E6CAD"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00DF7943"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940" w:type="dxa"/>
                                  <w:tcBorders>
                                    <w:top w:val="nil"/>
                                    <w:left w:val="nil"/>
                                    <w:bottom w:val="nil"/>
                                    <w:right w:val="nil"/>
                                  </w:tcBorders>
                                  <w:shd w:val="clear" w:color="auto" w:fill="auto"/>
                                  <w:noWrap/>
                                  <w:vAlign w:val="bottom"/>
                                  <w:hideMark/>
                                </w:tcPr>
                                <w:p w14:paraId="183BC0FB"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0.61</w:t>
                                  </w:r>
                                </w:p>
                              </w:tc>
                              <w:tc>
                                <w:tcPr>
                                  <w:tcW w:w="1080" w:type="dxa"/>
                                  <w:tcBorders>
                                    <w:top w:val="nil"/>
                                    <w:left w:val="nil"/>
                                    <w:bottom w:val="nil"/>
                                    <w:right w:val="nil"/>
                                  </w:tcBorders>
                                  <w:shd w:val="clear" w:color="auto" w:fill="auto"/>
                                  <w:noWrap/>
                                  <w:vAlign w:val="bottom"/>
                                  <w:hideMark/>
                                </w:tcPr>
                                <w:p w14:paraId="47672C27"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87.60</w:t>
                                  </w:r>
                                </w:p>
                              </w:tc>
                              <w:tc>
                                <w:tcPr>
                                  <w:tcW w:w="1080" w:type="dxa"/>
                                  <w:tcBorders>
                                    <w:top w:val="nil"/>
                                    <w:left w:val="nil"/>
                                    <w:bottom w:val="nil"/>
                                    <w:right w:val="nil"/>
                                  </w:tcBorders>
                                  <w:shd w:val="clear" w:color="auto" w:fill="auto"/>
                                  <w:noWrap/>
                                  <w:vAlign w:val="bottom"/>
                                  <w:hideMark/>
                                </w:tcPr>
                                <w:p w14:paraId="5C15AC1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86.06</w:t>
                                  </w:r>
                                </w:p>
                              </w:tc>
                              <w:tc>
                                <w:tcPr>
                                  <w:tcW w:w="804" w:type="dxa"/>
                                  <w:tcBorders>
                                    <w:top w:val="nil"/>
                                    <w:left w:val="nil"/>
                                    <w:bottom w:val="nil"/>
                                    <w:right w:val="single" w:sz="8" w:space="0" w:color="305496"/>
                                  </w:tcBorders>
                                  <w:shd w:val="clear" w:color="auto" w:fill="auto"/>
                                  <w:noWrap/>
                                  <w:vAlign w:val="bottom"/>
                                  <w:hideMark/>
                                </w:tcPr>
                                <w:p w14:paraId="4678BFA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86.58</w:t>
                                  </w:r>
                                </w:p>
                              </w:tc>
                            </w:tr>
                            <w:tr w:rsidR="00F6231C" w:rsidRPr="006D0062" w14:paraId="2ACB2485"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3E7BE2FE"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940" w:type="dxa"/>
                                  <w:tcBorders>
                                    <w:top w:val="nil"/>
                                    <w:left w:val="nil"/>
                                    <w:bottom w:val="nil"/>
                                    <w:right w:val="nil"/>
                                  </w:tcBorders>
                                  <w:shd w:val="clear" w:color="auto" w:fill="auto"/>
                                  <w:noWrap/>
                                  <w:vAlign w:val="bottom"/>
                                  <w:hideMark/>
                                </w:tcPr>
                                <w:p w14:paraId="31C0025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0.31</w:t>
                                  </w:r>
                                </w:p>
                              </w:tc>
                              <w:tc>
                                <w:tcPr>
                                  <w:tcW w:w="1080" w:type="dxa"/>
                                  <w:tcBorders>
                                    <w:top w:val="nil"/>
                                    <w:left w:val="nil"/>
                                    <w:bottom w:val="nil"/>
                                    <w:right w:val="nil"/>
                                  </w:tcBorders>
                                  <w:shd w:val="clear" w:color="auto" w:fill="auto"/>
                                  <w:noWrap/>
                                  <w:vAlign w:val="bottom"/>
                                  <w:hideMark/>
                                </w:tcPr>
                                <w:p w14:paraId="2E25A150"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85.27</w:t>
                                  </w:r>
                                </w:p>
                              </w:tc>
                              <w:tc>
                                <w:tcPr>
                                  <w:tcW w:w="1080" w:type="dxa"/>
                                  <w:tcBorders>
                                    <w:top w:val="nil"/>
                                    <w:left w:val="nil"/>
                                    <w:bottom w:val="nil"/>
                                    <w:right w:val="nil"/>
                                  </w:tcBorders>
                                  <w:shd w:val="clear" w:color="auto" w:fill="auto"/>
                                  <w:noWrap/>
                                  <w:vAlign w:val="bottom"/>
                                  <w:hideMark/>
                                </w:tcPr>
                                <w:p w14:paraId="74AA4344"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84.46</w:t>
                                  </w:r>
                                </w:p>
                              </w:tc>
                              <w:tc>
                                <w:tcPr>
                                  <w:tcW w:w="804" w:type="dxa"/>
                                  <w:tcBorders>
                                    <w:top w:val="nil"/>
                                    <w:left w:val="nil"/>
                                    <w:bottom w:val="nil"/>
                                    <w:right w:val="single" w:sz="8" w:space="0" w:color="305496"/>
                                  </w:tcBorders>
                                  <w:shd w:val="clear" w:color="auto" w:fill="auto"/>
                                  <w:noWrap/>
                                  <w:vAlign w:val="bottom"/>
                                  <w:hideMark/>
                                </w:tcPr>
                                <w:p w14:paraId="42E3734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84.74</w:t>
                                  </w:r>
                                </w:p>
                              </w:tc>
                            </w:tr>
                            <w:tr w:rsidR="00F6231C" w:rsidRPr="006D0062" w14:paraId="07B42996"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4E44CA19"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940" w:type="dxa"/>
                                  <w:tcBorders>
                                    <w:top w:val="nil"/>
                                    <w:left w:val="nil"/>
                                    <w:bottom w:val="nil"/>
                                    <w:right w:val="nil"/>
                                  </w:tcBorders>
                                  <w:shd w:val="clear" w:color="auto" w:fill="auto"/>
                                  <w:noWrap/>
                                  <w:vAlign w:val="bottom"/>
                                  <w:hideMark/>
                                </w:tcPr>
                                <w:p w14:paraId="4009FB5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0.29</w:t>
                                  </w:r>
                                </w:p>
                              </w:tc>
                              <w:tc>
                                <w:tcPr>
                                  <w:tcW w:w="1080" w:type="dxa"/>
                                  <w:tcBorders>
                                    <w:top w:val="nil"/>
                                    <w:left w:val="nil"/>
                                    <w:bottom w:val="nil"/>
                                    <w:right w:val="nil"/>
                                  </w:tcBorders>
                                  <w:shd w:val="clear" w:color="auto" w:fill="auto"/>
                                  <w:noWrap/>
                                  <w:vAlign w:val="bottom"/>
                                  <w:hideMark/>
                                </w:tcPr>
                                <w:p w14:paraId="59FD40A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89.15</w:t>
                                  </w:r>
                                </w:p>
                              </w:tc>
                              <w:tc>
                                <w:tcPr>
                                  <w:tcW w:w="1080" w:type="dxa"/>
                                  <w:tcBorders>
                                    <w:top w:val="nil"/>
                                    <w:left w:val="nil"/>
                                    <w:bottom w:val="nil"/>
                                    <w:right w:val="nil"/>
                                  </w:tcBorders>
                                  <w:shd w:val="clear" w:color="auto" w:fill="auto"/>
                                  <w:noWrap/>
                                  <w:vAlign w:val="bottom"/>
                                  <w:hideMark/>
                                </w:tcPr>
                                <w:p w14:paraId="63A5478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82.47</w:t>
                                  </w:r>
                                </w:p>
                              </w:tc>
                              <w:tc>
                                <w:tcPr>
                                  <w:tcW w:w="804" w:type="dxa"/>
                                  <w:tcBorders>
                                    <w:top w:val="nil"/>
                                    <w:left w:val="nil"/>
                                    <w:bottom w:val="nil"/>
                                    <w:right w:val="single" w:sz="8" w:space="0" w:color="305496"/>
                                  </w:tcBorders>
                                  <w:shd w:val="clear" w:color="auto" w:fill="auto"/>
                                  <w:noWrap/>
                                  <w:vAlign w:val="bottom"/>
                                  <w:hideMark/>
                                </w:tcPr>
                                <w:p w14:paraId="56B5636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84.74</w:t>
                                  </w:r>
                                </w:p>
                              </w:tc>
                            </w:tr>
                            <w:tr w:rsidR="00F6231C" w:rsidRPr="006D0062" w14:paraId="57C4CA38" w14:textId="77777777" w:rsidTr="00F6231C">
                              <w:trPr>
                                <w:trHeight w:val="20"/>
                              </w:trPr>
                              <w:tc>
                                <w:tcPr>
                                  <w:tcW w:w="4984" w:type="dxa"/>
                                  <w:gridSpan w:val="5"/>
                                  <w:tcBorders>
                                    <w:top w:val="nil"/>
                                    <w:left w:val="single" w:sz="8" w:space="0" w:color="305496"/>
                                    <w:bottom w:val="nil"/>
                                    <w:right w:val="single" w:sz="8" w:space="0" w:color="305496"/>
                                  </w:tcBorders>
                                  <w:shd w:val="clear" w:color="000000" w:fill="D9E1F2"/>
                                  <w:noWrap/>
                                  <w:vAlign w:val="bottom"/>
                                  <w:hideMark/>
                                </w:tcPr>
                                <w:p w14:paraId="25AC22EE" w14:textId="77777777" w:rsidR="00F6231C" w:rsidRPr="006D0062" w:rsidRDefault="00F6231C"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validation data (N=515)</w:t>
                                  </w:r>
                                </w:p>
                              </w:tc>
                            </w:tr>
                            <w:tr w:rsidR="00F6231C" w:rsidRPr="006D0062" w14:paraId="36659CAB"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338EA44E"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940" w:type="dxa"/>
                                  <w:tcBorders>
                                    <w:top w:val="nil"/>
                                    <w:left w:val="nil"/>
                                    <w:bottom w:val="nil"/>
                                    <w:right w:val="nil"/>
                                  </w:tcBorders>
                                  <w:shd w:val="clear" w:color="auto" w:fill="auto"/>
                                  <w:noWrap/>
                                  <w:vAlign w:val="bottom"/>
                                  <w:hideMark/>
                                </w:tcPr>
                                <w:p w14:paraId="024215A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0.15</w:t>
                                  </w:r>
                                </w:p>
                              </w:tc>
                              <w:tc>
                                <w:tcPr>
                                  <w:tcW w:w="1080" w:type="dxa"/>
                                  <w:tcBorders>
                                    <w:top w:val="nil"/>
                                    <w:left w:val="nil"/>
                                    <w:bottom w:val="nil"/>
                                    <w:right w:val="nil"/>
                                  </w:tcBorders>
                                  <w:shd w:val="clear" w:color="auto" w:fill="auto"/>
                                  <w:noWrap/>
                                  <w:vAlign w:val="bottom"/>
                                  <w:hideMark/>
                                </w:tcPr>
                                <w:p w14:paraId="3C44C4C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83.10</w:t>
                                  </w:r>
                                </w:p>
                              </w:tc>
                              <w:tc>
                                <w:tcPr>
                                  <w:tcW w:w="1080" w:type="dxa"/>
                                  <w:tcBorders>
                                    <w:top w:val="nil"/>
                                    <w:left w:val="nil"/>
                                    <w:bottom w:val="nil"/>
                                    <w:right w:val="nil"/>
                                  </w:tcBorders>
                                  <w:shd w:val="clear" w:color="auto" w:fill="auto"/>
                                  <w:noWrap/>
                                  <w:vAlign w:val="bottom"/>
                                  <w:hideMark/>
                                </w:tcPr>
                                <w:p w14:paraId="353D4FAC"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69.14</w:t>
                                  </w:r>
                                </w:p>
                              </w:tc>
                              <w:tc>
                                <w:tcPr>
                                  <w:tcW w:w="804" w:type="dxa"/>
                                  <w:tcBorders>
                                    <w:top w:val="nil"/>
                                    <w:left w:val="nil"/>
                                    <w:bottom w:val="nil"/>
                                    <w:right w:val="single" w:sz="8" w:space="0" w:color="305496"/>
                                  </w:tcBorders>
                                  <w:shd w:val="clear" w:color="auto" w:fill="auto"/>
                                  <w:noWrap/>
                                  <w:vAlign w:val="bottom"/>
                                  <w:hideMark/>
                                </w:tcPr>
                                <w:p w14:paraId="0C265A5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71.07</w:t>
                                  </w:r>
                                </w:p>
                              </w:tc>
                            </w:tr>
                            <w:tr w:rsidR="00F6231C" w:rsidRPr="006D0062" w14:paraId="37A5BF64"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733821C3"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940" w:type="dxa"/>
                                  <w:tcBorders>
                                    <w:top w:val="nil"/>
                                    <w:left w:val="nil"/>
                                    <w:bottom w:val="nil"/>
                                    <w:right w:val="nil"/>
                                  </w:tcBorders>
                                  <w:shd w:val="clear" w:color="auto" w:fill="auto"/>
                                  <w:noWrap/>
                                  <w:vAlign w:val="bottom"/>
                                  <w:hideMark/>
                                </w:tcPr>
                                <w:p w14:paraId="4B742748"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0.26</w:t>
                                  </w:r>
                                </w:p>
                              </w:tc>
                              <w:tc>
                                <w:tcPr>
                                  <w:tcW w:w="1080" w:type="dxa"/>
                                  <w:tcBorders>
                                    <w:top w:val="nil"/>
                                    <w:left w:val="nil"/>
                                    <w:bottom w:val="nil"/>
                                    <w:right w:val="nil"/>
                                  </w:tcBorders>
                                  <w:shd w:val="clear" w:color="auto" w:fill="auto"/>
                                  <w:noWrap/>
                                  <w:vAlign w:val="bottom"/>
                                  <w:hideMark/>
                                </w:tcPr>
                                <w:p w14:paraId="4213CF4C"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71.83</w:t>
                                  </w:r>
                                </w:p>
                              </w:tc>
                              <w:tc>
                                <w:tcPr>
                                  <w:tcW w:w="1080" w:type="dxa"/>
                                  <w:tcBorders>
                                    <w:top w:val="nil"/>
                                    <w:left w:val="nil"/>
                                    <w:bottom w:val="nil"/>
                                    <w:right w:val="nil"/>
                                  </w:tcBorders>
                                  <w:shd w:val="clear" w:color="auto" w:fill="auto"/>
                                  <w:noWrap/>
                                  <w:vAlign w:val="bottom"/>
                                  <w:hideMark/>
                                </w:tcPr>
                                <w:p w14:paraId="0D045DCB"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85.59</w:t>
                                  </w:r>
                                </w:p>
                              </w:tc>
                              <w:tc>
                                <w:tcPr>
                                  <w:tcW w:w="804" w:type="dxa"/>
                                  <w:tcBorders>
                                    <w:top w:val="nil"/>
                                    <w:left w:val="nil"/>
                                    <w:bottom w:val="nil"/>
                                    <w:right w:val="single" w:sz="8" w:space="0" w:color="305496"/>
                                  </w:tcBorders>
                                  <w:shd w:val="clear" w:color="auto" w:fill="auto"/>
                                  <w:noWrap/>
                                  <w:vAlign w:val="bottom"/>
                                  <w:hideMark/>
                                </w:tcPr>
                                <w:p w14:paraId="7B8EFDA6"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83.69</w:t>
                                  </w:r>
                                </w:p>
                              </w:tc>
                            </w:tr>
                            <w:tr w:rsidR="00F6231C" w:rsidRPr="006D0062" w14:paraId="35EEA17F" w14:textId="77777777" w:rsidTr="00F6231C">
                              <w:trPr>
                                <w:trHeight w:val="20"/>
                              </w:trPr>
                              <w:tc>
                                <w:tcPr>
                                  <w:tcW w:w="1080" w:type="dxa"/>
                                  <w:tcBorders>
                                    <w:top w:val="nil"/>
                                    <w:left w:val="single" w:sz="8" w:space="0" w:color="305496"/>
                                    <w:bottom w:val="single" w:sz="8" w:space="0" w:color="305496"/>
                                    <w:right w:val="single" w:sz="4" w:space="0" w:color="305496"/>
                                  </w:tcBorders>
                                  <w:shd w:val="clear" w:color="auto" w:fill="auto"/>
                                  <w:noWrap/>
                                  <w:vAlign w:val="bottom"/>
                                  <w:hideMark/>
                                </w:tcPr>
                                <w:p w14:paraId="6CAC435B"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940" w:type="dxa"/>
                                  <w:tcBorders>
                                    <w:top w:val="nil"/>
                                    <w:left w:val="nil"/>
                                    <w:bottom w:val="single" w:sz="8" w:space="0" w:color="305496"/>
                                    <w:right w:val="nil"/>
                                  </w:tcBorders>
                                  <w:shd w:val="clear" w:color="auto" w:fill="auto"/>
                                  <w:noWrap/>
                                  <w:vAlign w:val="bottom"/>
                                  <w:hideMark/>
                                </w:tcPr>
                                <w:p w14:paraId="27A0E6B5"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0.09</w:t>
                                  </w:r>
                                </w:p>
                              </w:tc>
                              <w:tc>
                                <w:tcPr>
                                  <w:tcW w:w="1080" w:type="dxa"/>
                                  <w:tcBorders>
                                    <w:top w:val="nil"/>
                                    <w:left w:val="nil"/>
                                    <w:bottom w:val="single" w:sz="8" w:space="0" w:color="305496"/>
                                    <w:right w:val="nil"/>
                                  </w:tcBorders>
                                  <w:shd w:val="clear" w:color="auto" w:fill="auto"/>
                                  <w:noWrap/>
                                  <w:vAlign w:val="bottom"/>
                                  <w:hideMark/>
                                </w:tcPr>
                                <w:p w14:paraId="62BF6FEA"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83.10</w:t>
                                  </w:r>
                                </w:p>
                              </w:tc>
                              <w:tc>
                                <w:tcPr>
                                  <w:tcW w:w="1080" w:type="dxa"/>
                                  <w:tcBorders>
                                    <w:top w:val="nil"/>
                                    <w:left w:val="nil"/>
                                    <w:bottom w:val="single" w:sz="8" w:space="0" w:color="305496"/>
                                    <w:right w:val="nil"/>
                                  </w:tcBorders>
                                  <w:shd w:val="clear" w:color="auto" w:fill="auto"/>
                                  <w:noWrap/>
                                  <w:vAlign w:val="bottom"/>
                                  <w:hideMark/>
                                </w:tcPr>
                                <w:p w14:paraId="65354CC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68.92</w:t>
                                  </w:r>
                                </w:p>
                              </w:tc>
                              <w:tc>
                                <w:tcPr>
                                  <w:tcW w:w="804" w:type="dxa"/>
                                  <w:tcBorders>
                                    <w:top w:val="nil"/>
                                    <w:left w:val="nil"/>
                                    <w:bottom w:val="single" w:sz="8" w:space="0" w:color="305496"/>
                                    <w:right w:val="single" w:sz="8" w:space="0" w:color="305496"/>
                                  </w:tcBorders>
                                  <w:shd w:val="clear" w:color="auto" w:fill="auto"/>
                                  <w:noWrap/>
                                  <w:vAlign w:val="bottom"/>
                                  <w:hideMark/>
                                </w:tcPr>
                                <w:p w14:paraId="48CE85C5"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70.87</w:t>
                                  </w:r>
                                </w:p>
                              </w:tc>
                            </w:tr>
                          </w:tbl>
                          <w:p w14:paraId="2CFCD625" w14:textId="77777777" w:rsidR="00F6231C" w:rsidRDefault="00F6231C" w:rsidP="00757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4AFE8" id="_x0000_s1031" type="#_x0000_t202" style="position:absolute;margin-left:269.35pt;margin-top:21.2pt;width:264.4pt;height:155.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">
                <v:textbox>
                  <w:txbxContent>
                    <w:tbl>
                      <w:tblPr>
                        <w:tblW w:w="4984" w:type="dxa"/>
                        <w:tblInd w:w="-10" w:type="dxa"/>
                        <w:tblLook w:val="04A0" w:firstRow="1" w:lastRow="0" w:firstColumn="1" w:lastColumn="0" w:noHBand="0" w:noVBand="1"/>
                      </w:tblPr>
                      <w:tblGrid>
                        <w:gridCol w:w="1080"/>
                        <w:gridCol w:w="940"/>
                        <w:gridCol w:w="1080"/>
                        <w:gridCol w:w="1080"/>
                        <w:gridCol w:w="804"/>
                      </w:tblGrid>
                      <w:tr w:rsidR="00F6231C" w:rsidRPr="006D0062" w14:paraId="23466CF1" w14:textId="77777777" w:rsidTr="00F6231C">
                        <w:trPr>
                          <w:trHeight w:val="20"/>
                        </w:trPr>
                        <w:tc>
                          <w:tcPr>
                            <w:tcW w:w="1080" w:type="dxa"/>
                            <w:tcBorders>
                              <w:top w:val="single" w:sz="8" w:space="0" w:color="305496"/>
                              <w:left w:val="single" w:sz="8" w:space="0" w:color="305496"/>
                              <w:bottom w:val="nil"/>
                              <w:right w:val="nil"/>
                            </w:tcBorders>
                            <w:shd w:val="clear" w:color="000000" w:fill="305496"/>
                            <w:vAlign w:val="bottom"/>
                            <w:hideMark/>
                          </w:tcPr>
                          <w:p w14:paraId="075C5F02" w14:textId="77777777" w:rsidR="00F6231C" w:rsidRPr="006D0062" w:rsidRDefault="00F6231C" w:rsidP="006D0062">
                            <w:pPr>
                              <w:spacing w:after="0" w:line="240" w:lineRule="auto"/>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Algorithm</w:t>
                            </w:r>
                          </w:p>
                        </w:tc>
                        <w:tc>
                          <w:tcPr>
                            <w:tcW w:w="940" w:type="dxa"/>
                            <w:tcBorders>
                              <w:top w:val="single" w:sz="8" w:space="0" w:color="305496"/>
                              <w:left w:val="nil"/>
                              <w:bottom w:val="nil"/>
                              <w:right w:val="nil"/>
                            </w:tcBorders>
                            <w:shd w:val="clear" w:color="000000" w:fill="305496"/>
                            <w:vAlign w:val="bottom"/>
                            <w:hideMark/>
                          </w:tcPr>
                          <w:p w14:paraId="7DB584C6"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6D0062">
                              <w:rPr>
                                <w:rFonts w:ascii="Calibri" w:eastAsia="Times New Roman" w:hAnsi="Calibri" w:cs="Times New Roman"/>
                                <w:b/>
                                <w:bCs/>
                                <w:color w:val="FFFFFF"/>
                                <w:sz w:val="20"/>
                              </w:rPr>
                              <w:t>point</w:t>
                            </w:r>
                          </w:p>
                        </w:tc>
                        <w:tc>
                          <w:tcPr>
                            <w:tcW w:w="1080" w:type="dxa"/>
                            <w:tcBorders>
                              <w:top w:val="single" w:sz="8" w:space="0" w:color="305496"/>
                              <w:left w:val="nil"/>
                              <w:bottom w:val="nil"/>
                              <w:right w:val="nil"/>
                            </w:tcBorders>
                            <w:shd w:val="clear" w:color="000000" w:fill="305496"/>
                            <w:vAlign w:val="bottom"/>
                            <w:hideMark/>
                          </w:tcPr>
                          <w:p w14:paraId="37B390D9"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Sensitivity</w:t>
                            </w:r>
                          </w:p>
                        </w:tc>
                        <w:tc>
                          <w:tcPr>
                            <w:tcW w:w="1080" w:type="dxa"/>
                            <w:tcBorders>
                              <w:top w:val="single" w:sz="8" w:space="0" w:color="305496"/>
                              <w:left w:val="nil"/>
                              <w:bottom w:val="nil"/>
                              <w:right w:val="single" w:sz="8" w:space="0" w:color="305496"/>
                            </w:tcBorders>
                            <w:shd w:val="clear" w:color="000000" w:fill="305496"/>
                            <w:vAlign w:val="bottom"/>
                            <w:hideMark/>
                          </w:tcPr>
                          <w:p w14:paraId="7EC8A47A"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Specificity</w:t>
                            </w:r>
                          </w:p>
                        </w:tc>
                        <w:tc>
                          <w:tcPr>
                            <w:tcW w:w="804" w:type="dxa"/>
                            <w:tcBorders>
                              <w:top w:val="single" w:sz="8" w:space="0" w:color="305496"/>
                              <w:left w:val="nil"/>
                              <w:bottom w:val="nil"/>
                              <w:right w:val="single" w:sz="8" w:space="0" w:color="305496"/>
                            </w:tcBorders>
                            <w:shd w:val="clear" w:color="000000" w:fill="305496"/>
                            <w:vAlign w:val="bottom"/>
                            <w:hideMark/>
                          </w:tcPr>
                          <w:p w14:paraId="725ADFBE" w14:textId="77777777" w:rsidR="00F6231C" w:rsidRPr="006D0062" w:rsidRDefault="00F6231C"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 correct</w:t>
                            </w:r>
                          </w:p>
                        </w:tc>
                      </w:tr>
                      <w:tr w:rsidR="00F6231C" w:rsidRPr="006D0062" w14:paraId="030F6698" w14:textId="77777777" w:rsidTr="00F6231C">
                        <w:trPr>
                          <w:trHeight w:val="20"/>
                        </w:trPr>
                        <w:tc>
                          <w:tcPr>
                            <w:tcW w:w="4984"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5FCE2933" w14:textId="77777777" w:rsidR="00F6231C" w:rsidRPr="006D0062" w:rsidRDefault="00F6231C"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training data (N=760)</w:t>
                            </w:r>
                          </w:p>
                        </w:tc>
                      </w:tr>
                      <w:tr w:rsidR="00F6231C" w:rsidRPr="006D0062" w14:paraId="215E6CAD"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00DF7943"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940" w:type="dxa"/>
                            <w:tcBorders>
                              <w:top w:val="nil"/>
                              <w:left w:val="nil"/>
                              <w:bottom w:val="nil"/>
                              <w:right w:val="nil"/>
                            </w:tcBorders>
                            <w:shd w:val="clear" w:color="auto" w:fill="auto"/>
                            <w:noWrap/>
                            <w:vAlign w:val="bottom"/>
                            <w:hideMark/>
                          </w:tcPr>
                          <w:p w14:paraId="183BC0FB"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0.61</w:t>
                            </w:r>
                          </w:p>
                        </w:tc>
                        <w:tc>
                          <w:tcPr>
                            <w:tcW w:w="1080" w:type="dxa"/>
                            <w:tcBorders>
                              <w:top w:val="nil"/>
                              <w:left w:val="nil"/>
                              <w:bottom w:val="nil"/>
                              <w:right w:val="nil"/>
                            </w:tcBorders>
                            <w:shd w:val="clear" w:color="auto" w:fill="auto"/>
                            <w:noWrap/>
                            <w:vAlign w:val="bottom"/>
                            <w:hideMark/>
                          </w:tcPr>
                          <w:p w14:paraId="47672C27"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87.60</w:t>
                            </w:r>
                          </w:p>
                        </w:tc>
                        <w:tc>
                          <w:tcPr>
                            <w:tcW w:w="1080" w:type="dxa"/>
                            <w:tcBorders>
                              <w:top w:val="nil"/>
                              <w:left w:val="nil"/>
                              <w:bottom w:val="nil"/>
                              <w:right w:val="nil"/>
                            </w:tcBorders>
                            <w:shd w:val="clear" w:color="auto" w:fill="auto"/>
                            <w:noWrap/>
                            <w:vAlign w:val="bottom"/>
                            <w:hideMark/>
                          </w:tcPr>
                          <w:p w14:paraId="5C15AC1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86.06</w:t>
                            </w:r>
                          </w:p>
                        </w:tc>
                        <w:tc>
                          <w:tcPr>
                            <w:tcW w:w="804" w:type="dxa"/>
                            <w:tcBorders>
                              <w:top w:val="nil"/>
                              <w:left w:val="nil"/>
                              <w:bottom w:val="nil"/>
                              <w:right w:val="single" w:sz="8" w:space="0" w:color="305496"/>
                            </w:tcBorders>
                            <w:shd w:val="clear" w:color="auto" w:fill="auto"/>
                            <w:noWrap/>
                            <w:vAlign w:val="bottom"/>
                            <w:hideMark/>
                          </w:tcPr>
                          <w:p w14:paraId="4678BFA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86.58</w:t>
                            </w:r>
                          </w:p>
                        </w:tc>
                      </w:tr>
                      <w:tr w:rsidR="00F6231C" w:rsidRPr="006D0062" w14:paraId="2ACB2485"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3E7BE2FE"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940" w:type="dxa"/>
                            <w:tcBorders>
                              <w:top w:val="nil"/>
                              <w:left w:val="nil"/>
                              <w:bottom w:val="nil"/>
                              <w:right w:val="nil"/>
                            </w:tcBorders>
                            <w:shd w:val="clear" w:color="auto" w:fill="auto"/>
                            <w:noWrap/>
                            <w:vAlign w:val="bottom"/>
                            <w:hideMark/>
                          </w:tcPr>
                          <w:p w14:paraId="31C0025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0.31</w:t>
                            </w:r>
                          </w:p>
                        </w:tc>
                        <w:tc>
                          <w:tcPr>
                            <w:tcW w:w="1080" w:type="dxa"/>
                            <w:tcBorders>
                              <w:top w:val="nil"/>
                              <w:left w:val="nil"/>
                              <w:bottom w:val="nil"/>
                              <w:right w:val="nil"/>
                            </w:tcBorders>
                            <w:shd w:val="clear" w:color="auto" w:fill="auto"/>
                            <w:noWrap/>
                            <w:vAlign w:val="bottom"/>
                            <w:hideMark/>
                          </w:tcPr>
                          <w:p w14:paraId="2E25A150"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85.27</w:t>
                            </w:r>
                          </w:p>
                        </w:tc>
                        <w:tc>
                          <w:tcPr>
                            <w:tcW w:w="1080" w:type="dxa"/>
                            <w:tcBorders>
                              <w:top w:val="nil"/>
                              <w:left w:val="nil"/>
                              <w:bottom w:val="nil"/>
                              <w:right w:val="nil"/>
                            </w:tcBorders>
                            <w:shd w:val="clear" w:color="auto" w:fill="auto"/>
                            <w:noWrap/>
                            <w:vAlign w:val="bottom"/>
                            <w:hideMark/>
                          </w:tcPr>
                          <w:p w14:paraId="74AA4344"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84.46</w:t>
                            </w:r>
                          </w:p>
                        </w:tc>
                        <w:tc>
                          <w:tcPr>
                            <w:tcW w:w="804" w:type="dxa"/>
                            <w:tcBorders>
                              <w:top w:val="nil"/>
                              <w:left w:val="nil"/>
                              <w:bottom w:val="nil"/>
                              <w:right w:val="single" w:sz="8" w:space="0" w:color="305496"/>
                            </w:tcBorders>
                            <w:shd w:val="clear" w:color="auto" w:fill="auto"/>
                            <w:noWrap/>
                            <w:vAlign w:val="bottom"/>
                            <w:hideMark/>
                          </w:tcPr>
                          <w:p w14:paraId="42E3734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84.74</w:t>
                            </w:r>
                          </w:p>
                        </w:tc>
                      </w:tr>
                      <w:tr w:rsidR="00F6231C" w:rsidRPr="006D0062" w14:paraId="07B42996"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4E44CA19"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940" w:type="dxa"/>
                            <w:tcBorders>
                              <w:top w:val="nil"/>
                              <w:left w:val="nil"/>
                              <w:bottom w:val="nil"/>
                              <w:right w:val="nil"/>
                            </w:tcBorders>
                            <w:shd w:val="clear" w:color="auto" w:fill="auto"/>
                            <w:noWrap/>
                            <w:vAlign w:val="bottom"/>
                            <w:hideMark/>
                          </w:tcPr>
                          <w:p w14:paraId="4009FB5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0.29</w:t>
                            </w:r>
                          </w:p>
                        </w:tc>
                        <w:tc>
                          <w:tcPr>
                            <w:tcW w:w="1080" w:type="dxa"/>
                            <w:tcBorders>
                              <w:top w:val="nil"/>
                              <w:left w:val="nil"/>
                              <w:bottom w:val="nil"/>
                              <w:right w:val="nil"/>
                            </w:tcBorders>
                            <w:shd w:val="clear" w:color="auto" w:fill="auto"/>
                            <w:noWrap/>
                            <w:vAlign w:val="bottom"/>
                            <w:hideMark/>
                          </w:tcPr>
                          <w:p w14:paraId="59FD40A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89.15</w:t>
                            </w:r>
                          </w:p>
                        </w:tc>
                        <w:tc>
                          <w:tcPr>
                            <w:tcW w:w="1080" w:type="dxa"/>
                            <w:tcBorders>
                              <w:top w:val="nil"/>
                              <w:left w:val="nil"/>
                              <w:bottom w:val="nil"/>
                              <w:right w:val="nil"/>
                            </w:tcBorders>
                            <w:shd w:val="clear" w:color="auto" w:fill="auto"/>
                            <w:noWrap/>
                            <w:vAlign w:val="bottom"/>
                            <w:hideMark/>
                          </w:tcPr>
                          <w:p w14:paraId="63A5478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82.47</w:t>
                            </w:r>
                          </w:p>
                        </w:tc>
                        <w:tc>
                          <w:tcPr>
                            <w:tcW w:w="804" w:type="dxa"/>
                            <w:tcBorders>
                              <w:top w:val="nil"/>
                              <w:left w:val="nil"/>
                              <w:bottom w:val="nil"/>
                              <w:right w:val="single" w:sz="8" w:space="0" w:color="305496"/>
                            </w:tcBorders>
                            <w:shd w:val="clear" w:color="auto" w:fill="auto"/>
                            <w:noWrap/>
                            <w:vAlign w:val="bottom"/>
                            <w:hideMark/>
                          </w:tcPr>
                          <w:p w14:paraId="56B5636D"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84.74</w:t>
                            </w:r>
                          </w:p>
                        </w:tc>
                      </w:tr>
                      <w:tr w:rsidR="00F6231C" w:rsidRPr="006D0062" w14:paraId="57C4CA38" w14:textId="77777777" w:rsidTr="00F6231C">
                        <w:trPr>
                          <w:trHeight w:val="20"/>
                        </w:trPr>
                        <w:tc>
                          <w:tcPr>
                            <w:tcW w:w="4984" w:type="dxa"/>
                            <w:gridSpan w:val="5"/>
                            <w:tcBorders>
                              <w:top w:val="nil"/>
                              <w:left w:val="single" w:sz="8" w:space="0" w:color="305496"/>
                              <w:bottom w:val="nil"/>
                              <w:right w:val="single" w:sz="8" w:space="0" w:color="305496"/>
                            </w:tcBorders>
                            <w:shd w:val="clear" w:color="000000" w:fill="D9E1F2"/>
                            <w:noWrap/>
                            <w:vAlign w:val="bottom"/>
                            <w:hideMark/>
                          </w:tcPr>
                          <w:p w14:paraId="25AC22EE" w14:textId="77777777" w:rsidR="00F6231C" w:rsidRPr="006D0062" w:rsidRDefault="00F6231C"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validation data (N=515)</w:t>
                            </w:r>
                          </w:p>
                        </w:tc>
                      </w:tr>
                      <w:tr w:rsidR="00F6231C" w:rsidRPr="006D0062" w14:paraId="36659CAB"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338EA44E"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940" w:type="dxa"/>
                            <w:tcBorders>
                              <w:top w:val="nil"/>
                              <w:left w:val="nil"/>
                              <w:bottom w:val="nil"/>
                              <w:right w:val="nil"/>
                            </w:tcBorders>
                            <w:shd w:val="clear" w:color="auto" w:fill="auto"/>
                            <w:noWrap/>
                            <w:vAlign w:val="bottom"/>
                            <w:hideMark/>
                          </w:tcPr>
                          <w:p w14:paraId="024215A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0.15</w:t>
                            </w:r>
                          </w:p>
                        </w:tc>
                        <w:tc>
                          <w:tcPr>
                            <w:tcW w:w="1080" w:type="dxa"/>
                            <w:tcBorders>
                              <w:top w:val="nil"/>
                              <w:left w:val="nil"/>
                              <w:bottom w:val="nil"/>
                              <w:right w:val="nil"/>
                            </w:tcBorders>
                            <w:shd w:val="clear" w:color="auto" w:fill="auto"/>
                            <w:noWrap/>
                            <w:vAlign w:val="bottom"/>
                            <w:hideMark/>
                          </w:tcPr>
                          <w:p w14:paraId="3C44C4C3"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83.10</w:t>
                            </w:r>
                          </w:p>
                        </w:tc>
                        <w:tc>
                          <w:tcPr>
                            <w:tcW w:w="1080" w:type="dxa"/>
                            <w:tcBorders>
                              <w:top w:val="nil"/>
                              <w:left w:val="nil"/>
                              <w:bottom w:val="nil"/>
                              <w:right w:val="nil"/>
                            </w:tcBorders>
                            <w:shd w:val="clear" w:color="auto" w:fill="auto"/>
                            <w:noWrap/>
                            <w:vAlign w:val="bottom"/>
                            <w:hideMark/>
                          </w:tcPr>
                          <w:p w14:paraId="353D4FAC"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69.14</w:t>
                            </w:r>
                          </w:p>
                        </w:tc>
                        <w:tc>
                          <w:tcPr>
                            <w:tcW w:w="804" w:type="dxa"/>
                            <w:tcBorders>
                              <w:top w:val="nil"/>
                              <w:left w:val="nil"/>
                              <w:bottom w:val="nil"/>
                              <w:right w:val="single" w:sz="8" w:space="0" w:color="305496"/>
                            </w:tcBorders>
                            <w:shd w:val="clear" w:color="auto" w:fill="auto"/>
                            <w:noWrap/>
                            <w:vAlign w:val="bottom"/>
                            <w:hideMark/>
                          </w:tcPr>
                          <w:p w14:paraId="0C265A5F"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71.07</w:t>
                            </w:r>
                          </w:p>
                        </w:tc>
                      </w:tr>
                      <w:tr w:rsidR="00F6231C" w:rsidRPr="006D0062" w14:paraId="37A5BF64" w14:textId="77777777" w:rsidTr="00F6231C">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733821C3"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940" w:type="dxa"/>
                            <w:tcBorders>
                              <w:top w:val="nil"/>
                              <w:left w:val="nil"/>
                              <w:bottom w:val="nil"/>
                              <w:right w:val="nil"/>
                            </w:tcBorders>
                            <w:shd w:val="clear" w:color="auto" w:fill="auto"/>
                            <w:noWrap/>
                            <w:vAlign w:val="bottom"/>
                            <w:hideMark/>
                          </w:tcPr>
                          <w:p w14:paraId="4B742748"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0.26</w:t>
                            </w:r>
                          </w:p>
                        </w:tc>
                        <w:tc>
                          <w:tcPr>
                            <w:tcW w:w="1080" w:type="dxa"/>
                            <w:tcBorders>
                              <w:top w:val="nil"/>
                              <w:left w:val="nil"/>
                              <w:bottom w:val="nil"/>
                              <w:right w:val="nil"/>
                            </w:tcBorders>
                            <w:shd w:val="clear" w:color="auto" w:fill="auto"/>
                            <w:noWrap/>
                            <w:vAlign w:val="bottom"/>
                            <w:hideMark/>
                          </w:tcPr>
                          <w:p w14:paraId="4213CF4C"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71.83</w:t>
                            </w:r>
                          </w:p>
                        </w:tc>
                        <w:tc>
                          <w:tcPr>
                            <w:tcW w:w="1080" w:type="dxa"/>
                            <w:tcBorders>
                              <w:top w:val="nil"/>
                              <w:left w:val="nil"/>
                              <w:bottom w:val="nil"/>
                              <w:right w:val="nil"/>
                            </w:tcBorders>
                            <w:shd w:val="clear" w:color="auto" w:fill="auto"/>
                            <w:noWrap/>
                            <w:vAlign w:val="bottom"/>
                            <w:hideMark/>
                          </w:tcPr>
                          <w:p w14:paraId="0D045DCB"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85.59</w:t>
                            </w:r>
                          </w:p>
                        </w:tc>
                        <w:tc>
                          <w:tcPr>
                            <w:tcW w:w="804" w:type="dxa"/>
                            <w:tcBorders>
                              <w:top w:val="nil"/>
                              <w:left w:val="nil"/>
                              <w:bottom w:val="nil"/>
                              <w:right w:val="single" w:sz="8" w:space="0" w:color="305496"/>
                            </w:tcBorders>
                            <w:shd w:val="clear" w:color="auto" w:fill="auto"/>
                            <w:noWrap/>
                            <w:vAlign w:val="bottom"/>
                            <w:hideMark/>
                          </w:tcPr>
                          <w:p w14:paraId="7B8EFDA6"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83.69</w:t>
                            </w:r>
                          </w:p>
                        </w:tc>
                      </w:tr>
                      <w:tr w:rsidR="00F6231C" w:rsidRPr="006D0062" w14:paraId="35EEA17F" w14:textId="77777777" w:rsidTr="00F6231C">
                        <w:trPr>
                          <w:trHeight w:val="20"/>
                        </w:trPr>
                        <w:tc>
                          <w:tcPr>
                            <w:tcW w:w="1080" w:type="dxa"/>
                            <w:tcBorders>
                              <w:top w:val="nil"/>
                              <w:left w:val="single" w:sz="8" w:space="0" w:color="305496"/>
                              <w:bottom w:val="single" w:sz="8" w:space="0" w:color="305496"/>
                              <w:right w:val="single" w:sz="4" w:space="0" w:color="305496"/>
                            </w:tcBorders>
                            <w:shd w:val="clear" w:color="auto" w:fill="auto"/>
                            <w:noWrap/>
                            <w:vAlign w:val="bottom"/>
                            <w:hideMark/>
                          </w:tcPr>
                          <w:p w14:paraId="6CAC435B" w14:textId="77777777" w:rsidR="00F6231C" w:rsidRPr="006D0062" w:rsidRDefault="00F6231C"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940" w:type="dxa"/>
                            <w:tcBorders>
                              <w:top w:val="nil"/>
                              <w:left w:val="nil"/>
                              <w:bottom w:val="single" w:sz="8" w:space="0" w:color="305496"/>
                              <w:right w:val="nil"/>
                            </w:tcBorders>
                            <w:shd w:val="clear" w:color="auto" w:fill="auto"/>
                            <w:noWrap/>
                            <w:vAlign w:val="bottom"/>
                            <w:hideMark/>
                          </w:tcPr>
                          <w:p w14:paraId="27A0E6B5"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0.09</w:t>
                            </w:r>
                          </w:p>
                        </w:tc>
                        <w:tc>
                          <w:tcPr>
                            <w:tcW w:w="1080" w:type="dxa"/>
                            <w:tcBorders>
                              <w:top w:val="nil"/>
                              <w:left w:val="nil"/>
                              <w:bottom w:val="single" w:sz="8" w:space="0" w:color="305496"/>
                              <w:right w:val="nil"/>
                            </w:tcBorders>
                            <w:shd w:val="clear" w:color="auto" w:fill="auto"/>
                            <w:noWrap/>
                            <w:vAlign w:val="bottom"/>
                            <w:hideMark/>
                          </w:tcPr>
                          <w:p w14:paraId="62BF6FEA"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83.10</w:t>
                            </w:r>
                          </w:p>
                        </w:tc>
                        <w:tc>
                          <w:tcPr>
                            <w:tcW w:w="1080" w:type="dxa"/>
                            <w:tcBorders>
                              <w:top w:val="nil"/>
                              <w:left w:val="nil"/>
                              <w:bottom w:val="single" w:sz="8" w:space="0" w:color="305496"/>
                              <w:right w:val="nil"/>
                            </w:tcBorders>
                            <w:shd w:val="clear" w:color="auto" w:fill="auto"/>
                            <w:noWrap/>
                            <w:vAlign w:val="bottom"/>
                            <w:hideMark/>
                          </w:tcPr>
                          <w:p w14:paraId="65354CC1"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68.92</w:t>
                            </w:r>
                          </w:p>
                        </w:tc>
                        <w:tc>
                          <w:tcPr>
                            <w:tcW w:w="804" w:type="dxa"/>
                            <w:tcBorders>
                              <w:top w:val="nil"/>
                              <w:left w:val="nil"/>
                              <w:bottom w:val="single" w:sz="8" w:space="0" w:color="305496"/>
                              <w:right w:val="single" w:sz="8" w:space="0" w:color="305496"/>
                            </w:tcBorders>
                            <w:shd w:val="clear" w:color="auto" w:fill="auto"/>
                            <w:noWrap/>
                            <w:vAlign w:val="bottom"/>
                            <w:hideMark/>
                          </w:tcPr>
                          <w:p w14:paraId="48CE85C5" w14:textId="77777777" w:rsidR="00F6231C" w:rsidRPr="006D0062" w:rsidRDefault="00F6231C"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70.87</w:t>
                            </w:r>
                          </w:p>
                        </w:tc>
                      </w:tr>
                    </w:tbl>
                    <w:p w14:paraId="2CFCD625" w14:textId="77777777" w:rsidR="00F6231C" w:rsidRDefault="00F6231C" w:rsidP="00757262"/>
                  </w:txbxContent>
                </v:textbox>
                <w10:wrap type="square" anchorx="margin"/>
              </v:shape>
            </w:pict>
          </mc:Fallback>
        </mc:AlternateContent>
      </w:r>
      <w:commentRangeStart w:id="63"/>
      <w:r w:rsidRPr="00183D6C">
        <w:rPr>
          <w:b/>
          <w:highlight w:val="yellow"/>
        </w:rPr>
        <w:t>Table</w:t>
      </w:r>
      <w:commentRangeEnd w:id="63"/>
      <w:r>
        <w:rPr>
          <w:rStyle w:val="CommentReference"/>
        </w:rPr>
        <w:commentReference w:id="63"/>
      </w:r>
      <w:r w:rsidR="00DF2808">
        <w:rPr>
          <w:b/>
          <w:highlight w:val="yellow"/>
        </w:rPr>
        <w:t xml:space="preserve"> 3</w:t>
      </w:r>
      <w:r w:rsidRPr="00183D6C">
        <w:rPr>
          <w:b/>
          <w:highlight w:val="yellow"/>
        </w:rPr>
        <w:t xml:space="preserve">c: </w:t>
      </w:r>
    </w:p>
    <w:tbl>
      <w:tblPr>
        <w:tblW w:w="4950" w:type="dxa"/>
        <w:tblInd w:w="-10" w:type="dxa"/>
        <w:tblLook w:val="04A0" w:firstRow="1" w:lastRow="0" w:firstColumn="1" w:lastColumn="0" w:noHBand="0" w:noVBand="1"/>
      </w:tblPr>
      <w:tblGrid>
        <w:gridCol w:w="1080"/>
        <w:gridCol w:w="810"/>
        <w:gridCol w:w="1080"/>
        <w:gridCol w:w="1080"/>
        <w:gridCol w:w="900"/>
      </w:tblGrid>
      <w:tr w:rsidR="006D0062" w:rsidRPr="006D0062" w14:paraId="2C3E4AB3" w14:textId="77777777" w:rsidTr="006D0062">
        <w:trPr>
          <w:trHeight w:val="20"/>
        </w:trPr>
        <w:tc>
          <w:tcPr>
            <w:tcW w:w="1080" w:type="dxa"/>
            <w:tcBorders>
              <w:top w:val="single" w:sz="8" w:space="0" w:color="305496"/>
              <w:left w:val="single" w:sz="8" w:space="0" w:color="305496"/>
              <w:bottom w:val="nil"/>
              <w:right w:val="nil"/>
            </w:tcBorders>
            <w:shd w:val="clear" w:color="000000" w:fill="305496"/>
            <w:vAlign w:val="bottom"/>
            <w:hideMark/>
          </w:tcPr>
          <w:p w14:paraId="0CCF83B6" w14:textId="77777777" w:rsidR="006D0062" w:rsidRPr="006D0062" w:rsidRDefault="006D0062" w:rsidP="006D0062">
            <w:pPr>
              <w:spacing w:after="0" w:line="240" w:lineRule="auto"/>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Algorithm</w:t>
            </w:r>
          </w:p>
        </w:tc>
        <w:tc>
          <w:tcPr>
            <w:tcW w:w="810" w:type="dxa"/>
            <w:tcBorders>
              <w:top w:val="single" w:sz="8" w:space="0" w:color="305496"/>
              <w:left w:val="nil"/>
              <w:bottom w:val="nil"/>
              <w:right w:val="nil"/>
            </w:tcBorders>
            <w:shd w:val="clear" w:color="000000" w:fill="305496"/>
            <w:vAlign w:val="bottom"/>
            <w:hideMark/>
          </w:tcPr>
          <w:p w14:paraId="0FFC9FCE" w14:textId="59EEA7DD" w:rsidR="006D0062" w:rsidRPr="006D0062" w:rsidRDefault="006D0062"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Cut</w:t>
            </w:r>
            <w:r>
              <w:rPr>
                <w:rFonts w:ascii="Calibri" w:eastAsia="Times New Roman" w:hAnsi="Calibri" w:cs="Times New Roman"/>
                <w:b/>
                <w:bCs/>
                <w:color w:val="FFFFFF"/>
                <w:sz w:val="20"/>
              </w:rPr>
              <w:t>-</w:t>
            </w:r>
            <w:r w:rsidRPr="006D0062">
              <w:rPr>
                <w:rFonts w:ascii="Calibri" w:eastAsia="Times New Roman" w:hAnsi="Calibri" w:cs="Times New Roman"/>
                <w:b/>
                <w:bCs/>
                <w:color w:val="FFFFFF"/>
                <w:sz w:val="20"/>
              </w:rPr>
              <w:t>point</w:t>
            </w:r>
          </w:p>
        </w:tc>
        <w:tc>
          <w:tcPr>
            <w:tcW w:w="1080" w:type="dxa"/>
            <w:tcBorders>
              <w:top w:val="single" w:sz="8" w:space="0" w:color="305496"/>
              <w:left w:val="nil"/>
              <w:bottom w:val="nil"/>
              <w:right w:val="nil"/>
            </w:tcBorders>
            <w:shd w:val="clear" w:color="000000" w:fill="305496"/>
            <w:vAlign w:val="bottom"/>
            <w:hideMark/>
          </w:tcPr>
          <w:p w14:paraId="698B6EA3" w14:textId="77777777" w:rsidR="006D0062" w:rsidRPr="006D0062" w:rsidRDefault="006D0062"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Sensitivity</w:t>
            </w:r>
          </w:p>
        </w:tc>
        <w:tc>
          <w:tcPr>
            <w:tcW w:w="1080" w:type="dxa"/>
            <w:tcBorders>
              <w:top w:val="single" w:sz="8" w:space="0" w:color="305496"/>
              <w:left w:val="nil"/>
              <w:bottom w:val="nil"/>
              <w:right w:val="single" w:sz="8" w:space="0" w:color="305496"/>
            </w:tcBorders>
            <w:shd w:val="clear" w:color="000000" w:fill="305496"/>
            <w:vAlign w:val="bottom"/>
            <w:hideMark/>
          </w:tcPr>
          <w:p w14:paraId="25204406" w14:textId="77777777" w:rsidR="006D0062" w:rsidRPr="006D0062" w:rsidRDefault="006D0062"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Specificity</w:t>
            </w:r>
          </w:p>
        </w:tc>
        <w:tc>
          <w:tcPr>
            <w:tcW w:w="900" w:type="dxa"/>
            <w:tcBorders>
              <w:top w:val="single" w:sz="8" w:space="0" w:color="305496"/>
              <w:left w:val="nil"/>
              <w:bottom w:val="nil"/>
              <w:right w:val="single" w:sz="8" w:space="0" w:color="305496"/>
            </w:tcBorders>
            <w:shd w:val="clear" w:color="000000" w:fill="305496"/>
            <w:vAlign w:val="bottom"/>
            <w:hideMark/>
          </w:tcPr>
          <w:p w14:paraId="61DE67BB" w14:textId="77777777" w:rsidR="006D0062" w:rsidRPr="006D0062" w:rsidRDefault="006D0062" w:rsidP="006D0062">
            <w:pPr>
              <w:spacing w:after="0" w:line="240" w:lineRule="auto"/>
              <w:jc w:val="center"/>
              <w:rPr>
                <w:rFonts w:ascii="Calibri" w:eastAsia="Times New Roman" w:hAnsi="Calibri" w:cs="Times New Roman"/>
                <w:b/>
                <w:bCs/>
                <w:color w:val="FFFFFF"/>
                <w:sz w:val="20"/>
              </w:rPr>
            </w:pPr>
            <w:r w:rsidRPr="006D0062">
              <w:rPr>
                <w:rFonts w:ascii="Calibri" w:eastAsia="Times New Roman" w:hAnsi="Calibri" w:cs="Times New Roman"/>
                <w:b/>
                <w:bCs/>
                <w:color w:val="FFFFFF"/>
                <w:sz w:val="20"/>
              </w:rPr>
              <w:t>% correct</w:t>
            </w:r>
          </w:p>
        </w:tc>
      </w:tr>
      <w:tr w:rsidR="006D0062" w:rsidRPr="006D0062" w14:paraId="49650672" w14:textId="77777777" w:rsidTr="006D0062">
        <w:trPr>
          <w:trHeight w:val="20"/>
        </w:trPr>
        <w:tc>
          <w:tcPr>
            <w:tcW w:w="4950" w:type="dxa"/>
            <w:gridSpan w:val="5"/>
            <w:tcBorders>
              <w:top w:val="single" w:sz="4" w:space="0" w:color="305496"/>
              <w:left w:val="single" w:sz="8" w:space="0" w:color="305496"/>
              <w:bottom w:val="nil"/>
              <w:right w:val="single" w:sz="8" w:space="0" w:color="305496"/>
            </w:tcBorders>
            <w:shd w:val="clear" w:color="000000" w:fill="D9E1F2"/>
            <w:noWrap/>
            <w:vAlign w:val="bottom"/>
            <w:hideMark/>
          </w:tcPr>
          <w:p w14:paraId="6CC47FBA" w14:textId="77777777" w:rsidR="006D0062" w:rsidRPr="006D0062" w:rsidRDefault="006D0062"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training data (N=760)</w:t>
            </w:r>
          </w:p>
        </w:tc>
      </w:tr>
      <w:tr w:rsidR="006D0062" w:rsidRPr="006D0062" w14:paraId="30C7F527" w14:textId="77777777" w:rsidTr="006D0062">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43B51144"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810" w:type="dxa"/>
            <w:tcBorders>
              <w:top w:val="nil"/>
              <w:left w:val="nil"/>
              <w:bottom w:val="nil"/>
              <w:right w:val="nil"/>
            </w:tcBorders>
            <w:shd w:val="clear" w:color="auto" w:fill="auto"/>
            <w:noWrap/>
            <w:vAlign w:val="bottom"/>
            <w:hideMark/>
          </w:tcPr>
          <w:p w14:paraId="14642CFB"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0.61</w:t>
            </w:r>
          </w:p>
        </w:tc>
        <w:tc>
          <w:tcPr>
            <w:tcW w:w="1080" w:type="dxa"/>
            <w:tcBorders>
              <w:top w:val="nil"/>
              <w:left w:val="nil"/>
              <w:bottom w:val="nil"/>
              <w:right w:val="nil"/>
            </w:tcBorders>
            <w:shd w:val="clear" w:color="auto" w:fill="auto"/>
            <w:noWrap/>
            <w:vAlign w:val="bottom"/>
            <w:hideMark/>
          </w:tcPr>
          <w:p w14:paraId="621E5367"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87.60</w:t>
            </w:r>
          </w:p>
        </w:tc>
        <w:tc>
          <w:tcPr>
            <w:tcW w:w="1080" w:type="dxa"/>
            <w:tcBorders>
              <w:top w:val="nil"/>
              <w:left w:val="nil"/>
              <w:bottom w:val="nil"/>
              <w:right w:val="nil"/>
            </w:tcBorders>
            <w:shd w:val="clear" w:color="auto" w:fill="auto"/>
            <w:noWrap/>
            <w:vAlign w:val="bottom"/>
            <w:hideMark/>
          </w:tcPr>
          <w:p w14:paraId="4072756D"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86.06</w:t>
            </w:r>
          </w:p>
        </w:tc>
        <w:tc>
          <w:tcPr>
            <w:tcW w:w="900" w:type="dxa"/>
            <w:tcBorders>
              <w:top w:val="nil"/>
              <w:left w:val="nil"/>
              <w:bottom w:val="nil"/>
              <w:right w:val="single" w:sz="8" w:space="0" w:color="305496"/>
            </w:tcBorders>
            <w:shd w:val="clear" w:color="auto" w:fill="auto"/>
            <w:noWrap/>
            <w:vAlign w:val="bottom"/>
            <w:hideMark/>
          </w:tcPr>
          <w:p w14:paraId="020FBCBB"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86.58</w:t>
            </w:r>
          </w:p>
        </w:tc>
      </w:tr>
      <w:tr w:rsidR="006D0062" w:rsidRPr="006D0062" w14:paraId="3A50AA97" w14:textId="77777777" w:rsidTr="006D0062">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02149AE3"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810" w:type="dxa"/>
            <w:tcBorders>
              <w:top w:val="nil"/>
              <w:left w:val="nil"/>
              <w:bottom w:val="nil"/>
              <w:right w:val="nil"/>
            </w:tcBorders>
            <w:shd w:val="clear" w:color="auto" w:fill="auto"/>
            <w:noWrap/>
            <w:vAlign w:val="bottom"/>
            <w:hideMark/>
          </w:tcPr>
          <w:p w14:paraId="6B86A60B"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0.59</w:t>
            </w:r>
          </w:p>
        </w:tc>
        <w:tc>
          <w:tcPr>
            <w:tcW w:w="1080" w:type="dxa"/>
            <w:tcBorders>
              <w:top w:val="nil"/>
              <w:left w:val="nil"/>
              <w:bottom w:val="nil"/>
              <w:right w:val="nil"/>
            </w:tcBorders>
            <w:shd w:val="clear" w:color="auto" w:fill="auto"/>
            <w:noWrap/>
            <w:vAlign w:val="bottom"/>
            <w:hideMark/>
          </w:tcPr>
          <w:p w14:paraId="279CDAF4"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72.48</w:t>
            </w:r>
          </w:p>
        </w:tc>
        <w:tc>
          <w:tcPr>
            <w:tcW w:w="1080" w:type="dxa"/>
            <w:tcBorders>
              <w:top w:val="nil"/>
              <w:left w:val="nil"/>
              <w:bottom w:val="nil"/>
              <w:right w:val="nil"/>
            </w:tcBorders>
            <w:shd w:val="clear" w:color="auto" w:fill="auto"/>
            <w:noWrap/>
            <w:vAlign w:val="bottom"/>
            <w:hideMark/>
          </w:tcPr>
          <w:p w14:paraId="47887CDC"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93.43</w:t>
            </w:r>
          </w:p>
        </w:tc>
        <w:tc>
          <w:tcPr>
            <w:tcW w:w="900" w:type="dxa"/>
            <w:tcBorders>
              <w:top w:val="nil"/>
              <w:left w:val="nil"/>
              <w:bottom w:val="nil"/>
              <w:right w:val="single" w:sz="8" w:space="0" w:color="305496"/>
            </w:tcBorders>
            <w:shd w:val="clear" w:color="auto" w:fill="auto"/>
            <w:noWrap/>
            <w:vAlign w:val="bottom"/>
            <w:hideMark/>
          </w:tcPr>
          <w:p w14:paraId="5A2AE2EE"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86.32</w:t>
            </w:r>
          </w:p>
        </w:tc>
      </w:tr>
      <w:tr w:rsidR="006D0062" w:rsidRPr="006D0062" w14:paraId="519D2718" w14:textId="77777777" w:rsidTr="006D0062">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43AD2C6F"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810" w:type="dxa"/>
            <w:tcBorders>
              <w:top w:val="nil"/>
              <w:left w:val="nil"/>
              <w:bottom w:val="nil"/>
              <w:right w:val="nil"/>
            </w:tcBorders>
            <w:shd w:val="clear" w:color="auto" w:fill="auto"/>
            <w:noWrap/>
            <w:vAlign w:val="bottom"/>
            <w:hideMark/>
          </w:tcPr>
          <w:p w14:paraId="658E8666"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0.54</w:t>
            </w:r>
          </w:p>
        </w:tc>
        <w:tc>
          <w:tcPr>
            <w:tcW w:w="1080" w:type="dxa"/>
            <w:tcBorders>
              <w:top w:val="nil"/>
              <w:left w:val="nil"/>
              <w:bottom w:val="nil"/>
              <w:right w:val="nil"/>
            </w:tcBorders>
            <w:shd w:val="clear" w:color="auto" w:fill="auto"/>
            <w:noWrap/>
            <w:vAlign w:val="bottom"/>
            <w:hideMark/>
          </w:tcPr>
          <w:p w14:paraId="27C6DC5C"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76.74</w:t>
            </w:r>
          </w:p>
        </w:tc>
        <w:tc>
          <w:tcPr>
            <w:tcW w:w="1080" w:type="dxa"/>
            <w:tcBorders>
              <w:top w:val="nil"/>
              <w:left w:val="nil"/>
              <w:bottom w:val="nil"/>
              <w:right w:val="nil"/>
            </w:tcBorders>
            <w:shd w:val="clear" w:color="auto" w:fill="auto"/>
            <w:noWrap/>
            <w:vAlign w:val="bottom"/>
            <w:hideMark/>
          </w:tcPr>
          <w:p w14:paraId="13007F14"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90.04</w:t>
            </w:r>
          </w:p>
        </w:tc>
        <w:tc>
          <w:tcPr>
            <w:tcW w:w="900" w:type="dxa"/>
            <w:tcBorders>
              <w:top w:val="nil"/>
              <w:left w:val="nil"/>
              <w:bottom w:val="nil"/>
              <w:right w:val="single" w:sz="8" w:space="0" w:color="305496"/>
            </w:tcBorders>
            <w:shd w:val="clear" w:color="auto" w:fill="auto"/>
            <w:noWrap/>
            <w:vAlign w:val="bottom"/>
            <w:hideMark/>
          </w:tcPr>
          <w:p w14:paraId="1517EAF3"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85.53</w:t>
            </w:r>
          </w:p>
        </w:tc>
      </w:tr>
      <w:tr w:rsidR="006D0062" w:rsidRPr="006D0062" w14:paraId="179781B2" w14:textId="77777777" w:rsidTr="006D0062">
        <w:trPr>
          <w:trHeight w:val="20"/>
        </w:trPr>
        <w:tc>
          <w:tcPr>
            <w:tcW w:w="4950" w:type="dxa"/>
            <w:gridSpan w:val="5"/>
            <w:tcBorders>
              <w:top w:val="nil"/>
              <w:left w:val="single" w:sz="8" w:space="0" w:color="305496"/>
              <w:bottom w:val="nil"/>
              <w:right w:val="single" w:sz="8" w:space="0" w:color="305496"/>
            </w:tcBorders>
            <w:shd w:val="clear" w:color="000000" w:fill="D9E1F2"/>
            <w:noWrap/>
            <w:vAlign w:val="bottom"/>
            <w:hideMark/>
          </w:tcPr>
          <w:p w14:paraId="14F1B41D" w14:textId="77777777" w:rsidR="006D0062" w:rsidRPr="006D0062" w:rsidRDefault="006D0062" w:rsidP="006D0062">
            <w:pPr>
              <w:spacing w:after="0" w:line="240" w:lineRule="auto"/>
              <w:rPr>
                <w:rFonts w:ascii="Calibri" w:eastAsia="Times New Roman" w:hAnsi="Calibri" w:cs="Times New Roman"/>
                <w:b/>
                <w:bCs/>
                <w:i/>
                <w:iCs/>
                <w:color w:val="305496"/>
                <w:sz w:val="20"/>
              </w:rPr>
            </w:pPr>
            <w:r w:rsidRPr="006D0062">
              <w:rPr>
                <w:rFonts w:ascii="Calibri" w:eastAsia="Times New Roman" w:hAnsi="Calibri" w:cs="Times New Roman"/>
                <w:b/>
                <w:bCs/>
                <w:i/>
                <w:iCs/>
                <w:color w:val="305496"/>
                <w:sz w:val="20"/>
              </w:rPr>
              <w:t>HRS validation data (N=515)</w:t>
            </w:r>
          </w:p>
        </w:tc>
      </w:tr>
      <w:tr w:rsidR="006D0062" w:rsidRPr="006D0062" w14:paraId="114F8CFE" w14:textId="77777777" w:rsidTr="006D0062">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2A57563E"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Crimmins</w:t>
            </w:r>
          </w:p>
        </w:tc>
        <w:tc>
          <w:tcPr>
            <w:tcW w:w="810" w:type="dxa"/>
            <w:tcBorders>
              <w:top w:val="nil"/>
              <w:left w:val="nil"/>
              <w:bottom w:val="nil"/>
              <w:right w:val="nil"/>
            </w:tcBorders>
            <w:shd w:val="clear" w:color="auto" w:fill="auto"/>
            <w:noWrap/>
            <w:vAlign w:val="bottom"/>
            <w:hideMark/>
          </w:tcPr>
          <w:p w14:paraId="7394546C"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0.92</w:t>
            </w:r>
          </w:p>
        </w:tc>
        <w:tc>
          <w:tcPr>
            <w:tcW w:w="1080" w:type="dxa"/>
            <w:tcBorders>
              <w:top w:val="nil"/>
              <w:left w:val="nil"/>
              <w:bottom w:val="nil"/>
              <w:right w:val="nil"/>
            </w:tcBorders>
            <w:shd w:val="clear" w:color="auto" w:fill="auto"/>
            <w:noWrap/>
            <w:vAlign w:val="bottom"/>
            <w:hideMark/>
          </w:tcPr>
          <w:p w14:paraId="1C77B384"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33.80</w:t>
            </w:r>
          </w:p>
        </w:tc>
        <w:tc>
          <w:tcPr>
            <w:tcW w:w="1080" w:type="dxa"/>
            <w:tcBorders>
              <w:top w:val="nil"/>
              <w:left w:val="nil"/>
              <w:bottom w:val="nil"/>
              <w:right w:val="nil"/>
            </w:tcBorders>
            <w:shd w:val="clear" w:color="auto" w:fill="auto"/>
            <w:noWrap/>
            <w:vAlign w:val="bottom"/>
            <w:hideMark/>
          </w:tcPr>
          <w:p w14:paraId="372E813B"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97.07</w:t>
            </w:r>
          </w:p>
        </w:tc>
        <w:tc>
          <w:tcPr>
            <w:tcW w:w="900" w:type="dxa"/>
            <w:tcBorders>
              <w:top w:val="nil"/>
              <w:left w:val="nil"/>
              <w:bottom w:val="nil"/>
              <w:right w:val="single" w:sz="8" w:space="0" w:color="305496"/>
            </w:tcBorders>
            <w:shd w:val="clear" w:color="auto" w:fill="auto"/>
            <w:noWrap/>
            <w:vAlign w:val="bottom"/>
            <w:hideMark/>
          </w:tcPr>
          <w:p w14:paraId="0E2089B5"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88.35</w:t>
            </w:r>
          </w:p>
        </w:tc>
      </w:tr>
      <w:tr w:rsidR="006D0062" w:rsidRPr="006D0062" w14:paraId="04C73ED8" w14:textId="77777777" w:rsidTr="006D0062">
        <w:trPr>
          <w:trHeight w:val="20"/>
        </w:trPr>
        <w:tc>
          <w:tcPr>
            <w:tcW w:w="1080" w:type="dxa"/>
            <w:tcBorders>
              <w:top w:val="nil"/>
              <w:left w:val="single" w:sz="8" w:space="0" w:color="305496"/>
              <w:bottom w:val="nil"/>
              <w:right w:val="single" w:sz="4" w:space="0" w:color="305496"/>
            </w:tcBorders>
            <w:shd w:val="clear" w:color="auto" w:fill="auto"/>
            <w:noWrap/>
            <w:vAlign w:val="bottom"/>
            <w:hideMark/>
          </w:tcPr>
          <w:p w14:paraId="33E0B481"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Hurd</w:t>
            </w:r>
          </w:p>
        </w:tc>
        <w:tc>
          <w:tcPr>
            <w:tcW w:w="810" w:type="dxa"/>
            <w:tcBorders>
              <w:top w:val="nil"/>
              <w:left w:val="nil"/>
              <w:bottom w:val="nil"/>
              <w:right w:val="nil"/>
            </w:tcBorders>
            <w:shd w:val="clear" w:color="auto" w:fill="auto"/>
            <w:noWrap/>
            <w:vAlign w:val="bottom"/>
            <w:hideMark/>
          </w:tcPr>
          <w:p w14:paraId="4E799699"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0.69</w:t>
            </w:r>
          </w:p>
        </w:tc>
        <w:tc>
          <w:tcPr>
            <w:tcW w:w="1080" w:type="dxa"/>
            <w:tcBorders>
              <w:top w:val="nil"/>
              <w:left w:val="nil"/>
              <w:bottom w:val="nil"/>
              <w:right w:val="nil"/>
            </w:tcBorders>
            <w:shd w:val="clear" w:color="auto" w:fill="auto"/>
            <w:noWrap/>
            <w:vAlign w:val="bottom"/>
            <w:hideMark/>
          </w:tcPr>
          <w:p w14:paraId="29934E57"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38.03</w:t>
            </w:r>
          </w:p>
        </w:tc>
        <w:tc>
          <w:tcPr>
            <w:tcW w:w="1080" w:type="dxa"/>
            <w:tcBorders>
              <w:top w:val="nil"/>
              <w:left w:val="nil"/>
              <w:bottom w:val="nil"/>
              <w:right w:val="nil"/>
            </w:tcBorders>
            <w:shd w:val="clear" w:color="auto" w:fill="auto"/>
            <w:noWrap/>
            <w:vAlign w:val="bottom"/>
            <w:hideMark/>
          </w:tcPr>
          <w:p w14:paraId="13312285"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97.75</w:t>
            </w:r>
          </w:p>
        </w:tc>
        <w:tc>
          <w:tcPr>
            <w:tcW w:w="900" w:type="dxa"/>
            <w:tcBorders>
              <w:top w:val="nil"/>
              <w:left w:val="nil"/>
              <w:bottom w:val="nil"/>
              <w:right w:val="single" w:sz="8" w:space="0" w:color="305496"/>
            </w:tcBorders>
            <w:shd w:val="clear" w:color="auto" w:fill="auto"/>
            <w:noWrap/>
            <w:vAlign w:val="bottom"/>
            <w:hideMark/>
          </w:tcPr>
          <w:p w14:paraId="5F0603A8"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89.51</w:t>
            </w:r>
          </w:p>
        </w:tc>
      </w:tr>
      <w:tr w:rsidR="006D0062" w:rsidRPr="006D0062" w14:paraId="300F66FC" w14:textId="77777777" w:rsidTr="006D0062">
        <w:trPr>
          <w:trHeight w:val="20"/>
        </w:trPr>
        <w:tc>
          <w:tcPr>
            <w:tcW w:w="1080" w:type="dxa"/>
            <w:tcBorders>
              <w:top w:val="nil"/>
              <w:left w:val="single" w:sz="8" w:space="0" w:color="305496"/>
              <w:bottom w:val="single" w:sz="8" w:space="0" w:color="305496"/>
              <w:right w:val="single" w:sz="4" w:space="0" w:color="305496"/>
            </w:tcBorders>
            <w:shd w:val="clear" w:color="auto" w:fill="auto"/>
            <w:noWrap/>
            <w:vAlign w:val="bottom"/>
            <w:hideMark/>
          </w:tcPr>
          <w:p w14:paraId="6AC28CC7" w14:textId="77777777" w:rsidR="006D0062" w:rsidRPr="006D0062" w:rsidRDefault="006D0062" w:rsidP="006D0062">
            <w:pPr>
              <w:spacing w:after="0" w:line="240" w:lineRule="auto"/>
              <w:rPr>
                <w:rFonts w:ascii="Calibri" w:eastAsia="Times New Roman" w:hAnsi="Calibri" w:cs="Times New Roman"/>
                <w:color w:val="000000"/>
                <w:sz w:val="20"/>
              </w:rPr>
            </w:pPr>
            <w:r w:rsidRPr="006D0062">
              <w:rPr>
                <w:rFonts w:ascii="Calibri" w:eastAsia="Times New Roman" w:hAnsi="Calibri" w:cs="Times New Roman"/>
                <w:color w:val="000000"/>
                <w:sz w:val="20"/>
              </w:rPr>
              <w:t>Wu</w:t>
            </w:r>
          </w:p>
        </w:tc>
        <w:tc>
          <w:tcPr>
            <w:tcW w:w="810" w:type="dxa"/>
            <w:tcBorders>
              <w:top w:val="nil"/>
              <w:left w:val="nil"/>
              <w:bottom w:val="single" w:sz="8" w:space="0" w:color="305496"/>
              <w:right w:val="nil"/>
            </w:tcBorders>
            <w:shd w:val="clear" w:color="auto" w:fill="auto"/>
            <w:noWrap/>
            <w:vAlign w:val="bottom"/>
            <w:hideMark/>
          </w:tcPr>
          <w:p w14:paraId="449FA3DB"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0.71</w:t>
            </w:r>
          </w:p>
        </w:tc>
        <w:tc>
          <w:tcPr>
            <w:tcW w:w="1080" w:type="dxa"/>
            <w:tcBorders>
              <w:top w:val="nil"/>
              <w:left w:val="nil"/>
              <w:bottom w:val="single" w:sz="8" w:space="0" w:color="305496"/>
              <w:right w:val="nil"/>
            </w:tcBorders>
            <w:shd w:val="clear" w:color="auto" w:fill="auto"/>
            <w:noWrap/>
            <w:vAlign w:val="bottom"/>
            <w:hideMark/>
          </w:tcPr>
          <w:p w14:paraId="3B5DE22C"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30.99</w:t>
            </w:r>
          </w:p>
        </w:tc>
        <w:tc>
          <w:tcPr>
            <w:tcW w:w="1080" w:type="dxa"/>
            <w:tcBorders>
              <w:top w:val="nil"/>
              <w:left w:val="nil"/>
              <w:bottom w:val="single" w:sz="8" w:space="0" w:color="305496"/>
              <w:right w:val="nil"/>
            </w:tcBorders>
            <w:shd w:val="clear" w:color="auto" w:fill="auto"/>
            <w:noWrap/>
            <w:vAlign w:val="bottom"/>
            <w:hideMark/>
          </w:tcPr>
          <w:p w14:paraId="1BBA951E"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97.52</w:t>
            </w:r>
          </w:p>
        </w:tc>
        <w:tc>
          <w:tcPr>
            <w:tcW w:w="900" w:type="dxa"/>
            <w:tcBorders>
              <w:top w:val="nil"/>
              <w:left w:val="nil"/>
              <w:bottom w:val="single" w:sz="8" w:space="0" w:color="305496"/>
              <w:right w:val="single" w:sz="8" w:space="0" w:color="305496"/>
            </w:tcBorders>
            <w:shd w:val="clear" w:color="auto" w:fill="auto"/>
            <w:noWrap/>
            <w:vAlign w:val="bottom"/>
            <w:hideMark/>
          </w:tcPr>
          <w:p w14:paraId="5FF75F49" w14:textId="77777777" w:rsidR="006D0062" w:rsidRPr="006D0062" w:rsidRDefault="006D0062" w:rsidP="006D0062">
            <w:pPr>
              <w:spacing w:after="0" w:line="240" w:lineRule="auto"/>
              <w:jc w:val="center"/>
              <w:rPr>
                <w:rFonts w:ascii="Calibri" w:eastAsia="Times New Roman" w:hAnsi="Calibri" w:cs="Times New Roman"/>
                <w:color w:val="000000"/>
                <w:sz w:val="20"/>
              </w:rPr>
            </w:pPr>
            <w:r w:rsidRPr="006D0062">
              <w:rPr>
                <w:rFonts w:ascii="Calibri" w:eastAsia="Times New Roman" w:hAnsi="Calibri" w:cs="Times New Roman"/>
                <w:color w:val="000000"/>
                <w:sz w:val="20"/>
              </w:rPr>
              <w:t>88.35</w:t>
            </w:r>
          </w:p>
        </w:tc>
      </w:tr>
    </w:tbl>
    <w:p w14:paraId="43D7D124" w14:textId="77777777" w:rsidR="006D0062" w:rsidRDefault="006D0062" w:rsidP="00757262">
      <w:pPr>
        <w:rPr>
          <w:b/>
          <w:highlight w:val="yellow"/>
        </w:rPr>
      </w:pPr>
    </w:p>
    <w:p w14:paraId="497F3BA7" w14:textId="4CA62473" w:rsidR="004076E7" w:rsidRDefault="004076E7">
      <w:pPr>
        <w:rPr>
          <w:b/>
          <w:highlight w:val="yellow"/>
        </w:rPr>
      </w:pPr>
      <w:r>
        <w:rPr>
          <w:b/>
          <w:highlight w:val="yellow"/>
        </w:rPr>
        <w:br w:type="page"/>
      </w:r>
    </w:p>
    <w:p w14:paraId="4BD0F6FB" w14:textId="0008BCBC" w:rsidR="004076E7" w:rsidRPr="0076755B" w:rsidRDefault="004076E7" w:rsidP="00201308">
      <w:pPr>
        <w:widowControl w:val="0"/>
        <w:autoSpaceDE w:val="0"/>
        <w:autoSpaceDN w:val="0"/>
        <w:adjustRightInd w:val="0"/>
        <w:spacing w:line="240" w:lineRule="auto"/>
        <w:ind w:left="640" w:hanging="640"/>
        <w:rPr>
          <w:b/>
        </w:rPr>
      </w:pPr>
      <w:r>
        <w:rPr>
          <w:b/>
        </w:rPr>
        <w:lastRenderedPageBreak/>
        <w:t>Table 4a: Overall performance accuracy, with alternative Crimmins classification</w:t>
      </w:r>
      <w:r w:rsidR="0076755B">
        <w:rPr>
          <w:b/>
        </w:rPr>
        <w:t xml:space="preserve"> (using decision rule P(dementia) &gt; 0.5 </w:t>
      </w:r>
      <w:r w:rsidR="0076755B">
        <w:rPr>
          <w:b/>
          <w:i/>
        </w:rPr>
        <w:t xml:space="preserve">and </w:t>
      </w:r>
      <w:r w:rsidR="0076755B">
        <w:rPr>
          <w:b/>
        </w:rPr>
        <w:t>P(dementia) &gt; P(CIND))</w:t>
      </w:r>
    </w:p>
    <w:tbl>
      <w:tblPr>
        <w:tblW w:w="6085" w:type="dxa"/>
        <w:tblInd w:w="-10" w:type="dxa"/>
        <w:tblLayout w:type="fixed"/>
        <w:tblLook w:val="04A0" w:firstRow="1" w:lastRow="0" w:firstColumn="1" w:lastColumn="0" w:noHBand="0" w:noVBand="1"/>
      </w:tblPr>
      <w:tblGrid>
        <w:gridCol w:w="2520"/>
        <w:gridCol w:w="1188"/>
        <w:gridCol w:w="1188"/>
        <w:gridCol w:w="1189"/>
      </w:tblGrid>
      <w:tr w:rsidR="004076E7" w:rsidRPr="004076E7" w14:paraId="5EF557F7" w14:textId="77777777" w:rsidTr="004076E7">
        <w:trPr>
          <w:trHeight w:val="20"/>
        </w:trPr>
        <w:tc>
          <w:tcPr>
            <w:tcW w:w="2520" w:type="dxa"/>
            <w:tcBorders>
              <w:top w:val="single" w:sz="8" w:space="0" w:color="305496"/>
              <w:left w:val="single" w:sz="8" w:space="0" w:color="305496"/>
              <w:bottom w:val="nil"/>
              <w:right w:val="single" w:sz="4" w:space="0" w:color="305496"/>
            </w:tcBorders>
            <w:shd w:val="clear" w:color="000000" w:fill="305496"/>
            <w:noWrap/>
            <w:vAlign w:val="bottom"/>
            <w:hideMark/>
          </w:tcPr>
          <w:p w14:paraId="6AEA1243" w14:textId="77777777" w:rsidR="004076E7" w:rsidRPr="004076E7" w:rsidRDefault="004076E7" w:rsidP="004076E7">
            <w:pPr>
              <w:spacing w:after="0" w:line="240" w:lineRule="auto"/>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Algorithm</w:t>
            </w:r>
          </w:p>
        </w:tc>
        <w:tc>
          <w:tcPr>
            <w:tcW w:w="1188" w:type="dxa"/>
            <w:tcBorders>
              <w:top w:val="single" w:sz="8" w:space="0" w:color="305496"/>
              <w:left w:val="nil"/>
              <w:bottom w:val="nil"/>
              <w:right w:val="nil"/>
            </w:tcBorders>
            <w:shd w:val="clear" w:color="000000" w:fill="305496"/>
            <w:noWrap/>
            <w:vAlign w:val="bottom"/>
            <w:hideMark/>
          </w:tcPr>
          <w:p w14:paraId="30CB785F" w14:textId="3B907B3D"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Sensitivity</w:t>
            </w:r>
          </w:p>
        </w:tc>
        <w:tc>
          <w:tcPr>
            <w:tcW w:w="1188" w:type="dxa"/>
            <w:tcBorders>
              <w:top w:val="single" w:sz="8" w:space="0" w:color="305496"/>
              <w:left w:val="nil"/>
              <w:bottom w:val="nil"/>
              <w:right w:val="nil"/>
            </w:tcBorders>
            <w:shd w:val="clear" w:color="000000" w:fill="305496"/>
            <w:noWrap/>
            <w:vAlign w:val="bottom"/>
            <w:hideMark/>
          </w:tcPr>
          <w:p w14:paraId="08D59AE0" w14:textId="6A98E3B0"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Specificity</w:t>
            </w:r>
          </w:p>
        </w:tc>
        <w:tc>
          <w:tcPr>
            <w:tcW w:w="1189" w:type="dxa"/>
            <w:tcBorders>
              <w:top w:val="single" w:sz="8" w:space="0" w:color="305496"/>
              <w:left w:val="nil"/>
              <w:bottom w:val="nil"/>
              <w:right w:val="single" w:sz="8" w:space="0" w:color="305496"/>
            </w:tcBorders>
            <w:shd w:val="clear" w:color="000000" w:fill="305496"/>
            <w:noWrap/>
            <w:vAlign w:val="bottom"/>
            <w:hideMark/>
          </w:tcPr>
          <w:p w14:paraId="05A325FF"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r>
      <w:tr w:rsidR="004076E7" w:rsidRPr="004076E7" w14:paraId="7CD3203B" w14:textId="77777777" w:rsidTr="004076E7">
        <w:trPr>
          <w:trHeight w:val="20"/>
        </w:trPr>
        <w:tc>
          <w:tcPr>
            <w:tcW w:w="6085"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053C7EA5"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HRS training data (N=760)</w:t>
            </w:r>
          </w:p>
        </w:tc>
      </w:tr>
      <w:tr w:rsidR="004076E7" w:rsidRPr="004076E7" w14:paraId="44BA9B29"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4A8882A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188" w:type="dxa"/>
            <w:tcBorders>
              <w:top w:val="nil"/>
              <w:left w:val="nil"/>
              <w:bottom w:val="nil"/>
              <w:right w:val="nil"/>
            </w:tcBorders>
            <w:shd w:val="clear" w:color="auto" w:fill="auto"/>
            <w:noWrap/>
            <w:vAlign w:val="bottom"/>
            <w:hideMark/>
          </w:tcPr>
          <w:p w14:paraId="7209070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53.49</w:t>
            </w:r>
          </w:p>
        </w:tc>
        <w:tc>
          <w:tcPr>
            <w:tcW w:w="1188" w:type="dxa"/>
            <w:tcBorders>
              <w:top w:val="nil"/>
              <w:left w:val="nil"/>
              <w:bottom w:val="nil"/>
              <w:right w:val="nil"/>
            </w:tcBorders>
            <w:shd w:val="clear" w:color="auto" w:fill="auto"/>
            <w:noWrap/>
            <w:vAlign w:val="bottom"/>
            <w:hideMark/>
          </w:tcPr>
          <w:p w14:paraId="5F5F608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96.61</w:t>
            </w:r>
          </w:p>
        </w:tc>
        <w:tc>
          <w:tcPr>
            <w:tcW w:w="1189" w:type="dxa"/>
            <w:tcBorders>
              <w:top w:val="nil"/>
              <w:left w:val="nil"/>
              <w:bottom w:val="nil"/>
              <w:right w:val="single" w:sz="8" w:space="0" w:color="305496"/>
            </w:tcBorders>
            <w:shd w:val="clear" w:color="auto" w:fill="auto"/>
            <w:noWrap/>
            <w:vAlign w:val="bottom"/>
            <w:hideMark/>
          </w:tcPr>
          <w:p w14:paraId="6906CB8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81.97</w:t>
            </w:r>
          </w:p>
        </w:tc>
      </w:tr>
      <w:tr w:rsidR="004076E7" w:rsidRPr="004076E7" w14:paraId="01243D0F"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45DF58AC"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188" w:type="dxa"/>
            <w:tcBorders>
              <w:top w:val="nil"/>
              <w:left w:val="nil"/>
              <w:bottom w:val="nil"/>
              <w:right w:val="nil"/>
            </w:tcBorders>
            <w:shd w:val="clear" w:color="auto" w:fill="auto"/>
            <w:noWrap/>
            <w:vAlign w:val="bottom"/>
            <w:hideMark/>
          </w:tcPr>
          <w:p w14:paraId="2459A41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75.19</w:t>
            </w:r>
          </w:p>
        </w:tc>
        <w:tc>
          <w:tcPr>
            <w:tcW w:w="1188" w:type="dxa"/>
            <w:tcBorders>
              <w:top w:val="nil"/>
              <w:left w:val="nil"/>
              <w:bottom w:val="nil"/>
              <w:right w:val="nil"/>
            </w:tcBorders>
            <w:shd w:val="clear" w:color="auto" w:fill="auto"/>
            <w:noWrap/>
            <w:vAlign w:val="bottom"/>
            <w:hideMark/>
          </w:tcPr>
          <w:p w14:paraId="1DF8C58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83.27</w:t>
            </w:r>
          </w:p>
        </w:tc>
        <w:tc>
          <w:tcPr>
            <w:tcW w:w="1189" w:type="dxa"/>
            <w:tcBorders>
              <w:top w:val="nil"/>
              <w:left w:val="nil"/>
              <w:bottom w:val="nil"/>
              <w:right w:val="single" w:sz="8" w:space="0" w:color="305496"/>
            </w:tcBorders>
            <w:shd w:val="clear" w:color="auto" w:fill="auto"/>
            <w:noWrap/>
            <w:vAlign w:val="bottom"/>
            <w:hideMark/>
          </w:tcPr>
          <w:p w14:paraId="6BBE5DE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80.53</w:t>
            </w:r>
          </w:p>
        </w:tc>
      </w:tr>
      <w:tr w:rsidR="004076E7" w:rsidRPr="004076E7" w14:paraId="4473A786"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66472477"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188" w:type="dxa"/>
            <w:tcBorders>
              <w:top w:val="nil"/>
              <w:left w:val="nil"/>
              <w:bottom w:val="nil"/>
              <w:right w:val="nil"/>
            </w:tcBorders>
            <w:shd w:val="clear" w:color="auto" w:fill="auto"/>
            <w:noWrap/>
            <w:vAlign w:val="bottom"/>
            <w:hideMark/>
          </w:tcPr>
          <w:p w14:paraId="524ED60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89.92</w:t>
            </w:r>
          </w:p>
        </w:tc>
        <w:tc>
          <w:tcPr>
            <w:tcW w:w="1188" w:type="dxa"/>
            <w:tcBorders>
              <w:top w:val="nil"/>
              <w:left w:val="nil"/>
              <w:bottom w:val="nil"/>
              <w:right w:val="nil"/>
            </w:tcBorders>
            <w:shd w:val="clear" w:color="auto" w:fill="auto"/>
            <w:noWrap/>
            <w:vAlign w:val="bottom"/>
            <w:hideMark/>
          </w:tcPr>
          <w:p w14:paraId="3575A5F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79.08</w:t>
            </w:r>
          </w:p>
        </w:tc>
        <w:tc>
          <w:tcPr>
            <w:tcW w:w="1189" w:type="dxa"/>
            <w:tcBorders>
              <w:top w:val="nil"/>
              <w:left w:val="nil"/>
              <w:bottom w:val="nil"/>
              <w:right w:val="single" w:sz="8" w:space="0" w:color="305496"/>
            </w:tcBorders>
            <w:shd w:val="clear" w:color="auto" w:fill="auto"/>
            <w:noWrap/>
            <w:vAlign w:val="bottom"/>
            <w:hideMark/>
          </w:tcPr>
          <w:p w14:paraId="7D6C728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82.76</w:t>
            </w:r>
          </w:p>
        </w:tc>
      </w:tr>
      <w:tr w:rsidR="004076E7" w:rsidRPr="004076E7" w14:paraId="22DBC592"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23EE95ED" w14:textId="5F724227"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CIND)</w:t>
            </w:r>
          </w:p>
        </w:tc>
        <w:tc>
          <w:tcPr>
            <w:tcW w:w="1188" w:type="dxa"/>
            <w:tcBorders>
              <w:top w:val="nil"/>
              <w:left w:val="nil"/>
              <w:bottom w:val="nil"/>
              <w:right w:val="nil"/>
            </w:tcBorders>
            <w:shd w:val="clear" w:color="auto" w:fill="auto"/>
            <w:noWrap/>
            <w:vAlign w:val="bottom"/>
            <w:hideMark/>
          </w:tcPr>
          <w:p w14:paraId="12FA5B3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81.01</w:t>
            </w:r>
          </w:p>
        </w:tc>
        <w:tc>
          <w:tcPr>
            <w:tcW w:w="1188" w:type="dxa"/>
            <w:tcBorders>
              <w:top w:val="nil"/>
              <w:left w:val="nil"/>
              <w:bottom w:val="nil"/>
              <w:right w:val="nil"/>
            </w:tcBorders>
            <w:shd w:val="clear" w:color="auto" w:fill="auto"/>
            <w:noWrap/>
            <w:vAlign w:val="bottom"/>
            <w:hideMark/>
          </w:tcPr>
          <w:p w14:paraId="29896C8D"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87.05</w:t>
            </w:r>
          </w:p>
        </w:tc>
        <w:tc>
          <w:tcPr>
            <w:tcW w:w="1189" w:type="dxa"/>
            <w:tcBorders>
              <w:top w:val="nil"/>
              <w:left w:val="nil"/>
              <w:bottom w:val="nil"/>
              <w:right w:val="single" w:sz="8" w:space="0" w:color="305496"/>
            </w:tcBorders>
            <w:shd w:val="clear" w:color="auto" w:fill="auto"/>
            <w:noWrap/>
            <w:vAlign w:val="bottom"/>
            <w:hideMark/>
          </w:tcPr>
          <w:p w14:paraId="1816197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85.00</w:t>
            </w:r>
          </w:p>
        </w:tc>
      </w:tr>
      <w:tr w:rsidR="004076E7" w:rsidRPr="004076E7" w14:paraId="0506EBCD"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6437359F"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188" w:type="dxa"/>
            <w:tcBorders>
              <w:top w:val="nil"/>
              <w:left w:val="nil"/>
              <w:bottom w:val="nil"/>
              <w:right w:val="nil"/>
            </w:tcBorders>
            <w:shd w:val="clear" w:color="auto" w:fill="auto"/>
            <w:noWrap/>
            <w:vAlign w:val="bottom"/>
            <w:hideMark/>
          </w:tcPr>
          <w:p w14:paraId="35110ED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76.74</w:t>
            </w:r>
          </w:p>
        </w:tc>
        <w:tc>
          <w:tcPr>
            <w:tcW w:w="1188" w:type="dxa"/>
            <w:tcBorders>
              <w:top w:val="nil"/>
              <w:left w:val="nil"/>
              <w:bottom w:val="nil"/>
              <w:right w:val="nil"/>
            </w:tcBorders>
            <w:shd w:val="clear" w:color="auto" w:fill="auto"/>
            <w:noWrap/>
            <w:vAlign w:val="bottom"/>
            <w:hideMark/>
          </w:tcPr>
          <w:p w14:paraId="6A72640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91.83</w:t>
            </w:r>
          </w:p>
        </w:tc>
        <w:tc>
          <w:tcPr>
            <w:tcW w:w="1189" w:type="dxa"/>
            <w:tcBorders>
              <w:top w:val="nil"/>
              <w:left w:val="nil"/>
              <w:bottom w:val="nil"/>
              <w:right w:val="single" w:sz="8" w:space="0" w:color="305496"/>
            </w:tcBorders>
            <w:shd w:val="clear" w:color="auto" w:fill="auto"/>
            <w:noWrap/>
            <w:vAlign w:val="bottom"/>
            <w:hideMark/>
          </w:tcPr>
          <w:p w14:paraId="417372C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86.71</w:t>
            </w:r>
          </w:p>
        </w:tc>
      </w:tr>
      <w:tr w:rsidR="004076E7" w:rsidRPr="004076E7" w14:paraId="1C96C058"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7590D117"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188" w:type="dxa"/>
            <w:tcBorders>
              <w:top w:val="nil"/>
              <w:left w:val="nil"/>
              <w:bottom w:val="nil"/>
              <w:right w:val="nil"/>
            </w:tcBorders>
            <w:shd w:val="clear" w:color="auto" w:fill="auto"/>
            <w:noWrap/>
            <w:vAlign w:val="bottom"/>
            <w:hideMark/>
          </w:tcPr>
          <w:p w14:paraId="4FB2535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77.91</w:t>
            </w:r>
          </w:p>
        </w:tc>
        <w:tc>
          <w:tcPr>
            <w:tcW w:w="1188" w:type="dxa"/>
            <w:tcBorders>
              <w:top w:val="nil"/>
              <w:left w:val="nil"/>
              <w:bottom w:val="nil"/>
              <w:right w:val="nil"/>
            </w:tcBorders>
            <w:shd w:val="clear" w:color="auto" w:fill="auto"/>
            <w:noWrap/>
            <w:vAlign w:val="bottom"/>
            <w:hideMark/>
          </w:tcPr>
          <w:p w14:paraId="073437B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88.05</w:t>
            </w:r>
          </w:p>
        </w:tc>
        <w:tc>
          <w:tcPr>
            <w:tcW w:w="1189" w:type="dxa"/>
            <w:tcBorders>
              <w:top w:val="nil"/>
              <w:left w:val="nil"/>
              <w:bottom w:val="nil"/>
              <w:right w:val="single" w:sz="8" w:space="0" w:color="305496"/>
            </w:tcBorders>
            <w:shd w:val="clear" w:color="auto" w:fill="auto"/>
            <w:noWrap/>
            <w:vAlign w:val="bottom"/>
            <w:hideMark/>
          </w:tcPr>
          <w:p w14:paraId="7949BAF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84.61</w:t>
            </w:r>
          </w:p>
        </w:tc>
      </w:tr>
      <w:tr w:rsidR="004076E7" w:rsidRPr="004076E7" w14:paraId="4CC3B683" w14:textId="77777777" w:rsidTr="004076E7">
        <w:trPr>
          <w:trHeight w:val="20"/>
        </w:trPr>
        <w:tc>
          <w:tcPr>
            <w:tcW w:w="6085" w:type="dxa"/>
            <w:gridSpan w:val="4"/>
            <w:tcBorders>
              <w:top w:val="single" w:sz="4" w:space="0" w:color="305496"/>
              <w:left w:val="single" w:sz="8" w:space="0" w:color="305496"/>
              <w:bottom w:val="single" w:sz="4" w:space="0" w:color="305496"/>
              <w:right w:val="single" w:sz="8" w:space="0" w:color="305496"/>
            </w:tcBorders>
            <w:shd w:val="clear" w:color="000000" w:fill="D9E1F2"/>
            <w:noWrap/>
            <w:vAlign w:val="bottom"/>
            <w:hideMark/>
          </w:tcPr>
          <w:p w14:paraId="5E5DBA5F"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HRS validation data (N=515)</w:t>
            </w:r>
          </w:p>
        </w:tc>
      </w:tr>
      <w:tr w:rsidR="004076E7" w:rsidRPr="004076E7" w14:paraId="58CC4DA4"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0B3D9DEE"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188" w:type="dxa"/>
            <w:tcBorders>
              <w:top w:val="nil"/>
              <w:left w:val="nil"/>
              <w:bottom w:val="nil"/>
              <w:right w:val="nil"/>
            </w:tcBorders>
            <w:shd w:val="clear" w:color="auto" w:fill="auto"/>
            <w:noWrap/>
            <w:vAlign w:val="bottom"/>
            <w:hideMark/>
          </w:tcPr>
          <w:p w14:paraId="55E05AD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18.31</w:t>
            </w:r>
          </w:p>
        </w:tc>
        <w:tc>
          <w:tcPr>
            <w:tcW w:w="1188" w:type="dxa"/>
            <w:tcBorders>
              <w:top w:val="nil"/>
              <w:left w:val="nil"/>
              <w:bottom w:val="nil"/>
              <w:right w:val="nil"/>
            </w:tcBorders>
            <w:shd w:val="clear" w:color="auto" w:fill="auto"/>
            <w:noWrap/>
            <w:vAlign w:val="bottom"/>
            <w:hideMark/>
          </w:tcPr>
          <w:p w14:paraId="1B0B0BA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97.75</w:t>
            </w:r>
          </w:p>
        </w:tc>
        <w:tc>
          <w:tcPr>
            <w:tcW w:w="1189" w:type="dxa"/>
            <w:tcBorders>
              <w:top w:val="nil"/>
              <w:left w:val="nil"/>
              <w:bottom w:val="nil"/>
              <w:right w:val="single" w:sz="8" w:space="0" w:color="305496"/>
            </w:tcBorders>
            <w:shd w:val="clear" w:color="auto" w:fill="auto"/>
            <w:noWrap/>
            <w:vAlign w:val="bottom"/>
            <w:hideMark/>
          </w:tcPr>
          <w:p w14:paraId="11CBF6E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86.80</w:t>
            </w:r>
          </w:p>
        </w:tc>
      </w:tr>
      <w:tr w:rsidR="004076E7" w:rsidRPr="004076E7" w14:paraId="4E097BE9"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30CB763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188" w:type="dxa"/>
            <w:tcBorders>
              <w:top w:val="nil"/>
              <w:left w:val="nil"/>
              <w:bottom w:val="nil"/>
              <w:right w:val="nil"/>
            </w:tcBorders>
            <w:shd w:val="clear" w:color="auto" w:fill="auto"/>
            <w:noWrap/>
            <w:vAlign w:val="bottom"/>
            <w:hideMark/>
          </w:tcPr>
          <w:p w14:paraId="08836D4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40.85</w:t>
            </w:r>
          </w:p>
        </w:tc>
        <w:tc>
          <w:tcPr>
            <w:tcW w:w="1188" w:type="dxa"/>
            <w:tcBorders>
              <w:top w:val="nil"/>
              <w:left w:val="nil"/>
              <w:bottom w:val="nil"/>
              <w:right w:val="nil"/>
            </w:tcBorders>
            <w:shd w:val="clear" w:color="auto" w:fill="auto"/>
            <w:noWrap/>
            <w:vAlign w:val="bottom"/>
            <w:hideMark/>
          </w:tcPr>
          <w:p w14:paraId="35033CD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89.19</w:t>
            </w:r>
          </w:p>
        </w:tc>
        <w:tc>
          <w:tcPr>
            <w:tcW w:w="1189" w:type="dxa"/>
            <w:tcBorders>
              <w:top w:val="nil"/>
              <w:left w:val="nil"/>
              <w:bottom w:val="nil"/>
              <w:right w:val="single" w:sz="8" w:space="0" w:color="305496"/>
            </w:tcBorders>
            <w:shd w:val="clear" w:color="auto" w:fill="auto"/>
            <w:noWrap/>
            <w:vAlign w:val="bottom"/>
            <w:hideMark/>
          </w:tcPr>
          <w:p w14:paraId="5840EE7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82.52</w:t>
            </w:r>
          </w:p>
        </w:tc>
      </w:tr>
      <w:tr w:rsidR="004076E7" w:rsidRPr="004076E7" w14:paraId="5E41673B"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5CE37F52"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188" w:type="dxa"/>
            <w:tcBorders>
              <w:top w:val="nil"/>
              <w:left w:val="nil"/>
              <w:bottom w:val="nil"/>
              <w:right w:val="nil"/>
            </w:tcBorders>
            <w:shd w:val="clear" w:color="auto" w:fill="auto"/>
            <w:noWrap/>
            <w:vAlign w:val="bottom"/>
            <w:hideMark/>
          </w:tcPr>
          <w:p w14:paraId="1E98594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61.97</w:t>
            </w:r>
          </w:p>
        </w:tc>
        <w:tc>
          <w:tcPr>
            <w:tcW w:w="1188" w:type="dxa"/>
            <w:tcBorders>
              <w:top w:val="nil"/>
              <w:left w:val="nil"/>
              <w:bottom w:val="nil"/>
              <w:right w:val="nil"/>
            </w:tcBorders>
            <w:shd w:val="clear" w:color="auto" w:fill="auto"/>
            <w:noWrap/>
            <w:vAlign w:val="bottom"/>
            <w:hideMark/>
          </w:tcPr>
          <w:p w14:paraId="55A61FF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82.21</w:t>
            </w:r>
          </w:p>
        </w:tc>
        <w:tc>
          <w:tcPr>
            <w:tcW w:w="1189" w:type="dxa"/>
            <w:tcBorders>
              <w:top w:val="nil"/>
              <w:left w:val="nil"/>
              <w:bottom w:val="nil"/>
              <w:right w:val="single" w:sz="8" w:space="0" w:color="305496"/>
            </w:tcBorders>
            <w:shd w:val="clear" w:color="auto" w:fill="auto"/>
            <w:noWrap/>
            <w:vAlign w:val="bottom"/>
            <w:hideMark/>
          </w:tcPr>
          <w:p w14:paraId="6124DD0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79.42</w:t>
            </w:r>
          </w:p>
        </w:tc>
      </w:tr>
      <w:tr w:rsidR="004076E7" w:rsidRPr="004076E7" w14:paraId="66BB8B56"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0E223A06" w14:textId="313942F4"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CIND)</w:t>
            </w:r>
          </w:p>
        </w:tc>
        <w:tc>
          <w:tcPr>
            <w:tcW w:w="1188" w:type="dxa"/>
            <w:tcBorders>
              <w:top w:val="nil"/>
              <w:left w:val="nil"/>
              <w:bottom w:val="nil"/>
              <w:right w:val="nil"/>
            </w:tcBorders>
            <w:shd w:val="clear" w:color="auto" w:fill="auto"/>
            <w:noWrap/>
            <w:vAlign w:val="bottom"/>
            <w:hideMark/>
          </w:tcPr>
          <w:p w14:paraId="5218A7C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46.48</w:t>
            </w:r>
          </w:p>
        </w:tc>
        <w:tc>
          <w:tcPr>
            <w:tcW w:w="1188" w:type="dxa"/>
            <w:tcBorders>
              <w:top w:val="nil"/>
              <w:left w:val="nil"/>
              <w:bottom w:val="nil"/>
              <w:right w:val="nil"/>
            </w:tcBorders>
            <w:shd w:val="clear" w:color="auto" w:fill="auto"/>
            <w:noWrap/>
            <w:vAlign w:val="bottom"/>
            <w:hideMark/>
          </w:tcPr>
          <w:p w14:paraId="16E8A46E"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89.19</w:t>
            </w:r>
          </w:p>
        </w:tc>
        <w:tc>
          <w:tcPr>
            <w:tcW w:w="1189" w:type="dxa"/>
            <w:tcBorders>
              <w:top w:val="nil"/>
              <w:left w:val="nil"/>
              <w:bottom w:val="nil"/>
              <w:right w:val="single" w:sz="8" w:space="0" w:color="305496"/>
            </w:tcBorders>
            <w:shd w:val="clear" w:color="auto" w:fill="auto"/>
            <w:noWrap/>
            <w:vAlign w:val="bottom"/>
            <w:hideMark/>
          </w:tcPr>
          <w:p w14:paraId="75F8D976"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83.30</w:t>
            </w:r>
          </w:p>
        </w:tc>
      </w:tr>
      <w:tr w:rsidR="004076E7" w:rsidRPr="004076E7" w14:paraId="72EDCB97" w14:textId="77777777" w:rsidTr="004076E7">
        <w:trPr>
          <w:trHeight w:val="20"/>
        </w:trPr>
        <w:tc>
          <w:tcPr>
            <w:tcW w:w="2520" w:type="dxa"/>
            <w:tcBorders>
              <w:top w:val="nil"/>
              <w:left w:val="single" w:sz="8" w:space="0" w:color="305496"/>
              <w:bottom w:val="nil"/>
              <w:right w:val="single" w:sz="4" w:space="0" w:color="305496"/>
            </w:tcBorders>
            <w:shd w:val="clear" w:color="auto" w:fill="auto"/>
            <w:noWrap/>
            <w:vAlign w:val="bottom"/>
            <w:hideMark/>
          </w:tcPr>
          <w:p w14:paraId="43DD4BAB"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188" w:type="dxa"/>
            <w:tcBorders>
              <w:top w:val="nil"/>
              <w:left w:val="nil"/>
              <w:bottom w:val="nil"/>
              <w:right w:val="nil"/>
            </w:tcBorders>
            <w:shd w:val="clear" w:color="auto" w:fill="auto"/>
            <w:noWrap/>
            <w:vAlign w:val="bottom"/>
            <w:hideMark/>
          </w:tcPr>
          <w:p w14:paraId="1BACA86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39.44</w:t>
            </w:r>
          </w:p>
        </w:tc>
        <w:tc>
          <w:tcPr>
            <w:tcW w:w="1188" w:type="dxa"/>
            <w:tcBorders>
              <w:top w:val="nil"/>
              <w:left w:val="nil"/>
              <w:bottom w:val="nil"/>
              <w:right w:val="nil"/>
            </w:tcBorders>
            <w:shd w:val="clear" w:color="auto" w:fill="auto"/>
            <w:noWrap/>
            <w:vAlign w:val="bottom"/>
            <w:hideMark/>
          </w:tcPr>
          <w:p w14:paraId="49C5439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95.95</w:t>
            </w:r>
          </w:p>
        </w:tc>
        <w:tc>
          <w:tcPr>
            <w:tcW w:w="1189" w:type="dxa"/>
            <w:tcBorders>
              <w:top w:val="nil"/>
              <w:left w:val="nil"/>
              <w:bottom w:val="nil"/>
              <w:right w:val="single" w:sz="8" w:space="0" w:color="305496"/>
            </w:tcBorders>
            <w:shd w:val="clear" w:color="auto" w:fill="auto"/>
            <w:noWrap/>
            <w:vAlign w:val="bottom"/>
            <w:hideMark/>
          </w:tcPr>
          <w:p w14:paraId="2FBFFA3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88.16</w:t>
            </w:r>
          </w:p>
        </w:tc>
      </w:tr>
      <w:tr w:rsidR="004076E7" w:rsidRPr="004076E7" w14:paraId="27A6F1B9" w14:textId="77777777" w:rsidTr="004076E7">
        <w:trPr>
          <w:trHeight w:val="2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27A85CFD"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188" w:type="dxa"/>
            <w:tcBorders>
              <w:top w:val="nil"/>
              <w:left w:val="nil"/>
              <w:bottom w:val="single" w:sz="8" w:space="0" w:color="305496"/>
              <w:right w:val="nil"/>
            </w:tcBorders>
            <w:shd w:val="clear" w:color="auto" w:fill="auto"/>
            <w:noWrap/>
            <w:vAlign w:val="bottom"/>
            <w:hideMark/>
          </w:tcPr>
          <w:p w14:paraId="0104169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43.66</w:t>
            </w:r>
          </w:p>
        </w:tc>
        <w:tc>
          <w:tcPr>
            <w:tcW w:w="1188" w:type="dxa"/>
            <w:tcBorders>
              <w:top w:val="nil"/>
              <w:left w:val="nil"/>
              <w:bottom w:val="single" w:sz="8" w:space="0" w:color="305496"/>
              <w:right w:val="nil"/>
            </w:tcBorders>
            <w:shd w:val="clear" w:color="auto" w:fill="auto"/>
            <w:noWrap/>
            <w:vAlign w:val="bottom"/>
            <w:hideMark/>
          </w:tcPr>
          <w:p w14:paraId="14E2D5E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92.57</w:t>
            </w:r>
          </w:p>
        </w:tc>
        <w:tc>
          <w:tcPr>
            <w:tcW w:w="1189" w:type="dxa"/>
            <w:tcBorders>
              <w:top w:val="nil"/>
              <w:left w:val="nil"/>
              <w:bottom w:val="single" w:sz="8" w:space="0" w:color="305496"/>
              <w:right w:val="single" w:sz="8" w:space="0" w:color="305496"/>
            </w:tcBorders>
            <w:shd w:val="clear" w:color="auto" w:fill="auto"/>
            <w:noWrap/>
            <w:vAlign w:val="bottom"/>
            <w:hideMark/>
          </w:tcPr>
          <w:p w14:paraId="5D33CF5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85.83</w:t>
            </w:r>
          </w:p>
        </w:tc>
      </w:tr>
    </w:tbl>
    <w:p w14:paraId="4784F514" w14:textId="77777777" w:rsidR="00C36FFA" w:rsidRPr="004076E7" w:rsidRDefault="00C36FFA" w:rsidP="00201308">
      <w:pPr>
        <w:widowControl w:val="0"/>
        <w:autoSpaceDE w:val="0"/>
        <w:autoSpaceDN w:val="0"/>
        <w:adjustRightInd w:val="0"/>
        <w:spacing w:line="240" w:lineRule="auto"/>
        <w:ind w:left="640" w:hanging="640"/>
        <w:rPr>
          <w:b/>
          <w:sz w:val="18"/>
          <w:szCs w:val="18"/>
        </w:rPr>
      </w:pPr>
    </w:p>
    <w:p w14:paraId="5F083BD0" w14:textId="10051C14" w:rsidR="004076E7" w:rsidRDefault="004076E7" w:rsidP="0076755B">
      <w:pPr>
        <w:widowControl w:val="0"/>
        <w:autoSpaceDE w:val="0"/>
        <w:autoSpaceDN w:val="0"/>
        <w:adjustRightInd w:val="0"/>
        <w:spacing w:line="240" w:lineRule="auto"/>
        <w:ind w:left="640" w:hanging="640"/>
        <w:rPr>
          <w:b/>
        </w:rPr>
      </w:pPr>
      <w:r w:rsidRPr="004076E7">
        <w:rPr>
          <w:b/>
          <w:sz w:val="24"/>
          <w:szCs w:val="24"/>
        </w:rPr>
        <w:t>Table 4b: Performance by respondent status, with alternative Crimmins classification</w:t>
      </w:r>
      <w:r w:rsidR="0076755B">
        <w:rPr>
          <w:b/>
          <w:sz w:val="24"/>
          <w:szCs w:val="24"/>
        </w:rPr>
        <w:t xml:space="preserve"> </w:t>
      </w:r>
      <w:r w:rsidR="0076755B">
        <w:rPr>
          <w:b/>
        </w:rPr>
        <w:t xml:space="preserve">(using decision rule P(dementia) &gt; 0.5 </w:t>
      </w:r>
      <w:r w:rsidR="0076755B">
        <w:rPr>
          <w:b/>
          <w:i/>
        </w:rPr>
        <w:t xml:space="preserve">and </w:t>
      </w:r>
      <w:r w:rsidR="0076755B">
        <w:rPr>
          <w:b/>
        </w:rPr>
        <w:t>P(dementia) &gt; P(CIND))</w:t>
      </w:r>
    </w:p>
    <w:p w14:paraId="4EA7F4F3" w14:textId="50598B17" w:rsidR="0076755B" w:rsidRPr="0076755B" w:rsidRDefault="0076755B" w:rsidP="00651EBF">
      <w:pPr>
        <w:widowControl w:val="0"/>
        <w:autoSpaceDE w:val="0"/>
        <w:autoSpaceDN w:val="0"/>
        <w:adjustRightInd w:val="0"/>
        <w:spacing w:line="240" w:lineRule="auto"/>
      </w:pPr>
      <w:r>
        <w:rPr>
          <w:sz w:val="24"/>
          <w:szCs w:val="24"/>
        </w:rPr>
        <w:t>Crimmins et al. only used a multinomial logit model for classifying cognition outcomes for self-</w:t>
      </w:r>
      <w:r w:rsidR="00651EBF">
        <w:rPr>
          <w:sz w:val="24"/>
          <w:szCs w:val="24"/>
        </w:rPr>
        <w:t>respondents</w:t>
      </w:r>
      <w:r>
        <w:rPr>
          <w:sz w:val="24"/>
          <w:szCs w:val="24"/>
        </w:rPr>
        <w:t xml:space="preserve">, and used a standard logit model (with outcomes normal vs. demented) </w:t>
      </w:r>
      <w:r w:rsidR="00651EBF">
        <w:rPr>
          <w:sz w:val="24"/>
          <w:szCs w:val="24"/>
        </w:rPr>
        <w:t xml:space="preserve">for classifying outcomes for proxy-respondents. Thus performance metrics for proxies across the two classification methods. </w:t>
      </w:r>
    </w:p>
    <w:tbl>
      <w:tblPr>
        <w:tblW w:w="9000" w:type="dxa"/>
        <w:tblInd w:w="-10" w:type="dxa"/>
        <w:tblLayout w:type="fixed"/>
        <w:tblLook w:val="04A0" w:firstRow="1" w:lastRow="0" w:firstColumn="1" w:lastColumn="0" w:noHBand="0" w:noVBand="1"/>
      </w:tblPr>
      <w:tblGrid>
        <w:gridCol w:w="2520"/>
        <w:gridCol w:w="1080"/>
        <w:gridCol w:w="1080"/>
        <w:gridCol w:w="1080"/>
        <w:gridCol w:w="1080"/>
        <w:gridCol w:w="1080"/>
        <w:gridCol w:w="1080"/>
      </w:tblGrid>
      <w:tr w:rsidR="004076E7" w:rsidRPr="004076E7" w14:paraId="4B8C6C0E" w14:textId="77777777" w:rsidTr="004076E7">
        <w:trPr>
          <w:trHeight w:val="255"/>
        </w:trPr>
        <w:tc>
          <w:tcPr>
            <w:tcW w:w="2520" w:type="dxa"/>
            <w:vMerge w:val="restart"/>
            <w:tcBorders>
              <w:top w:val="single" w:sz="8" w:space="0" w:color="305496"/>
              <w:left w:val="single" w:sz="8" w:space="0" w:color="305496"/>
              <w:bottom w:val="single" w:sz="4" w:space="0" w:color="FFFFFF"/>
              <w:right w:val="single" w:sz="4" w:space="0" w:color="FFFFFF"/>
            </w:tcBorders>
            <w:shd w:val="clear" w:color="000000" w:fill="305496"/>
            <w:noWrap/>
            <w:vAlign w:val="center"/>
            <w:hideMark/>
          </w:tcPr>
          <w:p w14:paraId="5A6A6474"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Algorithm</w:t>
            </w:r>
          </w:p>
        </w:tc>
        <w:tc>
          <w:tcPr>
            <w:tcW w:w="1080" w:type="dxa"/>
            <w:tcBorders>
              <w:top w:val="single" w:sz="8" w:space="0" w:color="305496"/>
              <w:left w:val="nil"/>
              <w:bottom w:val="single" w:sz="4" w:space="0" w:color="FFFFFF"/>
              <w:right w:val="single" w:sz="4" w:space="0" w:color="FFFFFF"/>
            </w:tcBorders>
            <w:shd w:val="clear" w:color="000000" w:fill="305496"/>
            <w:noWrap/>
            <w:vAlign w:val="bottom"/>
            <w:hideMark/>
          </w:tcPr>
          <w:p w14:paraId="3E9CA197" w14:textId="5C5AF296"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Sensitivity</w:t>
            </w:r>
          </w:p>
        </w:tc>
        <w:tc>
          <w:tcPr>
            <w:tcW w:w="1080" w:type="dxa"/>
            <w:tcBorders>
              <w:top w:val="single" w:sz="8" w:space="0" w:color="305496"/>
              <w:left w:val="nil"/>
              <w:bottom w:val="single" w:sz="4" w:space="0" w:color="FFFFFF"/>
              <w:right w:val="single" w:sz="4" w:space="0" w:color="FFFFFF"/>
            </w:tcBorders>
            <w:shd w:val="clear" w:color="000000" w:fill="305496"/>
            <w:noWrap/>
            <w:vAlign w:val="bottom"/>
            <w:hideMark/>
          </w:tcPr>
          <w:p w14:paraId="19EFE377" w14:textId="2819520A"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Specificity</w:t>
            </w:r>
          </w:p>
        </w:tc>
        <w:tc>
          <w:tcPr>
            <w:tcW w:w="1080" w:type="dxa"/>
            <w:tcBorders>
              <w:top w:val="single" w:sz="8" w:space="0" w:color="305496"/>
              <w:left w:val="nil"/>
              <w:bottom w:val="single" w:sz="4" w:space="0" w:color="FFFFFF"/>
              <w:right w:val="single" w:sz="4" w:space="0" w:color="FFFFFF"/>
            </w:tcBorders>
            <w:shd w:val="clear" w:color="000000" w:fill="305496"/>
            <w:noWrap/>
            <w:vAlign w:val="bottom"/>
            <w:hideMark/>
          </w:tcPr>
          <w:p w14:paraId="22F61C42"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c>
          <w:tcPr>
            <w:tcW w:w="1080" w:type="dxa"/>
            <w:tcBorders>
              <w:top w:val="single" w:sz="8" w:space="0" w:color="305496"/>
              <w:left w:val="nil"/>
              <w:bottom w:val="single" w:sz="4" w:space="0" w:color="FFFFFF"/>
              <w:right w:val="single" w:sz="4" w:space="0" w:color="FFFFFF"/>
            </w:tcBorders>
            <w:shd w:val="clear" w:color="000000" w:fill="305496"/>
            <w:noWrap/>
            <w:vAlign w:val="bottom"/>
            <w:hideMark/>
          </w:tcPr>
          <w:p w14:paraId="56A6C327" w14:textId="5060FB64"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Sensitivity</w:t>
            </w:r>
          </w:p>
        </w:tc>
        <w:tc>
          <w:tcPr>
            <w:tcW w:w="1080" w:type="dxa"/>
            <w:tcBorders>
              <w:top w:val="single" w:sz="8" w:space="0" w:color="305496"/>
              <w:left w:val="nil"/>
              <w:bottom w:val="single" w:sz="4" w:space="0" w:color="FFFFFF"/>
              <w:right w:val="single" w:sz="4" w:space="0" w:color="FFFFFF"/>
            </w:tcBorders>
            <w:shd w:val="clear" w:color="000000" w:fill="305496"/>
            <w:noWrap/>
            <w:vAlign w:val="bottom"/>
            <w:hideMark/>
          </w:tcPr>
          <w:p w14:paraId="56998B54" w14:textId="0F7C5EE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Specificity</w:t>
            </w:r>
          </w:p>
        </w:tc>
        <w:tc>
          <w:tcPr>
            <w:tcW w:w="1080" w:type="dxa"/>
            <w:tcBorders>
              <w:top w:val="single" w:sz="8" w:space="0" w:color="305496"/>
              <w:left w:val="nil"/>
              <w:bottom w:val="single" w:sz="4" w:space="0" w:color="FFFFFF"/>
              <w:right w:val="single" w:sz="8" w:space="0" w:color="305496"/>
            </w:tcBorders>
            <w:shd w:val="clear" w:color="000000" w:fill="305496"/>
            <w:noWrap/>
            <w:vAlign w:val="bottom"/>
            <w:hideMark/>
          </w:tcPr>
          <w:p w14:paraId="5B82FF63"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r>
      <w:tr w:rsidR="004076E7" w:rsidRPr="004076E7" w14:paraId="0DB04E3C" w14:textId="77777777" w:rsidTr="004076E7">
        <w:trPr>
          <w:trHeight w:val="255"/>
        </w:trPr>
        <w:tc>
          <w:tcPr>
            <w:tcW w:w="2520" w:type="dxa"/>
            <w:vMerge/>
            <w:tcBorders>
              <w:top w:val="single" w:sz="8" w:space="0" w:color="305496"/>
              <w:left w:val="single" w:sz="8" w:space="0" w:color="305496"/>
              <w:bottom w:val="single" w:sz="4" w:space="0" w:color="FFFFFF"/>
              <w:right w:val="single" w:sz="4" w:space="0" w:color="FFFFFF"/>
            </w:tcBorders>
            <w:vAlign w:val="center"/>
            <w:hideMark/>
          </w:tcPr>
          <w:p w14:paraId="651A2EEC" w14:textId="77777777" w:rsidR="004076E7" w:rsidRPr="004076E7" w:rsidRDefault="004076E7" w:rsidP="004076E7">
            <w:pPr>
              <w:spacing w:after="0" w:line="240" w:lineRule="auto"/>
              <w:rPr>
                <w:rFonts w:ascii="Calibri" w:eastAsia="Times New Roman" w:hAnsi="Calibri" w:cs="Times New Roman"/>
                <w:b/>
                <w:bCs/>
                <w:color w:val="FFFFFF"/>
                <w:sz w:val="18"/>
                <w:szCs w:val="18"/>
              </w:rPr>
            </w:pPr>
          </w:p>
        </w:tc>
        <w:tc>
          <w:tcPr>
            <w:tcW w:w="3240"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38870BC5"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Self-respondent</w:t>
            </w:r>
          </w:p>
        </w:tc>
        <w:tc>
          <w:tcPr>
            <w:tcW w:w="3240" w:type="dxa"/>
            <w:gridSpan w:val="3"/>
            <w:tcBorders>
              <w:top w:val="single" w:sz="4" w:space="0" w:color="FFFFFF"/>
              <w:left w:val="nil"/>
              <w:bottom w:val="single" w:sz="4" w:space="0" w:color="FFFFFF"/>
              <w:right w:val="single" w:sz="8" w:space="0" w:color="305496"/>
            </w:tcBorders>
            <w:shd w:val="clear" w:color="000000" w:fill="305496"/>
            <w:noWrap/>
            <w:vAlign w:val="bottom"/>
            <w:hideMark/>
          </w:tcPr>
          <w:p w14:paraId="2FDB5DF5" w14:textId="3B67FF04"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Proxy</w:t>
            </w:r>
            <w:r w:rsidR="00651EBF">
              <w:rPr>
                <w:rFonts w:ascii="Calibri" w:eastAsia="Times New Roman" w:hAnsi="Calibri" w:cs="Times New Roman"/>
                <w:b/>
                <w:bCs/>
                <w:color w:val="FFFFFF"/>
                <w:sz w:val="18"/>
                <w:szCs w:val="18"/>
              </w:rPr>
              <w:t>-respondent</w:t>
            </w:r>
          </w:p>
        </w:tc>
      </w:tr>
      <w:tr w:rsidR="004076E7" w:rsidRPr="004076E7" w14:paraId="251129D9" w14:textId="77777777" w:rsidTr="004076E7">
        <w:trPr>
          <w:trHeight w:val="255"/>
        </w:trPr>
        <w:tc>
          <w:tcPr>
            <w:tcW w:w="2520" w:type="dxa"/>
            <w:tcBorders>
              <w:top w:val="nil"/>
              <w:left w:val="single" w:sz="8" w:space="0" w:color="305496"/>
              <w:bottom w:val="single" w:sz="4" w:space="0" w:color="305496"/>
              <w:right w:val="single" w:sz="4" w:space="0" w:color="305496"/>
            </w:tcBorders>
            <w:shd w:val="clear" w:color="000000" w:fill="D9E1F2"/>
            <w:noWrap/>
            <w:vAlign w:val="bottom"/>
            <w:hideMark/>
          </w:tcPr>
          <w:p w14:paraId="3FB5F930"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HRS training data</w:t>
            </w:r>
          </w:p>
        </w:tc>
        <w:tc>
          <w:tcPr>
            <w:tcW w:w="3240" w:type="dxa"/>
            <w:gridSpan w:val="3"/>
            <w:tcBorders>
              <w:top w:val="single" w:sz="4" w:space="0" w:color="FFFFFF"/>
              <w:left w:val="nil"/>
              <w:bottom w:val="single" w:sz="4" w:space="0" w:color="305496"/>
              <w:right w:val="single" w:sz="8" w:space="0" w:color="305496"/>
            </w:tcBorders>
            <w:shd w:val="clear" w:color="000000" w:fill="D9E1F2"/>
            <w:noWrap/>
            <w:vAlign w:val="bottom"/>
            <w:hideMark/>
          </w:tcPr>
          <w:p w14:paraId="4325726A"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N=595</w:t>
            </w:r>
          </w:p>
        </w:tc>
        <w:tc>
          <w:tcPr>
            <w:tcW w:w="3240"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0EA32D65"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N=165</w:t>
            </w:r>
          </w:p>
        </w:tc>
      </w:tr>
      <w:tr w:rsidR="004076E7" w:rsidRPr="004076E7" w14:paraId="051B64B7"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E7F3F7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80" w:type="dxa"/>
            <w:tcBorders>
              <w:top w:val="nil"/>
              <w:left w:val="nil"/>
              <w:bottom w:val="nil"/>
              <w:right w:val="nil"/>
            </w:tcBorders>
            <w:shd w:val="clear" w:color="auto" w:fill="auto"/>
            <w:noWrap/>
            <w:vAlign w:val="bottom"/>
            <w:hideMark/>
          </w:tcPr>
          <w:p w14:paraId="12B2F66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29.37</w:t>
            </w:r>
          </w:p>
        </w:tc>
        <w:tc>
          <w:tcPr>
            <w:tcW w:w="1080" w:type="dxa"/>
            <w:tcBorders>
              <w:top w:val="nil"/>
              <w:left w:val="nil"/>
              <w:bottom w:val="nil"/>
              <w:right w:val="nil"/>
            </w:tcBorders>
            <w:shd w:val="clear" w:color="auto" w:fill="auto"/>
            <w:noWrap/>
            <w:vAlign w:val="bottom"/>
            <w:hideMark/>
          </w:tcPr>
          <w:p w14:paraId="76A3810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97.44</w:t>
            </w:r>
          </w:p>
        </w:tc>
        <w:tc>
          <w:tcPr>
            <w:tcW w:w="1080" w:type="dxa"/>
            <w:tcBorders>
              <w:top w:val="nil"/>
              <w:left w:val="nil"/>
              <w:bottom w:val="nil"/>
              <w:right w:val="single" w:sz="8" w:space="0" w:color="305496"/>
            </w:tcBorders>
            <w:shd w:val="clear" w:color="auto" w:fill="auto"/>
            <w:noWrap/>
            <w:vAlign w:val="bottom"/>
            <w:hideMark/>
          </w:tcPr>
          <w:p w14:paraId="799A629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83.03</w:t>
            </w:r>
          </w:p>
        </w:tc>
        <w:tc>
          <w:tcPr>
            <w:tcW w:w="1080" w:type="dxa"/>
            <w:tcBorders>
              <w:top w:val="nil"/>
              <w:left w:val="nil"/>
              <w:bottom w:val="nil"/>
              <w:right w:val="nil"/>
            </w:tcBorders>
            <w:shd w:val="clear" w:color="auto" w:fill="auto"/>
            <w:noWrap/>
            <w:vAlign w:val="bottom"/>
            <w:hideMark/>
          </w:tcPr>
          <w:p w14:paraId="32C5A57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76.52</w:t>
            </w:r>
          </w:p>
        </w:tc>
        <w:tc>
          <w:tcPr>
            <w:tcW w:w="1080" w:type="dxa"/>
            <w:tcBorders>
              <w:top w:val="nil"/>
              <w:left w:val="nil"/>
              <w:bottom w:val="nil"/>
              <w:right w:val="nil"/>
            </w:tcBorders>
            <w:shd w:val="clear" w:color="auto" w:fill="auto"/>
            <w:noWrap/>
            <w:vAlign w:val="bottom"/>
            <w:hideMark/>
          </w:tcPr>
          <w:p w14:paraId="6369488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84.85</w:t>
            </w:r>
          </w:p>
        </w:tc>
        <w:tc>
          <w:tcPr>
            <w:tcW w:w="1080" w:type="dxa"/>
            <w:tcBorders>
              <w:top w:val="nil"/>
              <w:left w:val="nil"/>
              <w:bottom w:val="nil"/>
              <w:right w:val="single" w:sz="8" w:space="0" w:color="305496"/>
            </w:tcBorders>
            <w:shd w:val="clear" w:color="auto" w:fill="auto"/>
            <w:noWrap/>
            <w:vAlign w:val="bottom"/>
            <w:hideMark/>
          </w:tcPr>
          <w:p w14:paraId="59113B4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78.18</w:t>
            </w:r>
          </w:p>
        </w:tc>
      </w:tr>
      <w:tr w:rsidR="004076E7" w:rsidRPr="004076E7" w14:paraId="7450F10B"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6F37F20"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80" w:type="dxa"/>
            <w:tcBorders>
              <w:top w:val="nil"/>
              <w:left w:val="nil"/>
              <w:bottom w:val="nil"/>
              <w:right w:val="nil"/>
            </w:tcBorders>
            <w:shd w:val="clear" w:color="auto" w:fill="auto"/>
            <w:noWrap/>
            <w:vAlign w:val="bottom"/>
            <w:hideMark/>
          </w:tcPr>
          <w:p w14:paraId="46609C6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57.94</w:t>
            </w:r>
          </w:p>
        </w:tc>
        <w:tc>
          <w:tcPr>
            <w:tcW w:w="1080" w:type="dxa"/>
            <w:tcBorders>
              <w:top w:val="nil"/>
              <w:left w:val="nil"/>
              <w:bottom w:val="nil"/>
              <w:right w:val="nil"/>
            </w:tcBorders>
            <w:shd w:val="clear" w:color="auto" w:fill="auto"/>
            <w:noWrap/>
            <w:vAlign w:val="bottom"/>
            <w:hideMark/>
          </w:tcPr>
          <w:p w14:paraId="035D1AF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84.65</w:t>
            </w:r>
          </w:p>
        </w:tc>
        <w:tc>
          <w:tcPr>
            <w:tcW w:w="1080" w:type="dxa"/>
            <w:tcBorders>
              <w:top w:val="nil"/>
              <w:left w:val="nil"/>
              <w:bottom w:val="nil"/>
              <w:right w:val="single" w:sz="8" w:space="0" w:color="305496"/>
            </w:tcBorders>
            <w:shd w:val="clear" w:color="auto" w:fill="auto"/>
            <w:noWrap/>
            <w:vAlign w:val="bottom"/>
            <w:hideMark/>
          </w:tcPr>
          <w:p w14:paraId="25DF959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78.99</w:t>
            </w:r>
          </w:p>
        </w:tc>
        <w:tc>
          <w:tcPr>
            <w:tcW w:w="1080" w:type="dxa"/>
            <w:tcBorders>
              <w:top w:val="nil"/>
              <w:left w:val="nil"/>
              <w:bottom w:val="nil"/>
              <w:right w:val="nil"/>
            </w:tcBorders>
            <w:shd w:val="clear" w:color="auto" w:fill="auto"/>
            <w:noWrap/>
            <w:vAlign w:val="bottom"/>
            <w:hideMark/>
          </w:tcPr>
          <w:p w14:paraId="0D7AE6B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91.67</w:t>
            </w:r>
          </w:p>
        </w:tc>
        <w:tc>
          <w:tcPr>
            <w:tcW w:w="1080" w:type="dxa"/>
            <w:tcBorders>
              <w:top w:val="nil"/>
              <w:left w:val="nil"/>
              <w:bottom w:val="nil"/>
              <w:right w:val="nil"/>
            </w:tcBorders>
            <w:shd w:val="clear" w:color="auto" w:fill="auto"/>
            <w:noWrap/>
            <w:vAlign w:val="bottom"/>
            <w:hideMark/>
          </w:tcPr>
          <w:p w14:paraId="3EF12BE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63.64</w:t>
            </w:r>
          </w:p>
        </w:tc>
        <w:tc>
          <w:tcPr>
            <w:tcW w:w="1080" w:type="dxa"/>
            <w:tcBorders>
              <w:top w:val="nil"/>
              <w:left w:val="nil"/>
              <w:bottom w:val="nil"/>
              <w:right w:val="single" w:sz="8" w:space="0" w:color="305496"/>
            </w:tcBorders>
            <w:shd w:val="clear" w:color="auto" w:fill="auto"/>
            <w:noWrap/>
            <w:vAlign w:val="bottom"/>
            <w:hideMark/>
          </w:tcPr>
          <w:p w14:paraId="452D422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86.06</w:t>
            </w:r>
          </w:p>
        </w:tc>
      </w:tr>
      <w:tr w:rsidR="004076E7" w:rsidRPr="004076E7" w14:paraId="3B694F67"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03C2962"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80" w:type="dxa"/>
            <w:tcBorders>
              <w:top w:val="nil"/>
              <w:left w:val="nil"/>
              <w:bottom w:val="nil"/>
              <w:right w:val="nil"/>
            </w:tcBorders>
            <w:shd w:val="clear" w:color="auto" w:fill="auto"/>
            <w:noWrap/>
            <w:vAlign w:val="bottom"/>
            <w:hideMark/>
          </w:tcPr>
          <w:p w14:paraId="7F0C6E2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83.33</w:t>
            </w:r>
          </w:p>
        </w:tc>
        <w:tc>
          <w:tcPr>
            <w:tcW w:w="1080" w:type="dxa"/>
            <w:tcBorders>
              <w:top w:val="nil"/>
              <w:left w:val="nil"/>
              <w:bottom w:val="nil"/>
              <w:right w:val="nil"/>
            </w:tcBorders>
            <w:shd w:val="clear" w:color="auto" w:fill="auto"/>
            <w:noWrap/>
            <w:vAlign w:val="bottom"/>
            <w:hideMark/>
          </w:tcPr>
          <w:p w14:paraId="1AEA373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82.09</w:t>
            </w:r>
          </w:p>
        </w:tc>
        <w:tc>
          <w:tcPr>
            <w:tcW w:w="1080" w:type="dxa"/>
            <w:tcBorders>
              <w:top w:val="nil"/>
              <w:left w:val="nil"/>
              <w:bottom w:val="nil"/>
              <w:right w:val="single" w:sz="8" w:space="0" w:color="305496"/>
            </w:tcBorders>
            <w:shd w:val="clear" w:color="auto" w:fill="auto"/>
            <w:noWrap/>
            <w:vAlign w:val="bottom"/>
            <w:hideMark/>
          </w:tcPr>
          <w:p w14:paraId="2656093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82.35</w:t>
            </w:r>
          </w:p>
        </w:tc>
        <w:tc>
          <w:tcPr>
            <w:tcW w:w="1080" w:type="dxa"/>
            <w:tcBorders>
              <w:top w:val="nil"/>
              <w:left w:val="nil"/>
              <w:bottom w:val="nil"/>
              <w:right w:val="nil"/>
            </w:tcBorders>
            <w:shd w:val="clear" w:color="auto" w:fill="auto"/>
            <w:noWrap/>
            <w:vAlign w:val="bottom"/>
            <w:hideMark/>
          </w:tcPr>
          <w:p w14:paraId="4DAB2AB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96.21</w:t>
            </w:r>
          </w:p>
        </w:tc>
        <w:tc>
          <w:tcPr>
            <w:tcW w:w="1080" w:type="dxa"/>
            <w:tcBorders>
              <w:top w:val="nil"/>
              <w:left w:val="nil"/>
              <w:bottom w:val="nil"/>
              <w:right w:val="nil"/>
            </w:tcBorders>
            <w:shd w:val="clear" w:color="auto" w:fill="auto"/>
            <w:noWrap/>
            <w:vAlign w:val="bottom"/>
            <w:hideMark/>
          </w:tcPr>
          <w:p w14:paraId="3A93664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36.36</w:t>
            </w:r>
          </w:p>
        </w:tc>
        <w:tc>
          <w:tcPr>
            <w:tcW w:w="1080" w:type="dxa"/>
            <w:tcBorders>
              <w:top w:val="nil"/>
              <w:left w:val="nil"/>
              <w:bottom w:val="nil"/>
              <w:right w:val="single" w:sz="8" w:space="0" w:color="305496"/>
            </w:tcBorders>
            <w:shd w:val="clear" w:color="auto" w:fill="auto"/>
            <w:noWrap/>
            <w:vAlign w:val="bottom"/>
            <w:hideMark/>
          </w:tcPr>
          <w:p w14:paraId="43C6C46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84.24</w:t>
            </w:r>
          </w:p>
        </w:tc>
      </w:tr>
      <w:tr w:rsidR="004076E7" w:rsidRPr="004076E7" w14:paraId="18EEDEAA"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217EDCC" w14:textId="773C255E"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CIND)</w:t>
            </w:r>
          </w:p>
        </w:tc>
        <w:tc>
          <w:tcPr>
            <w:tcW w:w="1080" w:type="dxa"/>
            <w:tcBorders>
              <w:top w:val="nil"/>
              <w:left w:val="nil"/>
              <w:bottom w:val="nil"/>
              <w:right w:val="nil"/>
            </w:tcBorders>
            <w:shd w:val="clear" w:color="auto" w:fill="auto"/>
            <w:noWrap/>
            <w:vAlign w:val="bottom"/>
            <w:hideMark/>
          </w:tcPr>
          <w:p w14:paraId="7B0A7A9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65.08</w:t>
            </w:r>
          </w:p>
        </w:tc>
        <w:tc>
          <w:tcPr>
            <w:tcW w:w="1080" w:type="dxa"/>
            <w:tcBorders>
              <w:top w:val="nil"/>
              <w:left w:val="nil"/>
              <w:bottom w:val="nil"/>
              <w:right w:val="nil"/>
            </w:tcBorders>
            <w:shd w:val="clear" w:color="auto" w:fill="auto"/>
            <w:noWrap/>
            <w:vAlign w:val="bottom"/>
            <w:hideMark/>
          </w:tcPr>
          <w:p w14:paraId="5C0E81C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90.62</w:t>
            </w:r>
          </w:p>
        </w:tc>
        <w:tc>
          <w:tcPr>
            <w:tcW w:w="1080" w:type="dxa"/>
            <w:tcBorders>
              <w:top w:val="nil"/>
              <w:left w:val="nil"/>
              <w:bottom w:val="nil"/>
              <w:right w:val="single" w:sz="8" w:space="0" w:color="305496"/>
            </w:tcBorders>
            <w:shd w:val="clear" w:color="auto" w:fill="auto"/>
            <w:noWrap/>
            <w:vAlign w:val="bottom"/>
            <w:hideMark/>
          </w:tcPr>
          <w:p w14:paraId="339641C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85.21</w:t>
            </w:r>
          </w:p>
        </w:tc>
        <w:tc>
          <w:tcPr>
            <w:tcW w:w="1080" w:type="dxa"/>
            <w:tcBorders>
              <w:top w:val="nil"/>
              <w:left w:val="nil"/>
              <w:bottom w:val="nil"/>
              <w:right w:val="nil"/>
            </w:tcBorders>
            <w:shd w:val="clear" w:color="auto" w:fill="auto"/>
            <w:noWrap/>
            <w:vAlign w:val="bottom"/>
            <w:hideMark/>
          </w:tcPr>
          <w:p w14:paraId="2665705E"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96.21</w:t>
            </w:r>
          </w:p>
        </w:tc>
        <w:tc>
          <w:tcPr>
            <w:tcW w:w="1080" w:type="dxa"/>
            <w:tcBorders>
              <w:top w:val="nil"/>
              <w:left w:val="nil"/>
              <w:bottom w:val="nil"/>
              <w:right w:val="nil"/>
            </w:tcBorders>
            <w:shd w:val="clear" w:color="auto" w:fill="auto"/>
            <w:noWrap/>
            <w:vAlign w:val="bottom"/>
            <w:hideMark/>
          </w:tcPr>
          <w:p w14:paraId="1C94852A"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36.36</w:t>
            </w:r>
          </w:p>
        </w:tc>
        <w:tc>
          <w:tcPr>
            <w:tcW w:w="1080" w:type="dxa"/>
            <w:tcBorders>
              <w:top w:val="nil"/>
              <w:left w:val="nil"/>
              <w:bottom w:val="nil"/>
              <w:right w:val="single" w:sz="8" w:space="0" w:color="305496"/>
            </w:tcBorders>
            <w:shd w:val="clear" w:color="auto" w:fill="auto"/>
            <w:noWrap/>
            <w:vAlign w:val="bottom"/>
            <w:hideMark/>
          </w:tcPr>
          <w:p w14:paraId="08C56CE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84.24</w:t>
            </w:r>
          </w:p>
        </w:tc>
      </w:tr>
      <w:tr w:rsidR="004076E7" w:rsidRPr="004076E7" w14:paraId="30DF986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EE0DAF4"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80" w:type="dxa"/>
            <w:tcBorders>
              <w:top w:val="nil"/>
              <w:left w:val="nil"/>
              <w:bottom w:val="nil"/>
              <w:right w:val="nil"/>
            </w:tcBorders>
            <w:shd w:val="clear" w:color="auto" w:fill="auto"/>
            <w:noWrap/>
            <w:vAlign w:val="bottom"/>
            <w:hideMark/>
          </w:tcPr>
          <w:p w14:paraId="333C892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57.14</w:t>
            </w:r>
          </w:p>
        </w:tc>
        <w:tc>
          <w:tcPr>
            <w:tcW w:w="1080" w:type="dxa"/>
            <w:tcBorders>
              <w:top w:val="nil"/>
              <w:left w:val="nil"/>
              <w:bottom w:val="nil"/>
              <w:right w:val="nil"/>
            </w:tcBorders>
            <w:shd w:val="clear" w:color="auto" w:fill="auto"/>
            <w:noWrap/>
            <w:vAlign w:val="bottom"/>
            <w:hideMark/>
          </w:tcPr>
          <w:p w14:paraId="34664DB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93.39</w:t>
            </w:r>
          </w:p>
        </w:tc>
        <w:tc>
          <w:tcPr>
            <w:tcW w:w="1080" w:type="dxa"/>
            <w:tcBorders>
              <w:top w:val="nil"/>
              <w:left w:val="nil"/>
              <w:bottom w:val="nil"/>
              <w:right w:val="single" w:sz="8" w:space="0" w:color="305496"/>
            </w:tcBorders>
            <w:shd w:val="clear" w:color="auto" w:fill="auto"/>
            <w:noWrap/>
            <w:vAlign w:val="bottom"/>
            <w:hideMark/>
          </w:tcPr>
          <w:p w14:paraId="53C080A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85.71</w:t>
            </w:r>
          </w:p>
        </w:tc>
        <w:tc>
          <w:tcPr>
            <w:tcW w:w="1080" w:type="dxa"/>
            <w:tcBorders>
              <w:top w:val="nil"/>
              <w:left w:val="nil"/>
              <w:bottom w:val="nil"/>
              <w:right w:val="nil"/>
            </w:tcBorders>
            <w:shd w:val="clear" w:color="auto" w:fill="auto"/>
            <w:noWrap/>
            <w:vAlign w:val="bottom"/>
            <w:hideMark/>
          </w:tcPr>
          <w:p w14:paraId="1B148DB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95.45</w:t>
            </w:r>
          </w:p>
        </w:tc>
        <w:tc>
          <w:tcPr>
            <w:tcW w:w="1080" w:type="dxa"/>
            <w:tcBorders>
              <w:top w:val="nil"/>
              <w:left w:val="nil"/>
              <w:bottom w:val="nil"/>
              <w:right w:val="nil"/>
            </w:tcBorders>
            <w:shd w:val="clear" w:color="auto" w:fill="auto"/>
            <w:noWrap/>
            <w:vAlign w:val="bottom"/>
            <w:hideMark/>
          </w:tcPr>
          <w:p w14:paraId="7E8C7EE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69.70</w:t>
            </w:r>
          </w:p>
        </w:tc>
        <w:tc>
          <w:tcPr>
            <w:tcW w:w="1080" w:type="dxa"/>
            <w:tcBorders>
              <w:top w:val="nil"/>
              <w:left w:val="nil"/>
              <w:bottom w:val="nil"/>
              <w:right w:val="single" w:sz="8" w:space="0" w:color="305496"/>
            </w:tcBorders>
            <w:shd w:val="clear" w:color="auto" w:fill="auto"/>
            <w:noWrap/>
            <w:vAlign w:val="bottom"/>
            <w:hideMark/>
          </w:tcPr>
          <w:p w14:paraId="6EEDB90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90.30</w:t>
            </w:r>
          </w:p>
        </w:tc>
      </w:tr>
      <w:tr w:rsidR="004076E7" w:rsidRPr="004076E7" w14:paraId="15E7436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CE6B26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80" w:type="dxa"/>
            <w:tcBorders>
              <w:top w:val="nil"/>
              <w:left w:val="nil"/>
              <w:bottom w:val="nil"/>
              <w:right w:val="nil"/>
            </w:tcBorders>
            <w:shd w:val="clear" w:color="auto" w:fill="auto"/>
            <w:noWrap/>
            <w:vAlign w:val="bottom"/>
            <w:hideMark/>
          </w:tcPr>
          <w:p w14:paraId="09573DD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61.90</w:t>
            </w:r>
          </w:p>
        </w:tc>
        <w:tc>
          <w:tcPr>
            <w:tcW w:w="1080" w:type="dxa"/>
            <w:tcBorders>
              <w:top w:val="nil"/>
              <w:left w:val="nil"/>
              <w:bottom w:val="nil"/>
              <w:right w:val="nil"/>
            </w:tcBorders>
            <w:shd w:val="clear" w:color="auto" w:fill="auto"/>
            <w:noWrap/>
            <w:vAlign w:val="bottom"/>
            <w:hideMark/>
          </w:tcPr>
          <w:p w14:paraId="72EB1BF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90.83</w:t>
            </w:r>
          </w:p>
        </w:tc>
        <w:tc>
          <w:tcPr>
            <w:tcW w:w="1080" w:type="dxa"/>
            <w:tcBorders>
              <w:top w:val="nil"/>
              <w:left w:val="nil"/>
              <w:bottom w:val="nil"/>
              <w:right w:val="single" w:sz="8" w:space="0" w:color="305496"/>
            </w:tcBorders>
            <w:shd w:val="clear" w:color="auto" w:fill="auto"/>
            <w:noWrap/>
            <w:vAlign w:val="bottom"/>
            <w:hideMark/>
          </w:tcPr>
          <w:p w14:paraId="409CD6E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84.71</w:t>
            </w:r>
          </w:p>
        </w:tc>
        <w:tc>
          <w:tcPr>
            <w:tcW w:w="1080" w:type="dxa"/>
            <w:tcBorders>
              <w:top w:val="nil"/>
              <w:left w:val="nil"/>
              <w:bottom w:val="nil"/>
              <w:right w:val="nil"/>
            </w:tcBorders>
            <w:shd w:val="clear" w:color="auto" w:fill="auto"/>
            <w:noWrap/>
            <w:vAlign w:val="bottom"/>
            <w:hideMark/>
          </w:tcPr>
          <w:p w14:paraId="5BED45A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93.18</w:t>
            </w:r>
          </w:p>
        </w:tc>
        <w:tc>
          <w:tcPr>
            <w:tcW w:w="1080" w:type="dxa"/>
            <w:tcBorders>
              <w:top w:val="nil"/>
              <w:left w:val="nil"/>
              <w:bottom w:val="nil"/>
              <w:right w:val="nil"/>
            </w:tcBorders>
            <w:shd w:val="clear" w:color="auto" w:fill="auto"/>
            <w:noWrap/>
            <w:vAlign w:val="bottom"/>
            <w:hideMark/>
          </w:tcPr>
          <w:p w14:paraId="389589B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48.48</w:t>
            </w:r>
          </w:p>
        </w:tc>
        <w:tc>
          <w:tcPr>
            <w:tcW w:w="1080" w:type="dxa"/>
            <w:tcBorders>
              <w:top w:val="nil"/>
              <w:left w:val="nil"/>
              <w:bottom w:val="nil"/>
              <w:right w:val="single" w:sz="8" w:space="0" w:color="305496"/>
            </w:tcBorders>
            <w:shd w:val="clear" w:color="auto" w:fill="auto"/>
            <w:noWrap/>
            <w:vAlign w:val="bottom"/>
            <w:hideMark/>
          </w:tcPr>
          <w:p w14:paraId="5BD1AD0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84.24</w:t>
            </w:r>
          </w:p>
        </w:tc>
      </w:tr>
      <w:tr w:rsidR="004076E7" w:rsidRPr="004076E7" w14:paraId="33F7A818" w14:textId="77777777" w:rsidTr="004076E7">
        <w:trPr>
          <w:trHeight w:val="255"/>
        </w:trPr>
        <w:tc>
          <w:tcPr>
            <w:tcW w:w="2520" w:type="dxa"/>
            <w:tcBorders>
              <w:top w:val="single" w:sz="4" w:space="0" w:color="305496"/>
              <w:left w:val="single" w:sz="8" w:space="0" w:color="305496"/>
              <w:bottom w:val="single" w:sz="4" w:space="0" w:color="305496"/>
              <w:right w:val="single" w:sz="4" w:space="0" w:color="305496"/>
            </w:tcBorders>
            <w:shd w:val="clear" w:color="000000" w:fill="D9E1F2"/>
            <w:noWrap/>
            <w:vAlign w:val="bottom"/>
            <w:hideMark/>
          </w:tcPr>
          <w:p w14:paraId="64109A4E"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 xml:space="preserve">HRS validation data </w:t>
            </w:r>
          </w:p>
        </w:tc>
        <w:tc>
          <w:tcPr>
            <w:tcW w:w="3240" w:type="dxa"/>
            <w:gridSpan w:val="3"/>
            <w:tcBorders>
              <w:top w:val="single" w:sz="4" w:space="0" w:color="305496"/>
              <w:left w:val="nil"/>
              <w:bottom w:val="single" w:sz="4" w:space="0" w:color="305496"/>
              <w:right w:val="single" w:sz="8" w:space="0" w:color="305496"/>
            </w:tcBorders>
            <w:shd w:val="clear" w:color="000000" w:fill="D9E1F2"/>
            <w:noWrap/>
            <w:vAlign w:val="bottom"/>
            <w:hideMark/>
          </w:tcPr>
          <w:p w14:paraId="6BFC99C5"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N=485</w:t>
            </w:r>
          </w:p>
        </w:tc>
        <w:tc>
          <w:tcPr>
            <w:tcW w:w="3240"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54A408EF"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N=30</w:t>
            </w:r>
          </w:p>
        </w:tc>
      </w:tr>
      <w:tr w:rsidR="004076E7" w:rsidRPr="004076E7" w14:paraId="4B602B84"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EF87071"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80" w:type="dxa"/>
            <w:tcBorders>
              <w:top w:val="nil"/>
              <w:left w:val="nil"/>
              <w:bottom w:val="nil"/>
              <w:right w:val="nil"/>
            </w:tcBorders>
            <w:shd w:val="clear" w:color="auto" w:fill="auto"/>
            <w:noWrap/>
            <w:vAlign w:val="bottom"/>
            <w:hideMark/>
          </w:tcPr>
          <w:p w14:paraId="5BFE831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16.07</w:t>
            </w:r>
          </w:p>
        </w:tc>
        <w:tc>
          <w:tcPr>
            <w:tcW w:w="1080" w:type="dxa"/>
            <w:tcBorders>
              <w:top w:val="nil"/>
              <w:left w:val="nil"/>
              <w:bottom w:val="nil"/>
              <w:right w:val="nil"/>
            </w:tcBorders>
            <w:shd w:val="clear" w:color="auto" w:fill="auto"/>
            <w:noWrap/>
            <w:vAlign w:val="bottom"/>
            <w:hideMark/>
          </w:tcPr>
          <w:p w14:paraId="4DF782E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98.37</w:t>
            </w:r>
          </w:p>
        </w:tc>
        <w:tc>
          <w:tcPr>
            <w:tcW w:w="1080" w:type="dxa"/>
            <w:tcBorders>
              <w:top w:val="nil"/>
              <w:left w:val="nil"/>
              <w:bottom w:val="nil"/>
              <w:right w:val="single" w:sz="8" w:space="0" w:color="305496"/>
            </w:tcBorders>
            <w:shd w:val="clear" w:color="auto" w:fill="auto"/>
            <w:noWrap/>
            <w:vAlign w:val="bottom"/>
            <w:hideMark/>
          </w:tcPr>
          <w:p w14:paraId="2B660D0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88.87</w:t>
            </w:r>
          </w:p>
        </w:tc>
        <w:tc>
          <w:tcPr>
            <w:tcW w:w="1080" w:type="dxa"/>
            <w:tcBorders>
              <w:top w:val="nil"/>
              <w:left w:val="nil"/>
              <w:bottom w:val="nil"/>
              <w:right w:val="nil"/>
            </w:tcBorders>
            <w:shd w:val="clear" w:color="auto" w:fill="auto"/>
            <w:noWrap/>
            <w:vAlign w:val="bottom"/>
            <w:hideMark/>
          </w:tcPr>
          <w:p w14:paraId="050E53A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26.67</w:t>
            </w:r>
          </w:p>
        </w:tc>
        <w:tc>
          <w:tcPr>
            <w:tcW w:w="1080" w:type="dxa"/>
            <w:tcBorders>
              <w:top w:val="nil"/>
              <w:left w:val="nil"/>
              <w:bottom w:val="nil"/>
              <w:right w:val="nil"/>
            </w:tcBorders>
            <w:shd w:val="clear" w:color="auto" w:fill="auto"/>
            <w:noWrap/>
            <w:vAlign w:val="bottom"/>
            <w:hideMark/>
          </w:tcPr>
          <w:p w14:paraId="11AB270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80.00</w:t>
            </w:r>
          </w:p>
        </w:tc>
        <w:tc>
          <w:tcPr>
            <w:tcW w:w="1080" w:type="dxa"/>
            <w:tcBorders>
              <w:top w:val="nil"/>
              <w:left w:val="nil"/>
              <w:bottom w:val="nil"/>
              <w:right w:val="single" w:sz="8" w:space="0" w:color="305496"/>
            </w:tcBorders>
            <w:shd w:val="clear" w:color="auto" w:fill="auto"/>
            <w:noWrap/>
            <w:vAlign w:val="bottom"/>
            <w:hideMark/>
          </w:tcPr>
          <w:p w14:paraId="6E04DB5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r>
      <w:tr w:rsidR="004076E7" w:rsidRPr="004076E7" w14:paraId="50A4CBAE"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437251B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80" w:type="dxa"/>
            <w:tcBorders>
              <w:top w:val="nil"/>
              <w:left w:val="nil"/>
              <w:bottom w:val="nil"/>
              <w:right w:val="nil"/>
            </w:tcBorders>
            <w:shd w:val="clear" w:color="auto" w:fill="auto"/>
            <w:noWrap/>
            <w:vAlign w:val="bottom"/>
            <w:hideMark/>
          </w:tcPr>
          <w:p w14:paraId="13B6203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80" w:type="dxa"/>
            <w:tcBorders>
              <w:top w:val="nil"/>
              <w:left w:val="nil"/>
              <w:bottom w:val="nil"/>
              <w:right w:val="nil"/>
            </w:tcBorders>
            <w:shd w:val="clear" w:color="auto" w:fill="auto"/>
            <w:noWrap/>
            <w:vAlign w:val="bottom"/>
            <w:hideMark/>
          </w:tcPr>
          <w:p w14:paraId="4CFDC68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89.98</w:t>
            </w:r>
          </w:p>
        </w:tc>
        <w:tc>
          <w:tcPr>
            <w:tcW w:w="1080" w:type="dxa"/>
            <w:tcBorders>
              <w:top w:val="nil"/>
              <w:left w:val="nil"/>
              <w:bottom w:val="nil"/>
              <w:right w:val="single" w:sz="8" w:space="0" w:color="305496"/>
            </w:tcBorders>
            <w:shd w:val="clear" w:color="auto" w:fill="auto"/>
            <w:noWrap/>
            <w:vAlign w:val="bottom"/>
            <w:hideMark/>
          </w:tcPr>
          <w:p w14:paraId="3EB6E56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83.71</w:t>
            </w:r>
          </w:p>
        </w:tc>
        <w:tc>
          <w:tcPr>
            <w:tcW w:w="1080" w:type="dxa"/>
            <w:tcBorders>
              <w:top w:val="nil"/>
              <w:left w:val="nil"/>
              <w:bottom w:val="nil"/>
              <w:right w:val="nil"/>
            </w:tcBorders>
            <w:shd w:val="clear" w:color="auto" w:fill="auto"/>
            <w:noWrap/>
            <w:vAlign w:val="bottom"/>
            <w:hideMark/>
          </w:tcPr>
          <w:p w14:paraId="098B02D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60.00</w:t>
            </w:r>
          </w:p>
        </w:tc>
        <w:tc>
          <w:tcPr>
            <w:tcW w:w="1080" w:type="dxa"/>
            <w:tcBorders>
              <w:top w:val="nil"/>
              <w:left w:val="nil"/>
              <w:bottom w:val="nil"/>
              <w:right w:val="nil"/>
            </w:tcBorders>
            <w:shd w:val="clear" w:color="auto" w:fill="auto"/>
            <w:noWrap/>
            <w:vAlign w:val="bottom"/>
            <w:hideMark/>
          </w:tcPr>
          <w:p w14:paraId="34F815C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66.67</w:t>
            </w:r>
          </w:p>
        </w:tc>
        <w:tc>
          <w:tcPr>
            <w:tcW w:w="1080" w:type="dxa"/>
            <w:tcBorders>
              <w:top w:val="nil"/>
              <w:left w:val="nil"/>
              <w:bottom w:val="nil"/>
              <w:right w:val="single" w:sz="8" w:space="0" w:color="305496"/>
            </w:tcBorders>
            <w:shd w:val="clear" w:color="auto" w:fill="auto"/>
            <w:noWrap/>
            <w:vAlign w:val="bottom"/>
            <w:hideMark/>
          </w:tcPr>
          <w:p w14:paraId="2C68EEF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63.33</w:t>
            </w:r>
          </w:p>
        </w:tc>
      </w:tr>
      <w:tr w:rsidR="004076E7" w:rsidRPr="004076E7" w14:paraId="17133D6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D26AA6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80" w:type="dxa"/>
            <w:tcBorders>
              <w:top w:val="nil"/>
              <w:left w:val="nil"/>
              <w:bottom w:val="nil"/>
              <w:right w:val="nil"/>
            </w:tcBorders>
            <w:shd w:val="clear" w:color="auto" w:fill="auto"/>
            <w:noWrap/>
            <w:vAlign w:val="bottom"/>
            <w:hideMark/>
          </w:tcPr>
          <w:p w14:paraId="2F64033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60.71</w:t>
            </w:r>
          </w:p>
        </w:tc>
        <w:tc>
          <w:tcPr>
            <w:tcW w:w="1080" w:type="dxa"/>
            <w:tcBorders>
              <w:top w:val="nil"/>
              <w:left w:val="nil"/>
              <w:bottom w:val="nil"/>
              <w:right w:val="nil"/>
            </w:tcBorders>
            <w:shd w:val="clear" w:color="auto" w:fill="auto"/>
            <w:noWrap/>
            <w:vAlign w:val="bottom"/>
            <w:hideMark/>
          </w:tcPr>
          <w:p w14:paraId="2ADD227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83.92</w:t>
            </w:r>
          </w:p>
        </w:tc>
        <w:tc>
          <w:tcPr>
            <w:tcW w:w="1080" w:type="dxa"/>
            <w:tcBorders>
              <w:top w:val="nil"/>
              <w:left w:val="nil"/>
              <w:bottom w:val="nil"/>
              <w:right w:val="single" w:sz="8" w:space="0" w:color="305496"/>
            </w:tcBorders>
            <w:shd w:val="clear" w:color="auto" w:fill="auto"/>
            <w:noWrap/>
            <w:vAlign w:val="bottom"/>
            <w:hideMark/>
          </w:tcPr>
          <w:p w14:paraId="0080DB6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81.24</w:t>
            </w:r>
          </w:p>
        </w:tc>
        <w:tc>
          <w:tcPr>
            <w:tcW w:w="1080" w:type="dxa"/>
            <w:tcBorders>
              <w:top w:val="nil"/>
              <w:left w:val="nil"/>
              <w:bottom w:val="nil"/>
              <w:right w:val="nil"/>
            </w:tcBorders>
            <w:shd w:val="clear" w:color="auto" w:fill="auto"/>
            <w:noWrap/>
            <w:vAlign w:val="bottom"/>
            <w:hideMark/>
          </w:tcPr>
          <w:p w14:paraId="6A6D7E3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66.67</w:t>
            </w:r>
          </w:p>
        </w:tc>
        <w:tc>
          <w:tcPr>
            <w:tcW w:w="1080" w:type="dxa"/>
            <w:tcBorders>
              <w:top w:val="nil"/>
              <w:left w:val="nil"/>
              <w:bottom w:val="nil"/>
              <w:right w:val="nil"/>
            </w:tcBorders>
            <w:shd w:val="clear" w:color="auto" w:fill="auto"/>
            <w:noWrap/>
            <w:vAlign w:val="bottom"/>
            <w:hideMark/>
          </w:tcPr>
          <w:p w14:paraId="058F091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33.33</w:t>
            </w:r>
          </w:p>
        </w:tc>
        <w:tc>
          <w:tcPr>
            <w:tcW w:w="1080" w:type="dxa"/>
            <w:tcBorders>
              <w:top w:val="nil"/>
              <w:left w:val="nil"/>
              <w:bottom w:val="nil"/>
              <w:right w:val="single" w:sz="8" w:space="0" w:color="305496"/>
            </w:tcBorders>
            <w:shd w:val="clear" w:color="auto" w:fill="auto"/>
            <w:noWrap/>
            <w:vAlign w:val="bottom"/>
            <w:hideMark/>
          </w:tcPr>
          <w:p w14:paraId="5B5CED9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50.00</w:t>
            </w:r>
          </w:p>
        </w:tc>
      </w:tr>
      <w:tr w:rsidR="004076E7" w:rsidRPr="004076E7" w14:paraId="3E43389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8267A51" w14:textId="180A6D1A"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CIND)</w:t>
            </w:r>
          </w:p>
        </w:tc>
        <w:tc>
          <w:tcPr>
            <w:tcW w:w="1080" w:type="dxa"/>
            <w:tcBorders>
              <w:top w:val="nil"/>
              <w:left w:val="nil"/>
              <w:bottom w:val="nil"/>
              <w:right w:val="nil"/>
            </w:tcBorders>
            <w:shd w:val="clear" w:color="auto" w:fill="auto"/>
            <w:noWrap/>
            <w:vAlign w:val="bottom"/>
            <w:hideMark/>
          </w:tcPr>
          <w:p w14:paraId="572F6B96"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41.07</w:t>
            </w:r>
          </w:p>
        </w:tc>
        <w:tc>
          <w:tcPr>
            <w:tcW w:w="1080" w:type="dxa"/>
            <w:tcBorders>
              <w:top w:val="nil"/>
              <w:left w:val="nil"/>
              <w:bottom w:val="nil"/>
              <w:right w:val="nil"/>
            </w:tcBorders>
            <w:shd w:val="clear" w:color="auto" w:fill="auto"/>
            <w:noWrap/>
            <w:vAlign w:val="bottom"/>
            <w:hideMark/>
          </w:tcPr>
          <w:p w14:paraId="513F447D"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91.14</w:t>
            </w:r>
          </w:p>
        </w:tc>
        <w:tc>
          <w:tcPr>
            <w:tcW w:w="1080" w:type="dxa"/>
            <w:tcBorders>
              <w:top w:val="nil"/>
              <w:left w:val="nil"/>
              <w:bottom w:val="nil"/>
              <w:right w:val="single" w:sz="8" w:space="0" w:color="305496"/>
            </w:tcBorders>
            <w:shd w:val="clear" w:color="auto" w:fill="auto"/>
            <w:noWrap/>
            <w:vAlign w:val="bottom"/>
            <w:hideMark/>
          </w:tcPr>
          <w:p w14:paraId="033357F0"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85.36</w:t>
            </w:r>
          </w:p>
        </w:tc>
        <w:tc>
          <w:tcPr>
            <w:tcW w:w="1080" w:type="dxa"/>
            <w:tcBorders>
              <w:top w:val="nil"/>
              <w:left w:val="nil"/>
              <w:bottom w:val="nil"/>
              <w:right w:val="nil"/>
            </w:tcBorders>
            <w:shd w:val="clear" w:color="auto" w:fill="auto"/>
            <w:noWrap/>
            <w:vAlign w:val="bottom"/>
            <w:hideMark/>
          </w:tcPr>
          <w:p w14:paraId="63C1549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66.67</w:t>
            </w:r>
          </w:p>
        </w:tc>
        <w:tc>
          <w:tcPr>
            <w:tcW w:w="1080" w:type="dxa"/>
            <w:tcBorders>
              <w:top w:val="nil"/>
              <w:left w:val="nil"/>
              <w:bottom w:val="nil"/>
              <w:right w:val="nil"/>
            </w:tcBorders>
            <w:shd w:val="clear" w:color="auto" w:fill="auto"/>
            <w:noWrap/>
            <w:vAlign w:val="bottom"/>
            <w:hideMark/>
          </w:tcPr>
          <w:p w14:paraId="0AD662B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33.33</w:t>
            </w:r>
          </w:p>
        </w:tc>
        <w:tc>
          <w:tcPr>
            <w:tcW w:w="1080" w:type="dxa"/>
            <w:tcBorders>
              <w:top w:val="nil"/>
              <w:left w:val="nil"/>
              <w:bottom w:val="nil"/>
              <w:right w:val="single" w:sz="8" w:space="0" w:color="305496"/>
            </w:tcBorders>
            <w:shd w:val="clear" w:color="auto" w:fill="auto"/>
            <w:noWrap/>
            <w:vAlign w:val="bottom"/>
            <w:hideMark/>
          </w:tcPr>
          <w:p w14:paraId="5D95289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50.00</w:t>
            </w:r>
          </w:p>
        </w:tc>
      </w:tr>
      <w:tr w:rsidR="004076E7" w:rsidRPr="004076E7" w14:paraId="0B410F03"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3DDFB5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80" w:type="dxa"/>
            <w:tcBorders>
              <w:top w:val="nil"/>
              <w:left w:val="nil"/>
              <w:bottom w:val="nil"/>
              <w:right w:val="nil"/>
            </w:tcBorders>
            <w:shd w:val="clear" w:color="auto" w:fill="auto"/>
            <w:noWrap/>
            <w:vAlign w:val="bottom"/>
            <w:hideMark/>
          </w:tcPr>
          <w:p w14:paraId="66007C0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80" w:type="dxa"/>
            <w:tcBorders>
              <w:top w:val="nil"/>
              <w:left w:val="nil"/>
              <w:bottom w:val="nil"/>
              <w:right w:val="nil"/>
            </w:tcBorders>
            <w:shd w:val="clear" w:color="auto" w:fill="auto"/>
            <w:noWrap/>
            <w:vAlign w:val="bottom"/>
            <w:hideMark/>
          </w:tcPr>
          <w:p w14:paraId="3BA29AD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96.27</w:t>
            </w:r>
          </w:p>
        </w:tc>
        <w:tc>
          <w:tcPr>
            <w:tcW w:w="1080" w:type="dxa"/>
            <w:tcBorders>
              <w:top w:val="nil"/>
              <w:left w:val="nil"/>
              <w:bottom w:val="nil"/>
              <w:right w:val="single" w:sz="8" w:space="0" w:color="305496"/>
            </w:tcBorders>
            <w:shd w:val="clear" w:color="auto" w:fill="auto"/>
            <w:noWrap/>
            <w:vAlign w:val="bottom"/>
            <w:hideMark/>
          </w:tcPr>
          <w:p w14:paraId="681C025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89.28</w:t>
            </w:r>
          </w:p>
        </w:tc>
        <w:tc>
          <w:tcPr>
            <w:tcW w:w="1080" w:type="dxa"/>
            <w:tcBorders>
              <w:top w:val="nil"/>
              <w:left w:val="nil"/>
              <w:bottom w:val="nil"/>
              <w:right w:val="nil"/>
            </w:tcBorders>
            <w:shd w:val="clear" w:color="auto" w:fill="auto"/>
            <w:noWrap/>
            <w:vAlign w:val="bottom"/>
            <w:hideMark/>
          </w:tcPr>
          <w:p w14:paraId="1592158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c>
          <w:tcPr>
            <w:tcW w:w="1080" w:type="dxa"/>
            <w:tcBorders>
              <w:top w:val="nil"/>
              <w:left w:val="nil"/>
              <w:bottom w:val="nil"/>
              <w:right w:val="nil"/>
            </w:tcBorders>
            <w:shd w:val="clear" w:color="auto" w:fill="auto"/>
            <w:noWrap/>
            <w:vAlign w:val="bottom"/>
            <w:hideMark/>
          </w:tcPr>
          <w:p w14:paraId="20509AA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86.67</w:t>
            </w:r>
          </w:p>
        </w:tc>
        <w:tc>
          <w:tcPr>
            <w:tcW w:w="1080" w:type="dxa"/>
            <w:tcBorders>
              <w:top w:val="nil"/>
              <w:left w:val="nil"/>
              <w:bottom w:val="nil"/>
              <w:right w:val="single" w:sz="8" w:space="0" w:color="305496"/>
            </w:tcBorders>
            <w:shd w:val="clear" w:color="auto" w:fill="auto"/>
            <w:noWrap/>
            <w:vAlign w:val="bottom"/>
            <w:hideMark/>
          </w:tcPr>
          <w:p w14:paraId="4F4AFFB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70.00</w:t>
            </w:r>
          </w:p>
        </w:tc>
      </w:tr>
      <w:tr w:rsidR="004076E7" w:rsidRPr="004076E7" w14:paraId="13F1E075" w14:textId="77777777" w:rsidTr="004076E7">
        <w:trPr>
          <w:trHeight w:val="27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59E99F69"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80" w:type="dxa"/>
            <w:tcBorders>
              <w:top w:val="nil"/>
              <w:left w:val="nil"/>
              <w:bottom w:val="single" w:sz="8" w:space="0" w:color="305496"/>
              <w:right w:val="nil"/>
            </w:tcBorders>
            <w:shd w:val="clear" w:color="auto" w:fill="auto"/>
            <w:noWrap/>
            <w:vAlign w:val="bottom"/>
            <w:hideMark/>
          </w:tcPr>
          <w:p w14:paraId="7295574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80" w:type="dxa"/>
            <w:tcBorders>
              <w:top w:val="nil"/>
              <w:left w:val="nil"/>
              <w:bottom w:val="single" w:sz="8" w:space="0" w:color="305496"/>
              <w:right w:val="nil"/>
            </w:tcBorders>
            <w:shd w:val="clear" w:color="auto" w:fill="auto"/>
            <w:noWrap/>
            <w:vAlign w:val="bottom"/>
            <w:hideMark/>
          </w:tcPr>
          <w:p w14:paraId="6641703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93.94</w:t>
            </w:r>
          </w:p>
        </w:tc>
        <w:tc>
          <w:tcPr>
            <w:tcW w:w="1080" w:type="dxa"/>
            <w:tcBorders>
              <w:top w:val="nil"/>
              <w:left w:val="nil"/>
              <w:bottom w:val="single" w:sz="8" w:space="0" w:color="305496"/>
              <w:right w:val="single" w:sz="8" w:space="0" w:color="305496"/>
            </w:tcBorders>
            <w:shd w:val="clear" w:color="auto" w:fill="auto"/>
            <w:noWrap/>
            <w:vAlign w:val="bottom"/>
            <w:hideMark/>
          </w:tcPr>
          <w:p w14:paraId="7779F35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87.22</w:t>
            </w:r>
          </w:p>
        </w:tc>
        <w:tc>
          <w:tcPr>
            <w:tcW w:w="1080" w:type="dxa"/>
            <w:tcBorders>
              <w:top w:val="nil"/>
              <w:left w:val="nil"/>
              <w:bottom w:val="single" w:sz="8" w:space="0" w:color="305496"/>
              <w:right w:val="nil"/>
            </w:tcBorders>
            <w:shd w:val="clear" w:color="auto" w:fill="auto"/>
            <w:noWrap/>
            <w:vAlign w:val="bottom"/>
            <w:hideMark/>
          </w:tcPr>
          <w:p w14:paraId="1C7883B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73.33</w:t>
            </w:r>
          </w:p>
        </w:tc>
        <w:tc>
          <w:tcPr>
            <w:tcW w:w="1080" w:type="dxa"/>
            <w:tcBorders>
              <w:top w:val="nil"/>
              <w:left w:val="nil"/>
              <w:bottom w:val="single" w:sz="8" w:space="0" w:color="305496"/>
              <w:right w:val="nil"/>
            </w:tcBorders>
            <w:shd w:val="clear" w:color="auto" w:fill="auto"/>
            <w:noWrap/>
            <w:vAlign w:val="bottom"/>
            <w:hideMark/>
          </w:tcPr>
          <w:p w14:paraId="566268F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c>
          <w:tcPr>
            <w:tcW w:w="1080" w:type="dxa"/>
            <w:tcBorders>
              <w:top w:val="nil"/>
              <w:left w:val="nil"/>
              <w:bottom w:val="single" w:sz="8" w:space="0" w:color="305496"/>
              <w:right w:val="single" w:sz="8" w:space="0" w:color="305496"/>
            </w:tcBorders>
            <w:shd w:val="clear" w:color="auto" w:fill="auto"/>
            <w:noWrap/>
            <w:vAlign w:val="bottom"/>
            <w:hideMark/>
          </w:tcPr>
          <w:p w14:paraId="1862736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63.33</w:t>
            </w:r>
          </w:p>
        </w:tc>
      </w:tr>
    </w:tbl>
    <w:p w14:paraId="76C5F455" w14:textId="77777777" w:rsidR="0076755B" w:rsidRPr="0076755B" w:rsidRDefault="0076755B" w:rsidP="0076755B">
      <w:pPr>
        <w:widowControl w:val="0"/>
        <w:autoSpaceDE w:val="0"/>
        <w:autoSpaceDN w:val="0"/>
        <w:adjustRightInd w:val="0"/>
        <w:spacing w:line="240" w:lineRule="auto"/>
      </w:pPr>
    </w:p>
    <w:p w14:paraId="766C80FB" w14:textId="77777777" w:rsidR="0076755B" w:rsidRDefault="0076755B" w:rsidP="0076755B">
      <w:pPr>
        <w:widowControl w:val="0"/>
        <w:autoSpaceDE w:val="0"/>
        <w:autoSpaceDN w:val="0"/>
        <w:adjustRightInd w:val="0"/>
        <w:spacing w:line="240" w:lineRule="auto"/>
        <w:ind w:left="640" w:hanging="640"/>
        <w:rPr>
          <w:b/>
        </w:rPr>
      </w:pPr>
    </w:p>
    <w:p w14:paraId="3B9D1C30" w14:textId="77777777" w:rsidR="0076755B" w:rsidRDefault="0076755B" w:rsidP="0076755B">
      <w:pPr>
        <w:widowControl w:val="0"/>
        <w:autoSpaceDE w:val="0"/>
        <w:autoSpaceDN w:val="0"/>
        <w:adjustRightInd w:val="0"/>
        <w:spacing w:line="240" w:lineRule="auto"/>
        <w:ind w:left="640" w:hanging="640"/>
        <w:rPr>
          <w:b/>
        </w:rPr>
      </w:pPr>
    </w:p>
    <w:p w14:paraId="154F32C9" w14:textId="77777777" w:rsidR="0076755B" w:rsidRDefault="0076755B" w:rsidP="0076755B">
      <w:pPr>
        <w:widowControl w:val="0"/>
        <w:autoSpaceDE w:val="0"/>
        <w:autoSpaceDN w:val="0"/>
        <w:adjustRightInd w:val="0"/>
        <w:spacing w:line="240" w:lineRule="auto"/>
        <w:ind w:left="640" w:hanging="640"/>
        <w:rPr>
          <w:b/>
        </w:rPr>
      </w:pPr>
    </w:p>
    <w:p w14:paraId="1A5BF83A" w14:textId="77777777" w:rsidR="0076755B" w:rsidRDefault="0076755B" w:rsidP="0076755B">
      <w:pPr>
        <w:widowControl w:val="0"/>
        <w:autoSpaceDE w:val="0"/>
        <w:autoSpaceDN w:val="0"/>
        <w:adjustRightInd w:val="0"/>
        <w:spacing w:line="240" w:lineRule="auto"/>
        <w:ind w:left="640" w:hanging="640"/>
        <w:rPr>
          <w:b/>
        </w:rPr>
      </w:pPr>
    </w:p>
    <w:p w14:paraId="527AD4FF" w14:textId="45D58510" w:rsidR="004076E7" w:rsidRDefault="00651EBF" w:rsidP="0076755B">
      <w:pPr>
        <w:widowControl w:val="0"/>
        <w:autoSpaceDE w:val="0"/>
        <w:autoSpaceDN w:val="0"/>
        <w:adjustRightInd w:val="0"/>
        <w:spacing w:line="240" w:lineRule="auto"/>
        <w:ind w:left="640" w:hanging="640"/>
        <w:rPr>
          <w:b/>
        </w:rPr>
      </w:pPr>
      <w:r>
        <w:rPr>
          <w:b/>
        </w:rPr>
        <w:lastRenderedPageBreak/>
        <w:t>T</w:t>
      </w:r>
      <w:r w:rsidR="004076E7">
        <w:rPr>
          <w:b/>
        </w:rPr>
        <w:t>able 4c: Performance by race/ethnicity, with alternative Crimmins classification</w:t>
      </w:r>
      <w:r w:rsidR="0076755B">
        <w:rPr>
          <w:b/>
        </w:rPr>
        <w:t xml:space="preserve"> </w:t>
      </w:r>
      <w:r w:rsidR="0076755B">
        <w:rPr>
          <w:b/>
        </w:rPr>
        <w:t xml:space="preserve">(using decision rule P(dementia) &gt; 0.5 </w:t>
      </w:r>
      <w:r w:rsidR="0076755B">
        <w:rPr>
          <w:b/>
          <w:i/>
        </w:rPr>
        <w:t xml:space="preserve">and </w:t>
      </w:r>
      <w:r w:rsidR="0076755B">
        <w:rPr>
          <w:b/>
        </w:rPr>
        <w:t>P(dementia) &gt; P(CIND))</w:t>
      </w:r>
    </w:p>
    <w:tbl>
      <w:tblPr>
        <w:tblW w:w="9090" w:type="dxa"/>
        <w:tblInd w:w="-10" w:type="dxa"/>
        <w:tblLayout w:type="fixed"/>
        <w:tblLook w:val="04A0" w:firstRow="1" w:lastRow="0" w:firstColumn="1" w:lastColumn="0" w:noHBand="0" w:noVBand="1"/>
      </w:tblPr>
      <w:tblGrid>
        <w:gridCol w:w="2520"/>
        <w:gridCol w:w="730"/>
        <w:gridCol w:w="730"/>
        <w:gridCol w:w="730"/>
        <w:gridCol w:w="730"/>
        <w:gridCol w:w="730"/>
        <w:gridCol w:w="730"/>
        <w:gridCol w:w="730"/>
        <w:gridCol w:w="730"/>
        <w:gridCol w:w="730"/>
      </w:tblGrid>
      <w:tr w:rsidR="004076E7" w:rsidRPr="004076E7" w14:paraId="779F9059" w14:textId="77777777" w:rsidTr="004076E7">
        <w:trPr>
          <w:trHeight w:val="255"/>
        </w:trPr>
        <w:tc>
          <w:tcPr>
            <w:tcW w:w="2520" w:type="dxa"/>
            <w:vMerge w:val="restart"/>
            <w:tcBorders>
              <w:top w:val="single" w:sz="8" w:space="0" w:color="305496"/>
              <w:left w:val="single" w:sz="8" w:space="0" w:color="305496"/>
              <w:bottom w:val="single" w:sz="4" w:space="0" w:color="FFFFFF"/>
              <w:right w:val="single" w:sz="4" w:space="0" w:color="FFFFFF"/>
            </w:tcBorders>
            <w:shd w:val="clear" w:color="000000" w:fill="305496"/>
            <w:noWrap/>
            <w:vAlign w:val="center"/>
            <w:hideMark/>
          </w:tcPr>
          <w:p w14:paraId="6AB14662" w14:textId="6F02C34E"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Algorithm</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2DE6096D" w14:textId="1F45B7A0"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Sens</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6D045CAF" w14:textId="2EB10C3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Spec</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5B64875B"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 correct</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3AA9898C" w14:textId="7F316D42"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Sens</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150E9162" w14:textId="080DEDAB"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Spec</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6AEC280D"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 correct</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00C9778F" w14:textId="5AAC2ECB"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Sens</w:t>
            </w:r>
          </w:p>
        </w:tc>
        <w:tc>
          <w:tcPr>
            <w:tcW w:w="730" w:type="dxa"/>
            <w:tcBorders>
              <w:top w:val="single" w:sz="8" w:space="0" w:color="305496"/>
              <w:left w:val="nil"/>
              <w:bottom w:val="single" w:sz="4" w:space="0" w:color="FFFFFF"/>
              <w:right w:val="single" w:sz="4" w:space="0" w:color="FFFFFF"/>
            </w:tcBorders>
            <w:shd w:val="clear" w:color="000000" w:fill="305496"/>
            <w:noWrap/>
            <w:vAlign w:val="bottom"/>
            <w:hideMark/>
          </w:tcPr>
          <w:p w14:paraId="4BFC4DBD" w14:textId="092B050E"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Pr>
                <w:rFonts w:ascii="Calibri" w:eastAsia="Times New Roman" w:hAnsi="Calibri" w:cs="Times New Roman"/>
                <w:b/>
                <w:bCs/>
                <w:color w:val="FFFFFF"/>
                <w:sz w:val="18"/>
                <w:szCs w:val="20"/>
              </w:rPr>
              <w:t>Spec</w:t>
            </w:r>
          </w:p>
        </w:tc>
        <w:tc>
          <w:tcPr>
            <w:tcW w:w="730" w:type="dxa"/>
            <w:tcBorders>
              <w:top w:val="single" w:sz="8" w:space="0" w:color="305496"/>
              <w:left w:val="nil"/>
              <w:bottom w:val="single" w:sz="4" w:space="0" w:color="FFFFFF"/>
              <w:right w:val="single" w:sz="8" w:space="0" w:color="305496"/>
            </w:tcBorders>
            <w:shd w:val="clear" w:color="000000" w:fill="305496"/>
            <w:noWrap/>
            <w:vAlign w:val="bottom"/>
            <w:hideMark/>
          </w:tcPr>
          <w:p w14:paraId="293F2C9F"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 correct</w:t>
            </w:r>
          </w:p>
        </w:tc>
      </w:tr>
      <w:tr w:rsidR="004076E7" w:rsidRPr="004076E7" w14:paraId="72134D4E" w14:textId="77777777" w:rsidTr="004076E7">
        <w:trPr>
          <w:trHeight w:val="255"/>
        </w:trPr>
        <w:tc>
          <w:tcPr>
            <w:tcW w:w="2520" w:type="dxa"/>
            <w:vMerge/>
            <w:tcBorders>
              <w:top w:val="single" w:sz="8" w:space="0" w:color="305496"/>
              <w:left w:val="single" w:sz="8" w:space="0" w:color="305496"/>
              <w:bottom w:val="single" w:sz="4" w:space="0" w:color="FFFFFF"/>
              <w:right w:val="single" w:sz="4" w:space="0" w:color="FFFFFF"/>
            </w:tcBorders>
            <w:vAlign w:val="center"/>
            <w:hideMark/>
          </w:tcPr>
          <w:p w14:paraId="3F719633" w14:textId="77777777" w:rsidR="004076E7" w:rsidRPr="004076E7" w:rsidRDefault="004076E7" w:rsidP="004076E7">
            <w:pPr>
              <w:spacing w:after="0" w:line="240" w:lineRule="auto"/>
              <w:rPr>
                <w:rFonts w:ascii="Calibri" w:eastAsia="Times New Roman" w:hAnsi="Calibri" w:cs="Times New Roman"/>
                <w:b/>
                <w:bCs/>
                <w:color w:val="FFFFFF"/>
                <w:sz w:val="18"/>
                <w:szCs w:val="20"/>
              </w:rPr>
            </w:pPr>
          </w:p>
        </w:tc>
        <w:tc>
          <w:tcPr>
            <w:tcW w:w="2190"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039C03B7"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Non-Hispanic White</w:t>
            </w:r>
          </w:p>
        </w:tc>
        <w:tc>
          <w:tcPr>
            <w:tcW w:w="2190"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13472726"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Non-Hispanic Black</w:t>
            </w:r>
          </w:p>
        </w:tc>
        <w:tc>
          <w:tcPr>
            <w:tcW w:w="2190" w:type="dxa"/>
            <w:gridSpan w:val="3"/>
            <w:tcBorders>
              <w:top w:val="single" w:sz="4" w:space="0" w:color="FFFFFF"/>
              <w:left w:val="nil"/>
              <w:bottom w:val="single" w:sz="4" w:space="0" w:color="FFFFFF"/>
              <w:right w:val="single" w:sz="8" w:space="0" w:color="305496"/>
            </w:tcBorders>
            <w:shd w:val="clear" w:color="000000" w:fill="305496"/>
            <w:noWrap/>
            <w:vAlign w:val="bottom"/>
            <w:hideMark/>
          </w:tcPr>
          <w:p w14:paraId="2BB5A1F7"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Hispanic</w:t>
            </w:r>
          </w:p>
        </w:tc>
      </w:tr>
      <w:tr w:rsidR="004076E7" w:rsidRPr="004076E7" w14:paraId="459E13EE" w14:textId="77777777" w:rsidTr="004076E7">
        <w:trPr>
          <w:trHeight w:val="255"/>
        </w:trPr>
        <w:tc>
          <w:tcPr>
            <w:tcW w:w="2520" w:type="dxa"/>
            <w:tcBorders>
              <w:top w:val="nil"/>
              <w:left w:val="single" w:sz="8" w:space="0" w:color="305496"/>
              <w:bottom w:val="single" w:sz="4" w:space="0" w:color="305496"/>
              <w:right w:val="single" w:sz="4" w:space="0" w:color="305496"/>
            </w:tcBorders>
            <w:shd w:val="clear" w:color="000000" w:fill="D9E1F2"/>
            <w:noWrap/>
            <w:vAlign w:val="bottom"/>
            <w:hideMark/>
          </w:tcPr>
          <w:p w14:paraId="69899B99" w14:textId="77777777" w:rsidR="004076E7" w:rsidRPr="004076E7" w:rsidRDefault="004076E7" w:rsidP="004076E7">
            <w:pPr>
              <w:spacing w:after="0" w:line="240" w:lineRule="auto"/>
              <w:rPr>
                <w:rFonts w:ascii="Calibri" w:eastAsia="Times New Roman" w:hAnsi="Calibri" w:cs="Times New Roman"/>
                <w:b/>
                <w:bCs/>
                <w:i/>
                <w:iCs/>
                <w:color w:val="305496"/>
                <w:sz w:val="18"/>
                <w:szCs w:val="20"/>
              </w:rPr>
            </w:pPr>
            <w:r w:rsidRPr="004076E7">
              <w:rPr>
                <w:rFonts w:ascii="Calibri" w:eastAsia="Times New Roman" w:hAnsi="Calibri" w:cs="Times New Roman"/>
                <w:b/>
                <w:bCs/>
                <w:i/>
                <w:iCs/>
                <w:color w:val="305496"/>
                <w:sz w:val="18"/>
                <w:szCs w:val="20"/>
              </w:rPr>
              <w:t xml:space="preserve">HRS training data </w:t>
            </w:r>
          </w:p>
        </w:tc>
        <w:tc>
          <w:tcPr>
            <w:tcW w:w="2190" w:type="dxa"/>
            <w:gridSpan w:val="3"/>
            <w:tcBorders>
              <w:top w:val="single" w:sz="4" w:space="0" w:color="FFFFFF"/>
              <w:left w:val="nil"/>
              <w:bottom w:val="single" w:sz="4" w:space="0" w:color="305496"/>
              <w:right w:val="single" w:sz="8" w:space="0" w:color="305496"/>
            </w:tcBorders>
            <w:shd w:val="clear" w:color="000000" w:fill="D9E1F2"/>
            <w:noWrap/>
            <w:vAlign w:val="bottom"/>
            <w:hideMark/>
          </w:tcPr>
          <w:p w14:paraId="5F233CEF"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N=526</w:t>
            </w:r>
          </w:p>
        </w:tc>
        <w:tc>
          <w:tcPr>
            <w:tcW w:w="2190"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65E57C6E"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N=140</w:t>
            </w:r>
          </w:p>
        </w:tc>
        <w:tc>
          <w:tcPr>
            <w:tcW w:w="2190"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2FE37F79"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N=76</w:t>
            </w:r>
          </w:p>
        </w:tc>
      </w:tr>
      <w:tr w:rsidR="004076E7" w:rsidRPr="004076E7" w14:paraId="020A5BD6"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C6F7C88"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Herzog-Wallace</w:t>
            </w:r>
          </w:p>
        </w:tc>
        <w:tc>
          <w:tcPr>
            <w:tcW w:w="730" w:type="dxa"/>
            <w:tcBorders>
              <w:top w:val="nil"/>
              <w:left w:val="nil"/>
              <w:bottom w:val="nil"/>
              <w:right w:val="nil"/>
            </w:tcBorders>
            <w:shd w:val="clear" w:color="auto" w:fill="auto"/>
            <w:noWrap/>
            <w:vAlign w:val="bottom"/>
            <w:hideMark/>
          </w:tcPr>
          <w:p w14:paraId="3C095CE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52.33</w:t>
            </w:r>
          </w:p>
        </w:tc>
        <w:tc>
          <w:tcPr>
            <w:tcW w:w="730" w:type="dxa"/>
            <w:tcBorders>
              <w:top w:val="nil"/>
              <w:left w:val="nil"/>
              <w:bottom w:val="nil"/>
              <w:right w:val="nil"/>
            </w:tcBorders>
            <w:shd w:val="clear" w:color="auto" w:fill="auto"/>
            <w:noWrap/>
            <w:vAlign w:val="bottom"/>
            <w:hideMark/>
          </w:tcPr>
          <w:p w14:paraId="4E3DC82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99.44</w:t>
            </w:r>
          </w:p>
        </w:tc>
        <w:tc>
          <w:tcPr>
            <w:tcW w:w="730" w:type="dxa"/>
            <w:tcBorders>
              <w:top w:val="nil"/>
              <w:left w:val="nil"/>
              <w:bottom w:val="nil"/>
              <w:right w:val="single" w:sz="8" w:space="0" w:color="305496"/>
            </w:tcBorders>
            <w:shd w:val="clear" w:color="auto" w:fill="auto"/>
            <w:noWrap/>
            <w:vAlign w:val="bottom"/>
            <w:hideMark/>
          </w:tcPr>
          <w:p w14:paraId="33358AB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84.03</w:t>
            </w:r>
          </w:p>
        </w:tc>
        <w:tc>
          <w:tcPr>
            <w:tcW w:w="730" w:type="dxa"/>
            <w:tcBorders>
              <w:top w:val="nil"/>
              <w:left w:val="nil"/>
              <w:bottom w:val="nil"/>
              <w:right w:val="nil"/>
            </w:tcBorders>
            <w:shd w:val="clear" w:color="auto" w:fill="auto"/>
            <w:noWrap/>
            <w:vAlign w:val="bottom"/>
            <w:hideMark/>
          </w:tcPr>
          <w:p w14:paraId="2818626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55.17</w:t>
            </w:r>
          </w:p>
        </w:tc>
        <w:tc>
          <w:tcPr>
            <w:tcW w:w="730" w:type="dxa"/>
            <w:tcBorders>
              <w:top w:val="nil"/>
              <w:left w:val="nil"/>
              <w:bottom w:val="nil"/>
              <w:right w:val="nil"/>
            </w:tcBorders>
            <w:shd w:val="clear" w:color="auto" w:fill="auto"/>
            <w:noWrap/>
            <w:vAlign w:val="bottom"/>
            <w:hideMark/>
          </w:tcPr>
          <w:p w14:paraId="4A84F3C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91.46</w:t>
            </w:r>
          </w:p>
        </w:tc>
        <w:tc>
          <w:tcPr>
            <w:tcW w:w="730" w:type="dxa"/>
            <w:tcBorders>
              <w:top w:val="nil"/>
              <w:left w:val="nil"/>
              <w:bottom w:val="nil"/>
              <w:right w:val="single" w:sz="8" w:space="0" w:color="305496"/>
            </w:tcBorders>
            <w:shd w:val="clear" w:color="auto" w:fill="auto"/>
            <w:noWrap/>
            <w:vAlign w:val="bottom"/>
            <w:hideMark/>
          </w:tcPr>
          <w:p w14:paraId="6988B64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76.43</w:t>
            </w:r>
          </w:p>
        </w:tc>
        <w:tc>
          <w:tcPr>
            <w:tcW w:w="730" w:type="dxa"/>
            <w:tcBorders>
              <w:top w:val="nil"/>
              <w:left w:val="nil"/>
              <w:bottom w:val="nil"/>
              <w:right w:val="nil"/>
            </w:tcBorders>
            <w:shd w:val="clear" w:color="auto" w:fill="auto"/>
            <w:noWrap/>
            <w:vAlign w:val="bottom"/>
            <w:hideMark/>
          </w:tcPr>
          <w:p w14:paraId="3CC61A0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55.00</w:t>
            </w:r>
          </w:p>
        </w:tc>
        <w:tc>
          <w:tcPr>
            <w:tcW w:w="730" w:type="dxa"/>
            <w:tcBorders>
              <w:top w:val="nil"/>
              <w:left w:val="nil"/>
              <w:bottom w:val="nil"/>
              <w:right w:val="nil"/>
            </w:tcBorders>
            <w:shd w:val="clear" w:color="auto" w:fill="auto"/>
            <w:noWrap/>
            <w:vAlign w:val="bottom"/>
            <w:hideMark/>
          </w:tcPr>
          <w:p w14:paraId="16E1AD5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87.50</w:t>
            </w:r>
          </w:p>
        </w:tc>
        <w:tc>
          <w:tcPr>
            <w:tcW w:w="730" w:type="dxa"/>
            <w:tcBorders>
              <w:top w:val="nil"/>
              <w:left w:val="nil"/>
              <w:bottom w:val="nil"/>
              <w:right w:val="single" w:sz="8" w:space="0" w:color="305496"/>
            </w:tcBorders>
            <w:shd w:val="clear" w:color="auto" w:fill="auto"/>
            <w:noWrap/>
            <w:vAlign w:val="bottom"/>
            <w:hideMark/>
          </w:tcPr>
          <w:p w14:paraId="6AC4269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78.95</w:t>
            </w:r>
          </w:p>
        </w:tc>
      </w:tr>
      <w:tr w:rsidR="004076E7" w:rsidRPr="004076E7" w14:paraId="4DCB7457"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271CB86"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Langa-Kabeto-Weir</w:t>
            </w:r>
          </w:p>
        </w:tc>
        <w:tc>
          <w:tcPr>
            <w:tcW w:w="730" w:type="dxa"/>
            <w:tcBorders>
              <w:top w:val="nil"/>
              <w:left w:val="nil"/>
              <w:bottom w:val="nil"/>
              <w:right w:val="nil"/>
            </w:tcBorders>
            <w:shd w:val="clear" w:color="auto" w:fill="auto"/>
            <w:noWrap/>
            <w:vAlign w:val="bottom"/>
            <w:hideMark/>
          </w:tcPr>
          <w:p w14:paraId="4299C90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71.51</w:t>
            </w:r>
          </w:p>
        </w:tc>
        <w:tc>
          <w:tcPr>
            <w:tcW w:w="730" w:type="dxa"/>
            <w:tcBorders>
              <w:top w:val="nil"/>
              <w:left w:val="nil"/>
              <w:bottom w:val="nil"/>
              <w:right w:val="nil"/>
            </w:tcBorders>
            <w:shd w:val="clear" w:color="auto" w:fill="auto"/>
            <w:noWrap/>
            <w:vAlign w:val="bottom"/>
            <w:hideMark/>
          </w:tcPr>
          <w:p w14:paraId="20C1A08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90.96</w:t>
            </w:r>
          </w:p>
        </w:tc>
        <w:tc>
          <w:tcPr>
            <w:tcW w:w="730" w:type="dxa"/>
            <w:tcBorders>
              <w:top w:val="nil"/>
              <w:left w:val="nil"/>
              <w:bottom w:val="nil"/>
              <w:right w:val="single" w:sz="8" w:space="0" w:color="305496"/>
            </w:tcBorders>
            <w:shd w:val="clear" w:color="auto" w:fill="auto"/>
            <w:noWrap/>
            <w:vAlign w:val="bottom"/>
            <w:hideMark/>
          </w:tcPr>
          <w:p w14:paraId="3F38417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84.60</w:t>
            </w:r>
          </w:p>
        </w:tc>
        <w:tc>
          <w:tcPr>
            <w:tcW w:w="730" w:type="dxa"/>
            <w:tcBorders>
              <w:top w:val="nil"/>
              <w:left w:val="nil"/>
              <w:bottom w:val="nil"/>
              <w:right w:val="nil"/>
            </w:tcBorders>
            <w:shd w:val="clear" w:color="auto" w:fill="auto"/>
            <w:noWrap/>
            <w:vAlign w:val="bottom"/>
            <w:hideMark/>
          </w:tcPr>
          <w:p w14:paraId="6C347E0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81.03</w:t>
            </w:r>
          </w:p>
        </w:tc>
        <w:tc>
          <w:tcPr>
            <w:tcW w:w="730" w:type="dxa"/>
            <w:tcBorders>
              <w:top w:val="nil"/>
              <w:left w:val="nil"/>
              <w:bottom w:val="nil"/>
              <w:right w:val="nil"/>
            </w:tcBorders>
            <w:shd w:val="clear" w:color="auto" w:fill="auto"/>
            <w:noWrap/>
            <w:vAlign w:val="bottom"/>
            <w:hideMark/>
          </w:tcPr>
          <w:p w14:paraId="34D469F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60.98</w:t>
            </w:r>
          </w:p>
        </w:tc>
        <w:tc>
          <w:tcPr>
            <w:tcW w:w="730" w:type="dxa"/>
            <w:tcBorders>
              <w:top w:val="nil"/>
              <w:left w:val="nil"/>
              <w:bottom w:val="nil"/>
              <w:right w:val="single" w:sz="8" w:space="0" w:color="305496"/>
            </w:tcBorders>
            <w:shd w:val="clear" w:color="auto" w:fill="auto"/>
            <w:noWrap/>
            <w:vAlign w:val="bottom"/>
            <w:hideMark/>
          </w:tcPr>
          <w:p w14:paraId="53F1762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69.29</w:t>
            </w:r>
          </w:p>
        </w:tc>
        <w:tc>
          <w:tcPr>
            <w:tcW w:w="730" w:type="dxa"/>
            <w:tcBorders>
              <w:top w:val="nil"/>
              <w:left w:val="nil"/>
              <w:bottom w:val="nil"/>
              <w:right w:val="nil"/>
            </w:tcBorders>
            <w:shd w:val="clear" w:color="auto" w:fill="auto"/>
            <w:noWrap/>
            <w:vAlign w:val="bottom"/>
            <w:hideMark/>
          </w:tcPr>
          <w:p w14:paraId="714E9F1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85.00</w:t>
            </w:r>
          </w:p>
        </w:tc>
        <w:tc>
          <w:tcPr>
            <w:tcW w:w="730" w:type="dxa"/>
            <w:tcBorders>
              <w:top w:val="nil"/>
              <w:left w:val="nil"/>
              <w:bottom w:val="nil"/>
              <w:right w:val="nil"/>
            </w:tcBorders>
            <w:shd w:val="clear" w:color="auto" w:fill="auto"/>
            <w:noWrap/>
            <w:vAlign w:val="bottom"/>
            <w:hideMark/>
          </w:tcPr>
          <w:p w14:paraId="7039346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71.43</w:t>
            </w:r>
          </w:p>
        </w:tc>
        <w:tc>
          <w:tcPr>
            <w:tcW w:w="730" w:type="dxa"/>
            <w:tcBorders>
              <w:top w:val="nil"/>
              <w:left w:val="nil"/>
              <w:bottom w:val="nil"/>
              <w:right w:val="single" w:sz="8" w:space="0" w:color="305496"/>
            </w:tcBorders>
            <w:shd w:val="clear" w:color="auto" w:fill="auto"/>
            <w:noWrap/>
            <w:vAlign w:val="bottom"/>
            <w:hideMark/>
          </w:tcPr>
          <w:p w14:paraId="5D9C3C8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75.00</w:t>
            </w:r>
          </w:p>
        </w:tc>
      </w:tr>
      <w:tr w:rsidR="004076E7" w:rsidRPr="004076E7" w14:paraId="032018AA"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13B1143"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Crimmins</w:t>
            </w:r>
          </w:p>
        </w:tc>
        <w:tc>
          <w:tcPr>
            <w:tcW w:w="730" w:type="dxa"/>
            <w:tcBorders>
              <w:top w:val="nil"/>
              <w:left w:val="nil"/>
              <w:bottom w:val="nil"/>
              <w:right w:val="nil"/>
            </w:tcBorders>
            <w:shd w:val="clear" w:color="auto" w:fill="auto"/>
            <w:noWrap/>
            <w:vAlign w:val="bottom"/>
            <w:hideMark/>
          </w:tcPr>
          <w:p w14:paraId="2212012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87.21</w:t>
            </w:r>
          </w:p>
        </w:tc>
        <w:tc>
          <w:tcPr>
            <w:tcW w:w="730" w:type="dxa"/>
            <w:tcBorders>
              <w:top w:val="nil"/>
              <w:left w:val="nil"/>
              <w:bottom w:val="nil"/>
              <w:right w:val="nil"/>
            </w:tcBorders>
            <w:shd w:val="clear" w:color="auto" w:fill="auto"/>
            <w:noWrap/>
            <w:vAlign w:val="bottom"/>
            <w:hideMark/>
          </w:tcPr>
          <w:p w14:paraId="27C2BF0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83.90</w:t>
            </w:r>
          </w:p>
        </w:tc>
        <w:tc>
          <w:tcPr>
            <w:tcW w:w="730" w:type="dxa"/>
            <w:tcBorders>
              <w:top w:val="nil"/>
              <w:left w:val="nil"/>
              <w:bottom w:val="nil"/>
              <w:right w:val="single" w:sz="8" w:space="0" w:color="305496"/>
            </w:tcBorders>
            <w:shd w:val="clear" w:color="auto" w:fill="auto"/>
            <w:noWrap/>
            <w:vAlign w:val="bottom"/>
            <w:hideMark/>
          </w:tcPr>
          <w:p w14:paraId="75287B6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84.98</w:t>
            </w:r>
          </w:p>
        </w:tc>
        <w:tc>
          <w:tcPr>
            <w:tcW w:w="730" w:type="dxa"/>
            <w:tcBorders>
              <w:top w:val="nil"/>
              <w:left w:val="nil"/>
              <w:bottom w:val="nil"/>
              <w:right w:val="nil"/>
            </w:tcBorders>
            <w:shd w:val="clear" w:color="auto" w:fill="auto"/>
            <w:noWrap/>
            <w:vAlign w:val="bottom"/>
            <w:hideMark/>
          </w:tcPr>
          <w:p w14:paraId="2D12761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96.55</w:t>
            </w:r>
          </w:p>
        </w:tc>
        <w:tc>
          <w:tcPr>
            <w:tcW w:w="730" w:type="dxa"/>
            <w:tcBorders>
              <w:top w:val="nil"/>
              <w:left w:val="nil"/>
              <w:bottom w:val="nil"/>
              <w:right w:val="nil"/>
            </w:tcBorders>
            <w:shd w:val="clear" w:color="auto" w:fill="auto"/>
            <w:noWrap/>
            <w:vAlign w:val="bottom"/>
            <w:hideMark/>
          </w:tcPr>
          <w:p w14:paraId="3849CE7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64.63</w:t>
            </w:r>
          </w:p>
        </w:tc>
        <w:tc>
          <w:tcPr>
            <w:tcW w:w="730" w:type="dxa"/>
            <w:tcBorders>
              <w:top w:val="nil"/>
              <w:left w:val="nil"/>
              <w:bottom w:val="nil"/>
              <w:right w:val="single" w:sz="8" w:space="0" w:color="305496"/>
            </w:tcBorders>
            <w:shd w:val="clear" w:color="auto" w:fill="auto"/>
            <w:noWrap/>
            <w:vAlign w:val="bottom"/>
            <w:hideMark/>
          </w:tcPr>
          <w:p w14:paraId="0281765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77.86</w:t>
            </w:r>
          </w:p>
        </w:tc>
        <w:tc>
          <w:tcPr>
            <w:tcW w:w="730" w:type="dxa"/>
            <w:tcBorders>
              <w:top w:val="nil"/>
              <w:left w:val="nil"/>
              <w:bottom w:val="nil"/>
              <w:right w:val="nil"/>
            </w:tcBorders>
            <w:shd w:val="clear" w:color="auto" w:fill="auto"/>
            <w:noWrap/>
            <w:vAlign w:val="bottom"/>
            <w:hideMark/>
          </w:tcPr>
          <w:p w14:paraId="3BA6487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95.00</w:t>
            </w:r>
          </w:p>
        </w:tc>
        <w:tc>
          <w:tcPr>
            <w:tcW w:w="730" w:type="dxa"/>
            <w:tcBorders>
              <w:top w:val="nil"/>
              <w:left w:val="nil"/>
              <w:bottom w:val="nil"/>
              <w:right w:val="nil"/>
            </w:tcBorders>
            <w:shd w:val="clear" w:color="auto" w:fill="auto"/>
            <w:noWrap/>
            <w:vAlign w:val="bottom"/>
            <w:hideMark/>
          </w:tcPr>
          <w:p w14:paraId="7536DB0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71.43</w:t>
            </w:r>
          </w:p>
        </w:tc>
        <w:tc>
          <w:tcPr>
            <w:tcW w:w="730" w:type="dxa"/>
            <w:tcBorders>
              <w:top w:val="nil"/>
              <w:left w:val="nil"/>
              <w:bottom w:val="nil"/>
              <w:right w:val="single" w:sz="8" w:space="0" w:color="305496"/>
            </w:tcBorders>
            <w:shd w:val="clear" w:color="auto" w:fill="auto"/>
            <w:noWrap/>
            <w:vAlign w:val="bottom"/>
            <w:hideMark/>
          </w:tcPr>
          <w:p w14:paraId="547E0F5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77.63</w:t>
            </w:r>
          </w:p>
        </w:tc>
      </w:tr>
      <w:tr w:rsidR="004076E7" w:rsidRPr="004076E7" w14:paraId="471C03B7"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15ED5E1" w14:textId="4F4CFB6D" w:rsidR="004076E7" w:rsidRPr="004076E7" w:rsidRDefault="004076E7" w:rsidP="004076E7">
            <w:pPr>
              <w:spacing w:after="0" w:line="240" w:lineRule="auto"/>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Crimmins (</w:t>
            </w:r>
            <w:r w:rsidRPr="004076E7">
              <w:rPr>
                <w:rFonts w:ascii="Calibri" w:eastAsia="Times New Roman" w:hAnsi="Calibri" w:cs="Times New Roman"/>
                <w:b/>
                <w:bCs/>
                <w:color w:val="000000"/>
                <w:sz w:val="18"/>
                <w:szCs w:val="18"/>
              </w:rPr>
              <w:t>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w:t>
            </w:r>
            <w:r w:rsidRPr="004076E7">
              <w:rPr>
                <w:rFonts w:ascii="Calibri" w:eastAsia="Times New Roman" w:hAnsi="Calibri" w:cs="Times New Roman"/>
                <w:b/>
                <w:bCs/>
                <w:color w:val="000000"/>
                <w:sz w:val="18"/>
                <w:szCs w:val="20"/>
              </w:rPr>
              <w:t>CIND)</w:t>
            </w:r>
          </w:p>
        </w:tc>
        <w:tc>
          <w:tcPr>
            <w:tcW w:w="730" w:type="dxa"/>
            <w:tcBorders>
              <w:top w:val="nil"/>
              <w:left w:val="nil"/>
              <w:bottom w:val="nil"/>
              <w:right w:val="nil"/>
            </w:tcBorders>
            <w:shd w:val="clear" w:color="auto" w:fill="auto"/>
            <w:noWrap/>
            <w:vAlign w:val="bottom"/>
            <w:hideMark/>
          </w:tcPr>
          <w:p w14:paraId="2E3FBAF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82.56</w:t>
            </w:r>
          </w:p>
        </w:tc>
        <w:tc>
          <w:tcPr>
            <w:tcW w:w="730" w:type="dxa"/>
            <w:tcBorders>
              <w:top w:val="nil"/>
              <w:left w:val="nil"/>
              <w:bottom w:val="nil"/>
              <w:right w:val="nil"/>
            </w:tcBorders>
            <w:shd w:val="clear" w:color="auto" w:fill="auto"/>
            <w:noWrap/>
            <w:vAlign w:val="bottom"/>
            <w:hideMark/>
          </w:tcPr>
          <w:p w14:paraId="5DF52065"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89.55</w:t>
            </w:r>
          </w:p>
        </w:tc>
        <w:tc>
          <w:tcPr>
            <w:tcW w:w="730" w:type="dxa"/>
            <w:tcBorders>
              <w:top w:val="nil"/>
              <w:left w:val="nil"/>
              <w:bottom w:val="nil"/>
              <w:right w:val="single" w:sz="8" w:space="0" w:color="305496"/>
            </w:tcBorders>
            <w:shd w:val="clear" w:color="auto" w:fill="auto"/>
            <w:noWrap/>
            <w:vAlign w:val="bottom"/>
            <w:hideMark/>
          </w:tcPr>
          <w:p w14:paraId="1FE89AFF"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87.26</w:t>
            </w:r>
          </w:p>
        </w:tc>
        <w:tc>
          <w:tcPr>
            <w:tcW w:w="730" w:type="dxa"/>
            <w:tcBorders>
              <w:top w:val="nil"/>
              <w:left w:val="nil"/>
              <w:bottom w:val="nil"/>
              <w:right w:val="nil"/>
            </w:tcBorders>
            <w:shd w:val="clear" w:color="auto" w:fill="auto"/>
            <w:noWrap/>
            <w:vAlign w:val="bottom"/>
            <w:hideMark/>
          </w:tcPr>
          <w:p w14:paraId="398EF1C4"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77.59</w:t>
            </w:r>
          </w:p>
        </w:tc>
        <w:tc>
          <w:tcPr>
            <w:tcW w:w="730" w:type="dxa"/>
            <w:tcBorders>
              <w:top w:val="nil"/>
              <w:left w:val="nil"/>
              <w:bottom w:val="nil"/>
              <w:right w:val="nil"/>
            </w:tcBorders>
            <w:shd w:val="clear" w:color="auto" w:fill="auto"/>
            <w:noWrap/>
            <w:vAlign w:val="bottom"/>
            <w:hideMark/>
          </w:tcPr>
          <w:p w14:paraId="3BDDD0D5"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79.27</w:t>
            </w:r>
          </w:p>
        </w:tc>
        <w:tc>
          <w:tcPr>
            <w:tcW w:w="730" w:type="dxa"/>
            <w:tcBorders>
              <w:top w:val="nil"/>
              <w:left w:val="nil"/>
              <w:bottom w:val="nil"/>
              <w:right w:val="single" w:sz="8" w:space="0" w:color="305496"/>
            </w:tcBorders>
            <w:shd w:val="clear" w:color="auto" w:fill="auto"/>
            <w:noWrap/>
            <w:vAlign w:val="bottom"/>
            <w:hideMark/>
          </w:tcPr>
          <w:p w14:paraId="47A1530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78.57</w:t>
            </w:r>
          </w:p>
        </w:tc>
        <w:tc>
          <w:tcPr>
            <w:tcW w:w="730" w:type="dxa"/>
            <w:tcBorders>
              <w:top w:val="nil"/>
              <w:left w:val="nil"/>
              <w:bottom w:val="nil"/>
              <w:right w:val="nil"/>
            </w:tcBorders>
            <w:shd w:val="clear" w:color="auto" w:fill="auto"/>
            <w:noWrap/>
            <w:vAlign w:val="bottom"/>
            <w:hideMark/>
          </w:tcPr>
          <w:p w14:paraId="12FBBAC5"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80.00</w:t>
            </w:r>
          </w:p>
        </w:tc>
        <w:tc>
          <w:tcPr>
            <w:tcW w:w="730" w:type="dxa"/>
            <w:tcBorders>
              <w:top w:val="nil"/>
              <w:left w:val="nil"/>
              <w:bottom w:val="nil"/>
              <w:right w:val="nil"/>
            </w:tcBorders>
            <w:shd w:val="clear" w:color="auto" w:fill="auto"/>
            <w:noWrap/>
            <w:vAlign w:val="bottom"/>
            <w:hideMark/>
          </w:tcPr>
          <w:p w14:paraId="5E38CF0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83.93</w:t>
            </w:r>
          </w:p>
        </w:tc>
        <w:tc>
          <w:tcPr>
            <w:tcW w:w="730" w:type="dxa"/>
            <w:tcBorders>
              <w:top w:val="nil"/>
              <w:left w:val="nil"/>
              <w:bottom w:val="nil"/>
              <w:right w:val="single" w:sz="8" w:space="0" w:color="305496"/>
            </w:tcBorders>
            <w:shd w:val="clear" w:color="auto" w:fill="auto"/>
            <w:noWrap/>
            <w:vAlign w:val="bottom"/>
            <w:hideMark/>
          </w:tcPr>
          <w:p w14:paraId="446A8FD0"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82.89</w:t>
            </w:r>
          </w:p>
        </w:tc>
      </w:tr>
      <w:tr w:rsidR="004076E7" w:rsidRPr="004076E7" w14:paraId="22C08605"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8C76590"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Hurd</w:t>
            </w:r>
          </w:p>
        </w:tc>
        <w:tc>
          <w:tcPr>
            <w:tcW w:w="730" w:type="dxa"/>
            <w:tcBorders>
              <w:top w:val="nil"/>
              <w:left w:val="nil"/>
              <w:bottom w:val="nil"/>
              <w:right w:val="nil"/>
            </w:tcBorders>
            <w:shd w:val="clear" w:color="auto" w:fill="auto"/>
            <w:noWrap/>
            <w:vAlign w:val="bottom"/>
            <w:hideMark/>
          </w:tcPr>
          <w:p w14:paraId="3490163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73.26</w:t>
            </w:r>
          </w:p>
        </w:tc>
        <w:tc>
          <w:tcPr>
            <w:tcW w:w="730" w:type="dxa"/>
            <w:tcBorders>
              <w:top w:val="nil"/>
              <w:left w:val="nil"/>
              <w:bottom w:val="nil"/>
              <w:right w:val="nil"/>
            </w:tcBorders>
            <w:shd w:val="clear" w:color="auto" w:fill="auto"/>
            <w:noWrap/>
            <w:vAlign w:val="bottom"/>
            <w:hideMark/>
          </w:tcPr>
          <w:p w14:paraId="16B1DC3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94.07</w:t>
            </w:r>
          </w:p>
        </w:tc>
        <w:tc>
          <w:tcPr>
            <w:tcW w:w="730" w:type="dxa"/>
            <w:tcBorders>
              <w:top w:val="nil"/>
              <w:left w:val="nil"/>
              <w:bottom w:val="nil"/>
              <w:right w:val="single" w:sz="8" w:space="0" w:color="305496"/>
            </w:tcBorders>
            <w:shd w:val="clear" w:color="auto" w:fill="auto"/>
            <w:noWrap/>
            <w:vAlign w:val="bottom"/>
            <w:hideMark/>
          </w:tcPr>
          <w:p w14:paraId="405A948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87.26</w:t>
            </w:r>
          </w:p>
        </w:tc>
        <w:tc>
          <w:tcPr>
            <w:tcW w:w="730" w:type="dxa"/>
            <w:tcBorders>
              <w:top w:val="nil"/>
              <w:left w:val="nil"/>
              <w:bottom w:val="nil"/>
              <w:right w:val="nil"/>
            </w:tcBorders>
            <w:shd w:val="clear" w:color="auto" w:fill="auto"/>
            <w:noWrap/>
            <w:vAlign w:val="bottom"/>
            <w:hideMark/>
          </w:tcPr>
          <w:p w14:paraId="6E00073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86.21</w:t>
            </w:r>
          </w:p>
        </w:tc>
        <w:tc>
          <w:tcPr>
            <w:tcW w:w="730" w:type="dxa"/>
            <w:tcBorders>
              <w:top w:val="nil"/>
              <w:left w:val="nil"/>
              <w:bottom w:val="nil"/>
              <w:right w:val="nil"/>
            </w:tcBorders>
            <w:shd w:val="clear" w:color="auto" w:fill="auto"/>
            <w:noWrap/>
            <w:vAlign w:val="bottom"/>
            <w:hideMark/>
          </w:tcPr>
          <w:p w14:paraId="122251A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82.93</w:t>
            </w:r>
          </w:p>
        </w:tc>
        <w:tc>
          <w:tcPr>
            <w:tcW w:w="730" w:type="dxa"/>
            <w:tcBorders>
              <w:top w:val="nil"/>
              <w:left w:val="nil"/>
              <w:bottom w:val="nil"/>
              <w:right w:val="single" w:sz="8" w:space="0" w:color="305496"/>
            </w:tcBorders>
            <w:shd w:val="clear" w:color="auto" w:fill="auto"/>
            <w:noWrap/>
            <w:vAlign w:val="bottom"/>
            <w:hideMark/>
          </w:tcPr>
          <w:p w14:paraId="49A2563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84.29</w:t>
            </w:r>
          </w:p>
        </w:tc>
        <w:tc>
          <w:tcPr>
            <w:tcW w:w="730" w:type="dxa"/>
            <w:tcBorders>
              <w:top w:val="nil"/>
              <w:left w:val="nil"/>
              <w:bottom w:val="nil"/>
              <w:right w:val="nil"/>
            </w:tcBorders>
            <w:shd w:val="clear" w:color="auto" w:fill="auto"/>
            <w:noWrap/>
            <w:vAlign w:val="bottom"/>
            <w:hideMark/>
          </w:tcPr>
          <w:p w14:paraId="73D370A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85.00</w:t>
            </w:r>
          </w:p>
        </w:tc>
        <w:tc>
          <w:tcPr>
            <w:tcW w:w="730" w:type="dxa"/>
            <w:tcBorders>
              <w:top w:val="nil"/>
              <w:left w:val="nil"/>
              <w:bottom w:val="nil"/>
              <w:right w:val="nil"/>
            </w:tcBorders>
            <w:shd w:val="clear" w:color="auto" w:fill="auto"/>
            <w:noWrap/>
            <w:vAlign w:val="bottom"/>
            <w:hideMark/>
          </w:tcPr>
          <w:p w14:paraId="119662C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89.29</w:t>
            </w:r>
          </w:p>
        </w:tc>
        <w:tc>
          <w:tcPr>
            <w:tcW w:w="730" w:type="dxa"/>
            <w:tcBorders>
              <w:top w:val="nil"/>
              <w:left w:val="nil"/>
              <w:bottom w:val="nil"/>
              <w:right w:val="single" w:sz="8" w:space="0" w:color="305496"/>
            </w:tcBorders>
            <w:shd w:val="clear" w:color="auto" w:fill="auto"/>
            <w:noWrap/>
            <w:vAlign w:val="bottom"/>
            <w:hideMark/>
          </w:tcPr>
          <w:p w14:paraId="5157721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88.16</w:t>
            </w:r>
          </w:p>
        </w:tc>
      </w:tr>
      <w:tr w:rsidR="004076E7" w:rsidRPr="004076E7" w14:paraId="70B6A2E2"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4EE220FE"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Wu</w:t>
            </w:r>
          </w:p>
        </w:tc>
        <w:tc>
          <w:tcPr>
            <w:tcW w:w="730" w:type="dxa"/>
            <w:tcBorders>
              <w:top w:val="nil"/>
              <w:left w:val="nil"/>
              <w:bottom w:val="nil"/>
              <w:right w:val="nil"/>
            </w:tcBorders>
            <w:shd w:val="clear" w:color="auto" w:fill="auto"/>
            <w:noWrap/>
            <w:vAlign w:val="bottom"/>
            <w:hideMark/>
          </w:tcPr>
          <w:p w14:paraId="54188C6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77.33</w:t>
            </w:r>
          </w:p>
        </w:tc>
        <w:tc>
          <w:tcPr>
            <w:tcW w:w="730" w:type="dxa"/>
            <w:tcBorders>
              <w:top w:val="nil"/>
              <w:left w:val="nil"/>
              <w:bottom w:val="nil"/>
              <w:right w:val="nil"/>
            </w:tcBorders>
            <w:shd w:val="clear" w:color="auto" w:fill="auto"/>
            <w:noWrap/>
            <w:vAlign w:val="bottom"/>
            <w:hideMark/>
          </w:tcPr>
          <w:p w14:paraId="4CD0683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93.50</w:t>
            </w:r>
          </w:p>
        </w:tc>
        <w:tc>
          <w:tcPr>
            <w:tcW w:w="730" w:type="dxa"/>
            <w:tcBorders>
              <w:top w:val="nil"/>
              <w:left w:val="nil"/>
              <w:bottom w:val="nil"/>
              <w:right w:val="single" w:sz="8" w:space="0" w:color="305496"/>
            </w:tcBorders>
            <w:shd w:val="clear" w:color="auto" w:fill="auto"/>
            <w:noWrap/>
            <w:vAlign w:val="bottom"/>
            <w:hideMark/>
          </w:tcPr>
          <w:p w14:paraId="723A394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88.21</w:t>
            </w:r>
          </w:p>
        </w:tc>
        <w:tc>
          <w:tcPr>
            <w:tcW w:w="730" w:type="dxa"/>
            <w:tcBorders>
              <w:top w:val="nil"/>
              <w:left w:val="nil"/>
              <w:bottom w:val="nil"/>
              <w:right w:val="nil"/>
            </w:tcBorders>
            <w:shd w:val="clear" w:color="auto" w:fill="auto"/>
            <w:noWrap/>
            <w:vAlign w:val="bottom"/>
            <w:hideMark/>
          </w:tcPr>
          <w:p w14:paraId="3EB34C7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74.14</w:t>
            </w:r>
          </w:p>
        </w:tc>
        <w:tc>
          <w:tcPr>
            <w:tcW w:w="730" w:type="dxa"/>
            <w:tcBorders>
              <w:top w:val="nil"/>
              <w:left w:val="nil"/>
              <w:bottom w:val="nil"/>
              <w:right w:val="nil"/>
            </w:tcBorders>
            <w:shd w:val="clear" w:color="auto" w:fill="auto"/>
            <w:noWrap/>
            <w:vAlign w:val="bottom"/>
            <w:hideMark/>
          </w:tcPr>
          <w:p w14:paraId="7F88CFE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79.27</w:t>
            </w:r>
          </w:p>
        </w:tc>
        <w:tc>
          <w:tcPr>
            <w:tcW w:w="730" w:type="dxa"/>
            <w:tcBorders>
              <w:top w:val="nil"/>
              <w:left w:val="nil"/>
              <w:bottom w:val="nil"/>
              <w:right w:val="single" w:sz="8" w:space="0" w:color="305496"/>
            </w:tcBorders>
            <w:shd w:val="clear" w:color="auto" w:fill="auto"/>
            <w:noWrap/>
            <w:vAlign w:val="bottom"/>
            <w:hideMark/>
          </w:tcPr>
          <w:p w14:paraId="3E9C17D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77.14</w:t>
            </w:r>
          </w:p>
        </w:tc>
        <w:tc>
          <w:tcPr>
            <w:tcW w:w="730" w:type="dxa"/>
            <w:tcBorders>
              <w:top w:val="nil"/>
              <w:left w:val="nil"/>
              <w:bottom w:val="nil"/>
              <w:right w:val="nil"/>
            </w:tcBorders>
            <w:shd w:val="clear" w:color="auto" w:fill="auto"/>
            <w:noWrap/>
            <w:vAlign w:val="bottom"/>
            <w:hideMark/>
          </w:tcPr>
          <w:p w14:paraId="054AC3E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90.00</w:t>
            </w:r>
          </w:p>
        </w:tc>
        <w:tc>
          <w:tcPr>
            <w:tcW w:w="730" w:type="dxa"/>
            <w:tcBorders>
              <w:top w:val="nil"/>
              <w:left w:val="nil"/>
              <w:bottom w:val="nil"/>
              <w:right w:val="nil"/>
            </w:tcBorders>
            <w:shd w:val="clear" w:color="auto" w:fill="auto"/>
            <w:noWrap/>
            <w:vAlign w:val="bottom"/>
            <w:hideMark/>
          </w:tcPr>
          <w:p w14:paraId="204A755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67.86</w:t>
            </w:r>
          </w:p>
        </w:tc>
        <w:tc>
          <w:tcPr>
            <w:tcW w:w="730" w:type="dxa"/>
            <w:tcBorders>
              <w:top w:val="nil"/>
              <w:left w:val="nil"/>
              <w:bottom w:val="nil"/>
              <w:right w:val="single" w:sz="8" w:space="0" w:color="305496"/>
            </w:tcBorders>
            <w:shd w:val="clear" w:color="auto" w:fill="auto"/>
            <w:noWrap/>
            <w:vAlign w:val="bottom"/>
            <w:hideMark/>
          </w:tcPr>
          <w:p w14:paraId="6384978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73.68</w:t>
            </w:r>
          </w:p>
        </w:tc>
      </w:tr>
      <w:tr w:rsidR="004076E7" w:rsidRPr="004076E7" w14:paraId="652BB0EB" w14:textId="77777777" w:rsidTr="004076E7">
        <w:trPr>
          <w:trHeight w:val="255"/>
        </w:trPr>
        <w:tc>
          <w:tcPr>
            <w:tcW w:w="2520" w:type="dxa"/>
            <w:tcBorders>
              <w:top w:val="single" w:sz="4" w:space="0" w:color="305496"/>
              <w:left w:val="single" w:sz="8" w:space="0" w:color="305496"/>
              <w:bottom w:val="single" w:sz="4" w:space="0" w:color="305496"/>
              <w:right w:val="single" w:sz="4" w:space="0" w:color="305496"/>
            </w:tcBorders>
            <w:shd w:val="clear" w:color="000000" w:fill="D9E1F2"/>
            <w:noWrap/>
            <w:vAlign w:val="bottom"/>
            <w:hideMark/>
          </w:tcPr>
          <w:p w14:paraId="2993ADD1" w14:textId="77777777" w:rsidR="004076E7" w:rsidRPr="004076E7" w:rsidRDefault="004076E7" w:rsidP="004076E7">
            <w:pPr>
              <w:spacing w:after="0" w:line="240" w:lineRule="auto"/>
              <w:rPr>
                <w:rFonts w:ascii="Calibri" w:eastAsia="Times New Roman" w:hAnsi="Calibri" w:cs="Times New Roman"/>
                <w:b/>
                <w:bCs/>
                <w:i/>
                <w:iCs/>
                <w:color w:val="305496"/>
                <w:sz w:val="18"/>
                <w:szCs w:val="20"/>
              </w:rPr>
            </w:pPr>
            <w:r w:rsidRPr="004076E7">
              <w:rPr>
                <w:rFonts w:ascii="Calibri" w:eastAsia="Times New Roman" w:hAnsi="Calibri" w:cs="Times New Roman"/>
                <w:b/>
                <w:bCs/>
                <w:i/>
                <w:iCs/>
                <w:color w:val="305496"/>
                <w:sz w:val="18"/>
                <w:szCs w:val="20"/>
              </w:rPr>
              <w:t xml:space="preserve">HRS validation data </w:t>
            </w:r>
          </w:p>
        </w:tc>
        <w:tc>
          <w:tcPr>
            <w:tcW w:w="2190" w:type="dxa"/>
            <w:gridSpan w:val="3"/>
            <w:tcBorders>
              <w:top w:val="single" w:sz="4" w:space="0" w:color="305496"/>
              <w:left w:val="nil"/>
              <w:bottom w:val="single" w:sz="4" w:space="0" w:color="305496"/>
              <w:right w:val="single" w:sz="8" w:space="0" w:color="305496"/>
            </w:tcBorders>
            <w:shd w:val="clear" w:color="000000" w:fill="D9E1F2"/>
            <w:noWrap/>
            <w:vAlign w:val="bottom"/>
            <w:hideMark/>
          </w:tcPr>
          <w:p w14:paraId="217FEC31"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N=369</w:t>
            </w:r>
          </w:p>
        </w:tc>
        <w:tc>
          <w:tcPr>
            <w:tcW w:w="2190"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4394CF4B"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N=97</w:t>
            </w:r>
          </w:p>
        </w:tc>
        <w:tc>
          <w:tcPr>
            <w:tcW w:w="2190"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3EE152A1"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N=35</w:t>
            </w:r>
          </w:p>
        </w:tc>
      </w:tr>
      <w:tr w:rsidR="004076E7" w:rsidRPr="004076E7" w14:paraId="28592A52"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82F1DAF"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Herzog-Wallace</w:t>
            </w:r>
          </w:p>
        </w:tc>
        <w:tc>
          <w:tcPr>
            <w:tcW w:w="730" w:type="dxa"/>
            <w:tcBorders>
              <w:top w:val="nil"/>
              <w:left w:val="nil"/>
              <w:bottom w:val="nil"/>
              <w:right w:val="nil"/>
            </w:tcBorders>
            <w:shd w:val="clear" w:color="auto" w:fill="auto"/>
            <w:noWrap/>
            <w:vAlign w:val="bottom"/>
            <w:hideMark/>
          </w:tcPr>
          <w:p w14:paraId="2292952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13.64</w:t>
            </w:r>
          </w:p>
        </w:tc>
        <w:tc>
          <w:tcPr>
            <w:tcW w:w="730" w:type="dxa"/>
            <w:tcBorders>
              <w:top w:val="nil"/>
              <w:left w:val="nil"/>
              <w:bottom w:val="nil"/>
              <w:right w:val="nil"/>
            </w:tcBorders>
            <w:shd w:val="clear" w:color="auto" w:fill="auto"/>
            <w:noWrap/>
            <w:vAlign w:val="bottom"/>
            <w:hideMark/>
          </w:tcPr>
          <w:p w14:paraId="6C708CB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98.46</w:t>
            </w:r>
          </w:p>
        </w:tc>
        <w:tc>
          <w:tcPr>
            <w:tcW w:w="730" w:type="dxa"/>
            <w:tcBorders>
              <w:top w:val="nil"/>
              <w:left w:val="nil"/>
              <w:bottom w:val="nil"/>
              <w:right w:val="single" w:sz="8" w:space="0" w:color="305496"/>
            </w:tcBorders>
            <w:shd w:val="clear" w:color="auto" w:fill="auto"/>
            <w:noWrap/>
            <w:vAlign w:val="bottom"/>
            <w:hideMark/>
          </w:tcPr>
          <w:p w14:paraId="34D37EB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88.35</w:t>
            </w:r>
          </w:p>
        </w:tc>
        <w:tc>
          <w:tcPr>
            <w:tcW w:w="730" w:type="dxa"/>
            <w:tcBorders>
              <w:top w:val="nil"/>
              <w:left w:val="nil"/>
              <w:bottom w:val="nil"/>
              <w:right w:val="nil"/>
            </w:tcBorders>
            <w:shd w:val="clear" w:color="auto" w:fill="auto"/>
            <w:noWrap/>
            <w:vAlign w:val="bottom"/>
            <w:hideMark/>
          </w:tcPr>
          <w:p w14:paraId="30B0B60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26.67</w:t>
            </w:r>
          </w:p>
        </w:tc>
        <w:tc>
          <w:tcPr>
            <w:tcW w:w="730" w:type="dxa"/>
            <w:tcBorders>
              <w:top w:val="nil"/>
              <w:left w:val="nil"/>
              <w:bottom w:val="nil"/>
              <w:right w:val="nil"/>
            </w:tcBorders>
            <w:shd w:val="clear" w:color="auto" w:fill="auto"/>
            <w:noWrap/>
            <w:vAlign w:val="bottom"/>
            <w:hideMark/>
          </w:tcPr>
          <w:p w14:paraId="06430C7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97.56</w:t>
            </w:r>
          </w:p>
        </w:tc>
        <w:tc>
          <w:tcPr>
            <w:tcW w:w="730" w:type="dxa"/>
            <w:tcBorders>
              <w:top w:val="nil"/>
              <w:left w:val="nil"/>
              <w:bottom w:val="nil"/>
              <w:right w:val="single" w:sz="8" w:space="0" w:color="305496"/>
            </w:tcBorders>
            <w:shd w:val="clear" w:color="auto" w:fill="auto"/>
            <w:noWrap/>
            <w:vAlign w:val="bottom"/>
            <w:hideMark/>
          </w:tcPr>
          <w:p w14:paraId="5541413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86.60</w:t>
            </w:r>
          </w:p>
        </w:tc>
        <w:tc>
          <w:tcPr>
            <w:tcW w:w="730" w:type="dxa"/>
            <w:tcBorders>
              <w:top w:val="nil"/>
              <w:left w:val="nil"/>
              <w:bottom w:val="nil"/>
              <w:right w:val="nil"/>
            </w:tcBorders>
            <w:shd w:val="clear" w:color="auto" w:fill="auto"/>
            <w:noWrap/>
            <w:vAlign w:val="bottom"/>
            <w:hideMark/>
          </w:tcPr>
          <w:p w14:paraId="436F9F9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20.00</w:t>
            </w:r>
          </w:p>
        </w:tc>
        <w:tc>
          <w:tcPr>
            <w:tcW w:w="730" w:type="dxa"/>
            <w:tcBorders>
              <w:top w:val="nil"/>
              <w:left w:val="nil"/>
              <w:bottom w:val="nil"/>
              <w:right w:val="nil"/>
            </w:tcBorders>
            <w:shd w:val="clear" w:color="auto" w:fill="auto"/>
            <w:noWrap/>
            <w:vAlign w:val="bottom"/>
            <w:hideMark/>
          </w:tcPr>
          <w:p w14:paraId="2C4B329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96.00</w:t>
            </w:r>
          </w:p>
        </w:tc>
        <w:tc>
          <w:tcPr>
            <w:tcW w:w="730" w:type="dxa"/>
            <w:tcBorders>
              <w:top w:val="nil"/>
              <w:left w:val="nil"/>
              <w:bottom w:val="nil"/>
              <w:right w:val="single" w:sz="8" w:space="0" w:color="305496"/>
            </w:tcBorders>
            <w:shd w:val="clear" w:color="auto" w:fill="auto"/>
            <w:noWrap/>
            <w:vAlign w:val="bottom"/>
            <w:hideMark/>
          </w:tcPr>
          <w:p w14:paraId="5BDF80B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74.29</w:t>
            </w:r>
          </w:p>
        </w:tc>
      </w:tr>
      <w:tr w:rsidR="004076E7" w:rsidRPr="004076E7" w14:paraId="1196D0D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7FB956B7"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Langa-Kabeto-Weir</w:t>
            </w:r>
          </w:p>
        </w:tc>
        <w:tc>
          <w:tcPr>
            <w:tcW w:w="730" w:type="dxa"/>
            <w:tcBorders>
              <w:top w:val="nil"/>
              <w:left w:val="nil"/>
              <w:bottom w:val="nil"/>
              <w:right w:val="nil"/>
            </w:tcBorders>
            <w:shd w:val="clear" w:color="auto" w:fill="auto"/>
            <w:noWrap/>
            <w:vAlign w:val="bottom"/>
            <w:hideMark/>
          </w:tcPr>
          <w:p w14:paraId="04409CE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36.36</w:t>
            </w:r>
          </w:p>
        </w:tc>
        <w:tc>
          <w:tcPr>
            <w:tcW w:w="730" w:type="dxa"/>
            <w:tcBorders>
              <w:top w:val="nil"/>
              <w:left w:val="nil"/>
              <w:bottom w:val="nil"/>
              <w:right w:val="nil"/>
            </w:tcBorders>
            <w:shd w:val="clear" w:color="auto" w:fill="auto"/>
            <w:noWrap/>
            <w:vAlign w:val="bottom"/>
            <w:hideMark/>
          </w:tcPr>
          <w:p w14:paraId="3DCFE51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93.85</w:t>
            </w:r>
          </w:p>
        </w:tc>
        <w:tc>
          <w:tcPr>
            <w:tcW w:w="730" w:type="dxa"/>
            <w:tcBorders>
              <w:top w:val="nil"/>
              <w:left w:val="nil"/>
              <w:bottom w:val="nil"/>
              <w:right w:val="single" w:sz="8" w:space="0" w:color="305496"/>
            </w:tcBorders>
            <w:shd w:val="clear" w:color="auto" w:fill="auto"/>
            <w:noWrap/>
            <w:vAlign w:val="bottom"/>
            <w:hideMark/>
          </w:tcPr>
          <w:p w14:paraId="6B95874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86.99</w:t>
            </w:r>
          </w:p>
        </w:tc>
        <w:tc>
          <w:tcPr>
            <w:tcW w:w="730" w:type="dxa"/>
            <w:tcBorders>
              <w:top w:val="nil"/>
              <w:left w:val="nil"/>
              <w:bottom w:val="nil"/>
              <w:right w:val="nil"/>
            </w:tcBorders>
            <w:shd w:val="clear" w:color="auto" w:fill="auto"/>
            <w:noWrap/>
            <w:vAlign w:val="bottom"/>
            <w:hideMark/>
          </w:tcPr>
          <w:p w14:paraId="62730D9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53.33</w:t>
            </w:r>
          </w:p>
        </w:tc>
        <w:tc>
          <w:tcPr>
            <w:tcW w:w="730" w:type="dxa"/>
            <w:tcBorders>
              <w:top w:val="nil"/>
              <w:left w:val="nil"/>
              <w:bottom w:val="nil"/>
              <w:right w:val="nil"/>
            </w:tcBorders>
            <w:shd w:val="clear" w:color="auto" w:fill="auto"/>
            <w:noWrap/>
            <w:vAlign w:val="bottom"/>
            <w:hideMark/>
          </w:tcPr>
          <w:p w14:paraId="72DD94F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76.83</w:t>
            </w:r>
          </w:p>
        </w:tc>
        <w:tc>
          <w:tcPr>
            <w:tcW w:w="730" w:type="dxa"/>
            <w:tcBorders>
              <w:top w:val="nil"/>
              <w:left w:val="nil"/>
              <w:bottom w:val="nil"/>
              <w:right w:val="single" w:sz="8" w:space="0" w:color="305496"/>
            </w:tcBorders>
            <w:shd w:val="clear" w:color="auto" w:fill="auto"/>
            <w:noWrap/>
            <w:vAlign w:val="bottom"/>
            <w:hideMark/>
          </w:tcPr>
          <w:p w14:paraId="39A81D7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73.20</w:t>
            </w:r>
          </w:p>
        </w:tc>
        <w:tc>
          <w:tcPr>
            <w:tcW w:w="730" w:type="dxa"/>
            <w:tcBorders>
              <w:top w:val="nil"/>
              <w:left w:val="nil"/>
              <w:bottom w:val="nil"/>
              <w:right w:val="nil"/>
            </w:tcBorders>
            <w:shd w:val="clear" w:color="auto" w:fill="auto"/>
            <w:noWrap/>
            <w:vAlign w:val="bottom"/>
            <w:hideMark/>
          </w:tcPr>
          <w:p w14:paraId="017F73B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40.00</w:t>
            </w:r>
          </w:p>
        </w:tc>
        <w:tc>
          <w:tcPr>
            <w:tcW w:w="730" w:type="dxa"/>
            <w:tcBorders>
              <w:top w:val="nil"/>
              <w:left w:val="nil"/>
              <w:bottom w:val="nil"/>
              <w:right w:val="nil"/>
            </w:tcBorders>
            <w:shd w:val="clear" w:color="auto" w:fill="auto"/>
            <w:noWrap/>
            <w:vAlign w:val="bottom"/>
            <w:hideMark/>
          </w:tcPr>
          <w:p w14:paraId="1186F54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76.00</w:t>
            </w:r>
          </w:p>
        </w:tc>
        <w:tc>
          <w:tcPr>
            <w:tcW w:w="730" w:type="dxa"/>
            <w:tcBorders>
              <w:top w:val="nil"/>
              <w:left w:val="nil"/>
              <w:bottom w:val="nil"/>
              <w:right w:val="single" w:sz="8" w:space="0" w:color="305496"/>
            </w:tcBorders>
            <w:shd w:val="clear" w:color="auto" w:fill="auto"/>
            <w:noWrap/>
            <w:vAlign w:val="bottom"/>
            <w:hideMark/>
          </w:tcPr>
          <w:p w14:paraId="017C1DF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65.71</w:t>
            </w:r>
          </w:p>
        </w:tc>
      </w:tr>
      <w:tr w:rsidR="004076E7" w:rsidRPr="004076E7" w14:paraId="4B3695DD"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1D73943"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Crimmins</w:t>
            </w:r>
          </w:p>
        </w:tc>
        <w:tc>
          <w:tcPr>
            <w:tcW w:w="730" w:type="dxa"/>
            <w:tcBorders>
              <w:top w:val="nil"/>
              <w:left w:val="nil"/>
              <w:bottom w:val="nil"/>
              <w:right w:val="nil"/>
            </w:tcBorders>
            <w:shd w:val="clear" w:color="auto" w:fill="auto"/>
            <w:noWrap/>
            <w:vAlign w:val="bottom"/>
            <w:hideMark/>
          </w:tcPr>
          <w:p w14:paraId="18BCA8E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61.36</w:t>
            </w:r>
          </w:p>
        </w:tc>
        <w:tc>
          <w:tcPr>
            <w:tcW w:w="730" w:type="dxa"/>
            <w:tcBorders>
              <w:top w:val="nil"/>
              <w:left w:val="nil"/>
              <w:bottom w:val="nil"/>
              <w:right w:val="nil"/>
            </w:tcBorders>
            <w:shd w:val="clear" w:color="auto" w:fill="auto"/>
            <w:noWrap/>
            <w:vAlign w:val="bottom"/>
            <w:hideMark/>
          </w:tcPr>
          <w:p w14:paraId="18A8F03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84.31</w:t>
            </w:r>
          </w:p>
        </w:tc>
        <w:tc>
          <w:tcPr>
            <w:tcW w:w="730" w:type="dxa"/>
            <w:tcBorders>
              <w:top w:val="nil"/>
              <w:left w:val="nil"/>
              <w:bottom w:val="nil"/>
              <w:right w:val="single" w:sz="8" w:space="0" w:color="305496"/>
            </w:tcBorders>
            <w:shd w:val="clear" w:color="auto" w:fill="auto"/>
            <w:noWrap/>
            <w:vAlign w:val="bottom"/>
            <w:hideMark/>
          </w:tcPr>
          <w:p w14:paraId="2414A50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81.57</w:t>
            </w:r>
          </w:p>
        </w:tc>
        <w:tc>
          <w:tcPr>
            <w:tcW w:w="730" w:type="dxa"/>
            <w:tcBorders>
              <w:top w:val="nil"/>
              <w:left w:val="nil"/>
              <w:bottom w:val="nil"/>
              <w:right w:val="nil"/>
            </w:tcBorders>
            <w:shd w:val="clear" w:color="auto" w:fill="auto"/>
            <w:noWrap/>
            <w:vAlign w:val="bottom"/>
            <w:hideMark/>
          </w:tcPr>
          <w:p w14:paraId="470BF41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60.00</w:t>
            </w:r>
          </w:p>
        </w:tc>
        <w:tc>
          <w:tcPr>
            <w:tcW w:w="730" w:type="dxa"/>
            <w:tcBorders>
              <w:top w:val="nil"/>
              <w:left w:val="nil"/>
              <w:bottom w:val="nil"/>
              <w:right w:val="nil"/>
            </w:tcBorders>
            <w:shd w:val="clear" w:color="auto" w:fill="auto"/>
            <w:noWrap/>
            <w:vAlign w:val="bottom"/>
            <w:hideMark/>
          </w:tcPr>
          <w:p w14:paraId="309F8AB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79.27</w:t>
            </w:r>
          </w:p>
        </w:tc>
        <w:tc>
          <w:tcPr>
            <w:tcW w:w="730" w:type="dxa"/>
            <w:tcBorders>
              <w:top w:val="nil"/>
              <w:left w:val="nil"/>
              <w:bottom w:val="nil"/>
              <w:right w:val="single" w:sz="8" w:space="0" w:color="305496"/>
            </w:tcBorders>
            <w:shd w:val="clear" w:color="auto" w:fill="auto"/>
            <w:noWrap/>
            <w:vAlign w:val="bottom"/>
            <w:hideMark/>
          </w:tcPr>
          <w:p w14:paraId="739A6EF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76.29</w:t>
            </w:r>
          </w:p>
        </w:tc>
        <w:tc>
          <w:tcPr>
            <w:tcW w:w="730" w:type="dxa"/>
            <w:tcBorders>
              <w:top w:val="nil"/>
              <w:left w:val="nil"/>
              <w:bottom w:val="nil"/>
              <w:right w:val="nil"/>
            </w:tcBorders>
            <w:shd w:val="clear" w:color="auto" w:fill="auto"/>
            <w:noWrap/>
            <w:vAlign w:val="bottom"/>
            <w:hideMark/>
          </w:tcPr>
          <w:p w14:paraId="069EFE2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60.00</w:t>
            </w:r>
          </w:p>
        </w:tc>
        <w:tc>
          <w:tcPr>
            <w:tcW w:w="730" w:type="dxa"/>
            <w:tcBorders>
              <w:top w:val="nil"/>
              <w:left w:val="nil"/>
              <w:bottom w:val="nil"/>
              <w:right w:val="nil"/>
            </w:tcBorders>
            <w:shd w:val="clear" w:color="auto" w:fill="auto"/>
            <w:noWrap/>
            <w:vAlign w:val="bottom"/>
            <w:hideMark/>
          </w:tcPr>
          <w:p w14:paraId="1C89CA1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76.00</w:t>
            </w:r>
          </w:p>
        </w:tc>
        <w:tc>
          <w:tcPr>
            <w:tcW w:w="730" w:type="dxa"/>
            <w:tcBorders>
              <w:top w:val="nil"/>
              <w:left w:val="nil"/>
              <w:bottom w:val="nil"/>
              <w:right w:val="single" w:sz="8" w:space="0" w:color="305496"/>
            </w:tcBorders>
            <w:shd w:val="clear" w:color="auto" w:fill="auto"/>
            <w:noWrap/>
            <w:vAlign w:val="bottom"/>
            <w:hideMark/>
          </w:tcPr>
          <w:p w14:paraId="6D1B4BC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71.43</w:t>
            </w:r>
          </w:p>
        </w:tc>
      </w:tr>
      <w:tr w:rsidR="004076E7" w:rsidRPr="004076E7" w14:paraId="63167317"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8201C46" w14:textId="2ADE78EB" w:rsidR="004076E7" w:rsidRPr="004076E7" w:rsidRDefault="004076E7" w:rsidP="004076E7">
            <w:pPr>
              <w:spacing w:after="0" w:line="240" w:lineRule="auto"/>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Crimmins (</w:t>
            </w:r>
            <w:r w:rsidRPr="004076E7">
              <w:rPr>
                <w:rFonts w:ascii="Calibri" w:eastAsia="Times New Roman" w:hAnsi="Calibri" w:cs="Times New Roman"/>
                <w:b/>
                <w:bCs/>
                <w:color w:val="000000"/>
                <w:sz w:val="18"/>
                <w:szCs w:val="18"/>
              </w:rPr>
              <w:t>account</w:t>
            </w:r>
            <w:r>
              <w:rPr>
                <w:rFonts w:ascii="Calibri" w:eastAsia="Times New Roman" w:hAnsi="Calibri" w:cs="Times New Roman"/>
                <w:b/>
                <w:bCs/>
                <w:color w:val="000000"/>
                <w:sz w:val="18"/>
                <w:szCs w:val="18"/>
              </w:rPr>
              <w:t>ing</w:t>
            </w:r>
            <w:r w:rsidRPr="004076E7">
              <w:rPr>
                <w:rFonts w:ascii="Calibri" w:eastAsia="Times New Roman" w:hAnsi="Calibri" w:cs="Times New Roman"/>
                <w:b/>
                <w:bCs/>
                <w:color w:val="000000"/>
                <w:sz w:val="18"/>
                <w:szCs w:val="18"/>
              </w:rPr>
              <w:t xml:space="preserve"> </w:t>
            </w:r>
            <w:r w:rsidRPr="004076E7">
              <w:rPr>
                <w:rFonts w:ascii="Calibri" w:eastAsia="Times New Roman" w:hAnsi="Calibri" w:cs="Times New Roman"/>
                <w:b/>
                <w:bCs/>
                <w:color w:val="000000"/>
                <w:sz w:val="18"/>
                <w:szCs w:val="20"/>
              </w:rPr>
              <w:t>CIND)</w:t>
            </w:r>
          </w:p>
        </w:tc>
        <w:tc>
          <w:tcPr>
            <w:tcW w:w="730" w:type="dxa"/>
            <w:tcBorders>
              <w:top w:val="nil"/>
              <w:left w:val="nil"/>
              <w:bottom w:val="nil"/>
              <w:right w:val="nil"/>
            </w:tcBorders>
            <w:shd w:val="clear" w:color="auto" w:fill="auto"/>
            <w:noWrap/>
            <w:vAlign w:val="bottom"/>
            <w:hideMark/>
          </w:tcPr>
          <w:p w14:paraId="52E96CDD"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52.27</w:t>
            </w:r>
          </w:p>
        </w:tc>
        <w:tc>
          <w:tcPr>
            <w:tcW w:w="730" w:type="dxa"/>
            <w:tcBorders>
              <w:top w:val="nil"/>
              <w:left w:val="nil"/>
              <w:bottom w:val="nil"/>
              <w:right w:val="nil"/>
            </w:tcBorders>
            <w:shd w:val="clear" w:color="auto" w:fill="auto"/>
            <w:noWrap/>
            <w:vAlign w:val="bottom"/>
            <w:hideMark/>
          </w:tcPr>
          <w:p w14:paraId="6002466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91.08</w:t>
            </w:r>
          </w:p>
        </w:tc>
        <w:tc>
          <w:tcPr>
            <w:tcW w:w="730" w:type="dxa"/>
            <w:tcBorders>
              <w:top w:val="nil"/>
              <w:left w:val="nil"/>
              <w:bottom w:val="nil"/>
              <w:right w:val="single" w:sz="8" w:space="0" w:color="305496"/>
            </w:tcBorders>
            <w:shd w:val="clear" w:color="auto" w:fill="auto"/>
            <w:noWrap/>
            <w:vAlign w:val="bottom"/>
            <w:hideMark/>
          </w:tcPr>
          <w:p w14:paraId="5253E1BE"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86.45</w:t>
            </w:r>
          </w:p>
        </w:tc>
        <w:tc>
          <w:tcPr>
            <w:tcW w:w="730" w:type="dxa"/>
            <w:tcBorders>
              <w:top w:val="nil"/>
              <w:left w:val="nil"/>
              <w:bottom w:val="nil"/>
              <w:right w:val="nil"/>
            </w:tcBorders>
            <w:shd w:val="clear" w:color="auto" w:fill="auto"/>
            <w:noWrap/>
            <w:vAlign w:val="bottom"/>
            <w:hideMark/>
          </w:tcPr>
          <w:p w14:paraId="77080751"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33.33</w:t>
            </w:r>
          </w:p>
        </w:tc>
        <w:tc>
          <w:tcPr>
            <w:tcW w:w="730" w:type="dxa"/>
            <w:tcBorders>
              <w:top w:val="nil"/>
              <w:left w:val="nil"/>
              <w:bottom w:val="nil"/>
              <w:right w:val="nil"/>
            </w:tcBorders>
            <w:shd w:val="clear" w:color="auto" w:fill="auto"/>
            <w:noWrap/>
            <w:vAlign w:val="bottom"/>
            <w:hideMark/>
          </w:tcPr>
          <w:p w14:paraId="0A0DB1B4"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86.59</w:t>
            </w:r>
          </w:p>
        </w:tc>
        <w:tc>
          <w:tcPr>
            <w:tcW w:w="730" w:type="dxa"/>
            <w:tcBorders>
              <w:top w:val="nil"/>
              <w:left w:val="nil"/>
              <w:bottom w:val="nil"/>
              <w:right w:val="single" w:sz="8" w:space="0" w:color="305496"/>
            </w:tcBorders>
            <w:shd w:val="clear" w:color="auto" w:fill="auto"/>
            <w:noWrap/>
            <w:vAlign w:val="bottom"/>
            <w:hideMark/>
          </w:tcPr>
          <w:p w14:paraId="4A6702D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78.35</w:t>
            </w:r>
          </w:p>
        </w:tc>
        <w:tc>
          <w:tcPr>
            <w:tcW w:w="730" w:type="dxa"/>
            <w:tcBorders>
              <w:top w:val="nil"/>
              <w:left w:val="nil"/>
              <w:bottom w:val="nil"/>
              <w:right w:val="nil"/>
            </w:tcBorders>
            <w:shd w:val="clear" w:color="auto" w:fill="auto"/>
            <w:noWrap/>
            <w:vAlign w:val="bottom"/>
            <w:hideMark/>
          </w:tcPr>
          <w:p w14:paraId="6CE57BC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30.00</w:t>
            </w:r>
          </w:p>
        </w:tc>
        <w:tc>
          <w:tcPr>
            <w:tcW w:w="730" w:type="dxa"/>
            <w:tcBorders>
              <w:top w:val="nil"/>
              <w:left w:val="nil"/>
              <w:bottom w:val="nil"/>
              <w:right w:val="nil"/>
            </w:tcBorders>
            <w:shd w:val="clear" w:color="auto" w:fill="auto"/>
            <w:noWrap/>
            <w:vAlign w:val="bottom"/>
            <w:hideMark/>
          </w:tcPr>
          <w:p w14:paraId="3ACB450F"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84.00</w:t>
            </w:r>
          </w:p>
        </w:tc>
        <w:tc>
          <w:tcPr>
            <w:tcW w:w="730" w:type="dxa"/>
            <w:tcBorders>
              <w:top w:val="nil"/>
              <w:left w:val="nil"/>
              <w:bottom w:val="nil"/>
              <w:right w:val="single" w:sz="8" w:space="0" w:color="305496"/>
            </w:tcBorders>
            <w:shd w:val="clear" w:color="auto" w:fill="auto"/>
            <w:noWrap/>
            <w:vAlign w:val="bottom"/>
            <w:hideMark/>
          </w:tcPr>
          <w:p w14:paraId="2325255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68.57</w:t>
            </w:r>
          </w:p>
        </w:tc>
      </w:tr>
      <w:tr w:rsidR="004076E7" w:rsidRPr="004076E7" w14:paraId="3CD6D4A5"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F4A1630"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Hurd</w:t>
            </w:r>
          </w:p>
        </w:tc>
        <w:tc>
          <w:tcPr>
            <w:tcW w:w="730" w:type="dxa"/>
            <w:tcBorders>
              <w:top w:val="nil"/>
              <w:left w:val="nil"/>
              <w:bottom w:val="nil"/>
              <w:right w:val="nil"/>
            </w:tcBorders>
            <w:shd w:val="clear" w:color="auto" w:fill="auto"/>
            <w:noWrap/>
            <w:vAlign w:val="bottom"/>
            <w:hideMark/>
          </w:tcPr>
          <w:p w14:paraId="084231A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45.45</w:t>
            </w:r>
          </w:p>
        </w:tc>
        <w:tc>
          <w:tcPr>
            <w:tcW w:w="730" w:type="dxa"/>
            <w:tcBorders>
              <w:top w:val="nil"/>
              <w:left w:val="nil"/>
              <w:bottom w:val="nil"/>
              <w:right w:val="nil"/>
            </w:tcBorders>
            <w:shd w:val="clear" w:color="auto" w:fill="auto"/>
            <w:noWrap/>
            <w:vAlign w:val="bottom"/>
            <w:hideMark/>
          </w:tcPr>
          <w:p w14:paraId="6E7814E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96.62</w:t>
            </w:r>
          </w:p>
        </w:tc>
        <w:tc>
          <w:tcPr>
            <w:tcW w:w="730" w:type="dxa"/>
            <w:tcBorders>
              <w:top w:val="nil"/>
              <w:left w:val="nil"/>
              <w:bottom w:val="nil"/>
              <w:right w:val="single" w:sz="8" w:space="0" w:color="305496"/>
            </w:tcBorders>
            <w:shd w:val="clear" w:color="auto" w:fill="auto"/>
            <w:noWrap/>
            <w:vAlign w:val="bottom"/>
            <w:hideMark/>
          </w:tcPr>
          <w:p w14:paraId="0FC6F36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90.51</w:t>
            </w:r>
          </w:p>
        </w:tc>
        <w:tc>
          <w:tcPr>
            <w:tcW w:w="730" w:type="dxa"/>
            <w:tcBorders>
              <w:top w:val="nil"/>
              <w:left w:val="nil"/>
              <w:bottom w:val="nil"/>
              <w:right w:val="nil"/>
            </w:tcBorders>
            <w:shd w:val="clear" w:color="auto" w:fill="auto"/>
            <w:noWrap/>
            <w:vAlign w:val="bottom"/>
            <w:hideMark/>
          </w:tcPr>
          <w:p w14:paraId="5E75933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26.67</w:t>
            </w:r>
          </w:p>
        </w:tc>
        <w:tc>
          <w:tcPr>
            <w:tcW w:w="730" w:type="dxa"/>
            <w:tcBorders>
              <w:top w:val="nil"/>
              <w:left w:val="nil"/>
              <w:bottom w:val="nil"/>
              <w:right w:val="nil"/>
            </w:tcBorders>
            <w:shd w:val="clear" w:color="auto" w:fill="auto"/>
            <w:noWrap/>
            <w:vAlign w:val="bottom"/>
            <w:hideMark/>
          </w:tcPr>
          <w:p w14:paraId="5F9D46B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93.90</w:t>
            </w:r>
          </w:p>
        </w:tc>
        <w:tc>
          <w:tcPr>
            <w:tcW w:w="730" w:type="dxa"/>
            <w:tcBorders>
              <w:top w:val="nil"/>
              <w:left w:val="nil"/>
              <w:bottom w:val="nil"/>
              <w:right w:val="single" w:sz="8" w:space="0" w:color="305496"/>
            </w:tcBorders>
            <w:shd w:val="clear" w:color="auto" w:fill="auto"/>
            <w:noWrap/>
            <w:vAlign w:val="bottom"/>
            <w:hideMark/>
          </w:tcPr>
          <w:p w14:paraId="2FAE10D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83.51</w:t>
            </w:r>
          </w:p>
        </w:tc>
        <w:tc>
          <w:tcPr>
            <w:tcW w:w="730" w:type="dxa"/>
            <w:tcBorders>
              <w:top w:val="nil"/>
              <w:left w:val="nil"/>
              <w:bottom w:val="nil"/>
              <w:right w:val="nil"/>
            </w:tcBorders>
            <w:shd w:val="clear" w:color="auto" w:fill="auto"/>
            <w:noWrap/>
            <w:vAlign w:val="bottom"/>
            <w:hideMark/>
          </w:tcPr>
          <w:p w14:paraId="43C859A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30.00</w:t>
            </w:r>
          </w:p>
        </w:tc>
        <w:tc>
          <w:tcPr>
            <w:tcW w:w="730" w:type="dxa"/>
            <w:tcBorders>
              <w:top w:val="nil"/>
              <w:left w:val="nil"/>
              <w:bottom w:val="nil"/>
              <w:right w:val="nil"/>
            </w:tcBorders>
            <w:shd w:val="clear" w:color="auto" w:fill="auto"/>
            <w:noWrap/>
            <w:vAlign w:val="bottom"/>
            <w:hideMark/>
          </w:tcPr>
          <w:p w14:paraId="78241DD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96.00</w:t>
            </w:r>
          </w:p>
        </w:tc>
        <w:tc>
          <w:tcPr>
            <w:tcW w:w="730" w:type="dxa"/>
            <w:tcBorders>
              <w:top w:val="nil"/>
              <w:left w:val="nil"/>
              <w:bottom w:val="nil"/>
              <w:right w:val="single" w:sz="8" w:space="0" w:color="305496"/>
            </w:tcBorders>
            <w:shd w:val="clear" w:color="auto" w:fill="auto"/>
            <w:noWrap/>
            <w:vAlign w:val="bottom"/>
            <w:hideMark/>
          </w:tcPr>
          <w:p w14:paraId="1C9936C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77.14</w:t>
            </w:r>
          </w:p>
        </w:tc>
      </w:tr>
      <w:tr w:rsidR="004076E7" w:rsidRPr="004076E7" w14:paraId="1B00F5CB" w14:textId="77777777" w:rsidTr="004076E7">
        <w:trPr>
          <w:trHeight w:val="27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18A896CF"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Wu</w:t>
            </w:r>
          </w:p>
        </w:tc>
        <w:tc>
          <w:tcPr>
            <w:tcW w:w="730" w:type="dxa"/>
            <w:tcBorders>
              <w:top w:val="nil"/>
              <w:left w:val="nil"/>
              <w:bottom w:val="single" w:sz="8" w:space="0" w:color="305496"/>
              <w:right w:val="nil"/>
            </w:tcBorders>
            <w:shd w:val="clear" w:color="auto" w:fill="auto"/>
            <w:noWrap/>
            <w:vAlign w:val="bottom"/>
            <w:hideMark/>
          </w:tcPr>
          <w:p w14:paraId="16AE470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43.18</w:t>
            </w:r>
          </w:p>
        </w:tc>
        <w:tc>
          <w:tcPr>
            <w:tcW w:w="730" w:type="dxa"/>
            <w:tcBorders>
              <w:top w:val="nil"/>
              <w:left w:val="nil"/>
              <w:bottom w:val="single" w:sz="8" w:space="0" w:color="305496"/>
              <w:right w:val="nil"/>
            </w:tcBorders>
            <w:shd w:val="clear" w:color="auto" w:fill="auto"/>
            <w:noWrap/>
            <w:vAlign w:val="bottom"/>
            <w:hideMark/>
          </w:tcPr>
          <w:p w14:paraId="36E7005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95.08</w:t>
            </w:r>
          </w:p>
        </w:tc>
        <w:tc>
          <w:tcPr>
            <w:tcW w:w="730" w:type="dxa"/>
            <w:tcBorders>
              <w:top w:val="nil"/>
              <w:left w:val="nil"/>
              <w:bottom w:val="single" w:sz="8" w:space="0" w:color="305496"/>
              <w:right w:val="single" w:sz="8" w:space="0" w:color="305496"/>
            </w:tcBorders>
            <w:shd w:val="clear" w:color="auto" w:fill="auto"/>
            <w:noWrap/>
            <w:vAlign w:val="bottom"/>
            <w:hideMark/>
          </w:tcPr>
          <w:p w14:paraId="57045FD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88.89</w:t>
            </w:r>
          </w:p>
        </w:tc>
        <w:tc>
          <w:tcPr>
            <w:tcW w:w="730" w:type="dxa"/>
            <w:tcBorders>
              <w:top w:val="nil"/>
              <w:left w:val="nil"/>
              <w:bottom w:val="single" w:sz="8" w:space="0" w:color="305496"/>
              <w:right w:val="nil"/>
            </w:tcBorders>
            <w:shd w:val="clear" w:color="auto" w:fill="auto"/>
            <w:noWrap/>
            <w:vAlign w:val="bottom"/>
            <w:hideMark/>
          </w:tcPr>
          <w:p w14:paraId="5DDEC12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40.00</w:t>
            </w:r>
          </w:p>
        </w:tc>
        <w:tc>
          <w:tcPr>
            <w:tcW w:w="730" w:type="dxa"/>
            <w:tcBorders>
              <w:top w:val="nil"/>
              <w:left w:val="nil"/>
              <w:bottom w:val="single" w:sz="8" w:space="0" w:color="305496"/>
              <w:right w:val="nil"/>
            </w:tcBorders>
            <w:shd w:val="clear" w:color="auto" w:fill="auto"/>
            <w:noWrap/>
            <w:vAlign w:val="bottom"/>
            <w:hideMark/>
          </w:tcPr>
          <w:p w14:paraId="45A5F36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85.37</w:t>
            </w:r>
          </w:p>
        </w:tc>
        <w:tc>
          <w:tcPr>
            <w:tcW w:w="730" w:type="dxa"/>
            <w:tcBorders>
              <w:top w:val="nil"/>
              <w:left w:val="nil"/>
              <w:bottom w:val="single" w:sz="8" w:space="0" w:color="305496"/>
              <w:right w:val="single" w:sz="8" w:space="0" w:color="305496"/>
            </w:tcBorders>
            <w:shd w:val="clear" w:color="auto" w:fill="auto"/>
            <w:noWrap/>
            <w:vAlign w:val="bottom"/>
            <w:hideMark/>
          </w:tcPr>
          <w:p w14:paraId="0A7698C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78.35</w:t>
            </w:r>
          </w:p>
        </w:tc>
        <w:tc>
          <w:tcPr>
            <w:tcW w:w="730" w:type="dxa"/>
            <w:tcBorders>
              <w:top w:val="nil"/>
              <w:left w:val="nil"/>
              <w:bottom w:val="single" w:sz="8" w:space="0" w:color="305496"/>
              <w:right w:val="nil"/>
            </w:tcBorders>
            <w:shd w:val="clear" w:color="auto" w:fill="auto"/>
            <w:noWrap/>
            <w:vAlign w:val="bottom"/>
            <w:hideMark/>
          </w:tcPr>
          <w:p w14:paraId="02CF90D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50.00</w:t>
            </w:r>
          </w:p>
        </w:tc>
        <w:tc>
          <w:tcPr>
            <w:tcW w:w="730" w:type="dxa"/>
            <w:tcBorders>
              <w:top w:val="nil"/>
              <w:left w:val="nil"/>
              <w:bottom w:val="single" w:sz="8" w:space="0" w:color="305496"/>
              <w:right w:val="nil"/>
            </w:tcBorders>
            <w:shd w:val="clear" w:color="auto" w:fill="auto"/>
            <w:noWrap/>
            <w:vAlign w:val="bottom"/>
            <w:hideMark/>
          </w:tcPr>
          <w:p w14:paraId="6FF34DD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92.00</w:t>
            </w:r>
          </w:p>
        </w:tc>
        <w:tc>
          <w:tcPr>
            <w:tcW w:w="730" w:type="dxa"/>
            <w:tcBorders>
              <w:top w:val="nil"/>
              <w:left w:val="nil"/>
              <w:bottom w:val="single" w:sz="8" w:space="0" w:color="305496"/>
              <w:right w:val="single" w:sz="8" w:space="0" w:color="305496"/>
            </w:tcBorders>
            <w:shd w:val="clear" w:color="auto" w:fill="auto"/>
            <w:noWrap/>
            <w:vAlign w:val="bottom"/>
            <w:hideMark/>
          </w:tcPr>
          <w:p w14:paraId="63FDCF2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80.00</w:t>
            </w:r>
          </w:p>
        </w:tc>
      </w:tr>
    </w:tbl>
    <w:p w14:paraId="52BACE44" w14:textId="77777777" w:rsidR="00C36FFA" w:rsidRDefault="00C36FFA" w:rsidP="00201308">
      <w:pPr>
        <w:widowControl w:val="0"/>
        <w:autoSpaceDE w:val="0"/>
        <w:autoSpaceDN w:val="0"/>
        <w:adjustRightInd w:val="0"/>
        <w:spacing w:line="240" w:lineRule="auto"/>
        <w:ind w:left="640" w:hanging="640"/>
        <w:rPr>
          <w:b/>
        </w:rPr>
      </w:pPr>
    </w:p>
    <w:p w14:paraId="01C58606" w14:textId="6A6DC400" w:rsidR="004076E7" w:rsidRDefault="004076E7" w:rsidP="0076755B">
      <w:pPr>
        <w:widowControl w:val="0"/>
        <w:autoSpaceDE w:val="0"/>
        <w:autoSpaceDN w:val="0"/>
        <w:adjustRightInd w:val="0"/>
        <w:spacing w:line="240" w:lineRule="auto"/>
        <w:ind w:left="640" w:hanging="640"/>
        <w:rPr>
          <w:b/>
        </w:rPr>
      </w:pPr>
      <w:r>
        <w:rPr>
          <w:b/>
        </w:rPr>
        <w:t>Table 4d: Performance by age, with alternative Crimmins classification</w:t>
      </w:r>
      <w:r w:rsidR="0076755B">
        <w:rPr>
          <w:b/>
        </w:rPr>
        <w:t xml:space="preserve"> </w:t>
      </w:r>
      <w:r w:rsidR="0076755B">
        <w:rPr>
          <w:b/>
        </w:rPr>
        <w:t xml:space="preserve">(using decision rule P(dementia) &gt; 0.5 </w:t>
      </w:r>
      <w:r w:rsidR="0076755B">
        <w:rPr>
          <w:b/>
          <w:i/>
        </w:rPr>
        <w:t xml:space="preserve">and </w:t>
      </w:r>
      <w:r w:rsidR="0076755B">
        <w:rPr>
          <w:b/>
        </w:rPr>
        <w:t>P(dementia) &gt; P(CIND))</w:t>
      </w:r>
    </w:p>
    <w:tbl>
      <w:tblPr>
        <w:tblW w:w="9090" w:type="dxa"/>
        <w:tblInd w:w="-10" w:type="dxa"/>
        <w:tblLayout w:type="fixed"/>
        <w:tblLook w:val="04A0" w:firstRow="1" w:lastRow="0" w:firstColumn="1" w:lastColumn="0" w:noHBand="0" w:noVBand="1"/>
      </w:tblPr>
      <w:tblGrid>
        <w:gridCol w:w="2520"/>
        <w:gridCol w:w="1095"/>
        <w:gridCol w:w="1095"/>
        <w:gridCol w:w="1095"/>
        <w:gridCol w:w="1095"/>
        <w:gridCol w:w="1095"/>
        <w:gridCol w:w="1095"/>
      </w:tblGrid>
      <w:tr w:rsidR="004076E7" w:rsidRPr="004076E7" w14:paraId="078B0C67" w14:textId="77777777" w:rsidTr="004076E7">
        <w:trPr>
          <w:trHeight w:val="255"/>
        </w:trPr>
        <w:tc>
          <w:tcPr>
            <w:tcW w:w="2520" w:type="dxa"/>
            <w:vMerge w:val="restart"/>
            <w:tcBorders>
              <w:top w:val="single" w:sz="8" w:space="0" w:color="305496"/>
              <w:left w:val="single" w:sz="8" w:space="0" w:color="305496"/>
              <w:bottom w:val="single" w:sz="4" w:space="0" w:color="FFFFFF"/>
              <w:right w:val="single" w:sz="4" w:space="0" w:color="FFFFFF"/>
            </w:tcBorders>
            <w:shd w:val="clear" w:color="000000" w:fill="305496"/>
            <w:noWrap/>
            <w:vAlign w:val="center"/>
            <w:hideMark/>
          </w:tcPr>
          <w:p w14:paraId="018DDADF"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Algorithm</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3A124134"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695C3777"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Specificity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11C8B1CA"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 correct</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5B5958E4"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0DB3F9C0"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Specificity</w:t>
            </w:r>
          </w:p>
        </w:tc>
        <w:tc>
          <w:tcPr>
            <w:tcW w:w="1095" w:type="dxa"/>
            <w:tcBorders>
              <w:top w:val="single" w:sz="8" w:space="0" w:color="305496"/>
              <w:left w:val="nil"/>
              <w:bottom w:val="single" w:sz="4" w:space="0" w:color="FFFFFF"/>
              <w:right w:val="single" w:sz="8" w:space="0" w:color="305496"/>
            </w:tcBorders>
            <w:shd w:val="clear" w:color="000000" w:fill="305496"/>
            <w:noWrap/>
            <w:vAlign w:val="bottom"/>
            <w:hideMark/>
          </w:tcPr>
          <w:p w14:paraId="4C80E2D6"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 correct</w:t>
            </w:r>
          </w:p>
        </w:tc>
      </w:tr>
      <w:tr w:rsidR="004076E7" w:rsidRPr="004076E7" w14:paraId="085F5EED" w14:textId="77777777" w:rsidTr="004076E7">
        <w:trPr>
          <w:trHeight w:val="255"/>
        </w:trPr>
        <w:tc>
          <w:tcPr>
            <w:tcW w:w="2520" w:type="dxa"/>
            <w:vMerge/>
            <w:tcBorders>
              <w:top w:val="single" w:sz="8" w:space="0" w:color="305496"/>
              <w:left w:val="single" w:sz="8" w:space="0" w:color="305496"/>
              <w:bottom w:val="single" w:sz="4" w:space="0" w:color="FFFFFF"/>
              <w:right w:val="single" w:sz="4" w:space="0" w:color="FFFFFF"/>
            </w:tcBorders>
            <w:vAlign w:val="center"/>
            <w:hideMark/>
          </w:tcPr>
          <w:p w14:paraId="7C678B07" w14:textId="77777777" w:rsidR="004076E7" w:rsidRPr="004076E7" w:rsidRDefault="004076E7" w:rsidP="004076E7">
            <w:pPr>
              <w:spacing w:after="0" w:line="240" w:lineRule="auto"/>
              <w:rPr>
                <w:rFonts w:ascii="Calibri" w:eastAsia="Times New Roman" w:hAnsi="Calibri" w:cs="Times New Roman"/>
                <w:b/>
                <w:bCs/>
                <w:color w:val="FFFFFF"/>
                <w:sz w:val="18"/>
                <w:szCs w:val="20"/>
              </w:rPr>
            </w:pPr>
          </w:p>
        </w:tc>
        <w:tc>
          <w:tcPr>
            <w:tcW w:w="3285"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2B4D93EA"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Under 80 years</w:t>
            </w:r>
          </w:p>
        </w:tc>
        <w:tc>
          <w:tcPr>
            <w:tcW w:w="3285" w:type="dxa"/>
            <w:gridSpan w:val="3"/>
            <w:tcBorders>
              <w:top w:val="single" w:sz="4" w:space="0" w:color="FFFFFF"/>
              <w:left w:val="nil"/>
              <w:bottom w:val="single" w:sz="4" w:space="0" w:color="FFFFFF"/>
              <w:right w:val="single" w:sz="8" w:space="0" w:color="305496"/>
            </w:tcBorders>
            <w:shd w:val="clear" w:color="000000" w:fill="305496"/>
            <w:noWrap/>
            <w:vAlign w:val="bottom"/>
            <w:hideMark/>
          </w:tcPr>
          <w:p w14:paraId="5A3041F6"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20"/>
              </w:rPr>
            </w:pPr>
            <w:r w:rsidRPr="004076E7">
              <w:rPr>
                <w:rFonts w:ascii="Calibri" w:eastAsia="Times New Roman" w:hAnsi="Calibri" w:cs="Times New Roman"/>
                <w:b/>
                <w:bCs/>
                <w:color w:val="FFFFFF"/>
                <w:sz w:val="18"/>
                <w:szCs w:val="20"/>
              </w:rPr>
              <w:t>80 years or older</w:t>
            </w:r>
          </w:p>
        </w:tc>
      </w:tr>
      <w:tr w:rsidR="004076E7" w:rsidRPr="004076E7" w14:paraId="1E01AEBC" w14:textId="77777777" w:rsidTr="004076E7">
        <w:trPr>
          <w:trHeight w:val="255"/>
        </w:trPr>
        <w:tc>
          <w:tcPr>
            <w:tcW w:w="2520" w:type="dxa"/>
            <w:tcBorders>
              <w:top w:val="nil"/>
              <w:left w:val="single" w:sz="8" w:space="0" w:color="305496"/>
              <w:bottom w:val="single" w:sz="4" w:space="0" w:color="305496"/>
              <w:right w:val="single" w:sz="4" w:space="0" w:color="305496"/>
            </w:tcBorders>
            <w:shd w:val="clear" w:color="000000" w:fill="D9E1F2"/>
            <w:noWrap/>
            <w:vAlign w:val="bottom"/>
            <w:hideMark/>
          </w:tcPr>
          <w:p w14:paraId="4DC9546E" w14:textId="77777777" w:rsidR="004076E7" w:rsidRPr="004076E7" w:rsidRDefault="004076E7" w:rsidP="004076E7">
            <w:pPr>
              <w:spacing w:after="0" w:line="240" w:lineRule="auto"/>
              <w:rPr>
                <w:rFonts w:ascii="Calibri" w:eastAsia="Times New Roman" w:hAnsi="Calibri" w:cs="Times New Roman"/>
                <w:b/>
                <w:bCs/>
                <w:i/>
                <w:iCs/>
                <w:color w:val="305496"/>
                <w:sz w:val="18"/>
                <w:szCs w:val="20"/>
              </w:rPr>
            </w:pPr>
            <w:r w:rsidRPr="004076E7">
              <w:rPr>
                <w:rFonts w:ascii="Calibri" w:eastAsia="Times New Roman" w:hAnsi="Calibri" w:cs="Times New Roman"/>
                <w:b/>
                <w:bCs/>
                <w:i/>
                <w:iCs/>
                <w:color w:val="305496"/>
                <w:sz w:val="18"/>
                <w:szCs w:val="20"/>
              </w:rPr>
              <w:t>HRS training data</w:t>
            </w:r>
          </w:p>
        </w:tc>
        <w:tc>
          <w:tcPr>
            <w:tcW w:w="3285" w:type="dxa"/>
            <w:gridSpan w:val="3"/>
            <w:tcBorders>
              <w:top w:val="single" w:sz="4" w:space="0" w:color="FFFFFF"/>
              <w:left w:val="nil"/>
              <w:bottom w:val="single" w:sz="4" w:space="0" w:color="305496"/>
              <w:right w:val="single" w:sz="8" w:space="0" w:color="305496"/>
            </w:tcBorders>
            <w:shd w:val="clear" w:color="000000" w:fill="D9E1F2"/>
            <w:noWrap/>
            <w:vAlign w:val="bottom"/>
            <w:hideMark/>
          </w:tcPr>
          <w:p w14:paraId="3FB8F1DA"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N=364</w:t>
            </w:r>
          </w:p>
        </w:tc>
        <w:tc>
          <w:tcPr>
            <w:tcW w:w="3285"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352315A2"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N=396</w:t>
            </w:r>
          </w:p>
        </w:tc>
      </w:tr>
      <w:tr w:rsidR="004076E7" w:rsidRPr="004076E7" w14:paraId="6F2EBC0E"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419935B1"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Herzog-Wallace</w:t>
            </w:r>
          </w:p>
        </w:tc>
        <w:tc>
          <w:tcPr>
            <w:tcW w:w="1095" w:type="dxa"/>
            <w:tcBorders>
              <w:top w:val="nil"/>
              <w:left w:val="nil"/>
              <w:bottom w:val="nil"/>
              <w:right w:val="nil"/>
            </w:tcBorders>
            <w:shd w:val="clear" w:color="auto" w:fill="auto"/>
            <w:noWrap/>
            <w:vAlign w:val="bottom"/>
            <w:hideMark/>
          </w:tcPr>
          <w:p w14:paraId="2DADA78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52.94</w:t>
            </w:r>
          </w:p>
        </w:tc>
        <w:tc>
          <w:tcPr>
            <w:tcW w:w="1095" w:type="dxa"/>
            <w:tcBorders>
              <w:top w:val="nil"/>
              <w:left w:val="nil"/>
              <w:bottom w:val="nil"/>
              <w:right w:val="nil"/>
            </w:tcBorders>
            <w:shd w:val="clear" w:color="auto" w:fill="auto"/>
            <w:noWrap/>
            <w:vAlign w:val="bottom"/>
            <w:hideMark/>
          </w:tcPr>
          <w:p w14:paraId="7A0008C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97.97</w:t>
            </w:r>
          </w:p>
        </w:tc>
        <w:tc>
          <w:tcPr>
            <w:tcW w:w="1095" w:type="dxa"/>
            <w:tcBorders>
              <w:top w:val="nil"/>
              <w:left w:val="nil"/>
              <w:bottom w:val="nil"/>
              <w:right w:val="single" w:sz="8" w:space="0" w:color="305496"/>
            </w:tcBorders>
            <w:shd w:val="clear" w:color="auto" w:fill="auto"/>
            <w:noWrap/>
            <w:vAlign w:val="bottom"/>
            <w:hideMark/>
          </w:tcPr>
          <w:p w14:paraId="6E5CCED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89.56</w:t>
            </w:r>
          </w:p>
        </w:tc>
        <w:tc>
          <w:tcPr>
            <w:tcW w:w="1095" w:type="dxa"/>
            <w:tcBorders>
              <w:top w:val="nil"/>
              <w:left w:val="nil"/>
              <w:bottom w:val="nil"/>
              <w:right w:val="nil"/>
            </w:tcBorders>
            <w:shd w:val="clear" w:color="auto" w:fill="auto"/>
            <w:noWrap/>
            <w:vAlign w:val="bottom"/>
            <w:hideMark/>
          </w:tcPr>
          <w:p w14:paraId="797822A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53.68</w:t>
            </w:r>
          </w:p>
        </w:tc>
        <w:tc>
          <w:tcPr>
            <w:tcW w:w="1095" w:type="dxa"/>
            <w:tcBorders>
              <w:top w:val="nil"/>
              <w:left w:val="nil"/>
              <w:bottom w:val="nil"/>
              <w:right w:val="nil"/>
            </w:tcBorders>
            <w:shd w:val="clear" w:color="auto" w:fill="auto"/>
            <w:noWrap/>
            <w:vAlign w:val="bottom"/>
            <w:hideMark/>
          </w:tcPr>
          <w:p w14:paraId="10D79B4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94.66</w:t>
            </w:r>
          </w:p>
        </w:tc>
        <w:tc>
          <w:tcPr>
            <w:tcW w:w="1095" w:type="dxa"/>
            <w:tcBorders>
              <w:top w:val="nil"/>
              <w:left w:val="nil"/>
              <w:bottom w:val="nil"/>
              <w:right w:val="single" w:sz="8" w:space="0" w:color="305496"/>
            </w:tcBorders>
            <w:shd w:val="clear" w:color="auto" w:fill="auto"/>
            <w:noWrap/>
            <w:vAlign w:val="bottom"/>
            <w:hideMark/>
          </w:tcPr>
          <w:p w14:paraId="3A6C7E1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75.00</w:t>
            </w:r>
          </w:p>
        </w:tc>
      </w:tr>
      <w:tr w:rsidR="004076E7" w:rsidRPr="004076E7" w14:paraId="1CE2609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EF154A7"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Langa-Kabeto-Weir</w:t>
            </w:r>
          </w:p>
        </w:tc>
        <w:tc>
          <w:tcPr>
            <w:tcW w:w="1095" w:type="dxa"/>
            <w:tcBorders>
              <w:top w:val="nil"/>
              <w:left w:val="nil"/>
              <w:bottom w:val="nil"/>
              <w:right w:val="nil"/>
            </w:tcBorders>
            <w:shd w:val="clear" w:color="auto" w:fill="auto"/>
            <w:noWrap/>
            <w:vAlign w:val="bottom"/>
            <w:hideMark/>
          </w:tcPr>
          <w:p w14:paraId="3B49765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77.94</w:t>
            </w:r>
          </w:p>
        </w:tc>
        <w:tc>
          <w:tcPr>
            <w:tcW w:w="1095" w:type="dxa"/>
            <w:tcBorders>
              <w:top w:val="nil"/>
              <w:left w:val="nil"/>
              <w:bottom w:val="nil"/>
              <w:right w:val="nil"/>
            </w:tcBorders>
            <w:shd w:val="clear" w:color="auto" w:fill="auto"/>
            <w:noWrap/>
            <w:vAlign w:val="bottom"/>
            <w:hideMark/>
          </w:tcPr>
          <w:p w14:paraId="0C4DC23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86.15</w:t>
            </w:r>
          </w:p>
        </w:tc>
        <w:tc>
          <w:tcPr>
            <w:tcW w:w="1095" w:type="dxa"/>
            <w:tcBorders>
              <w:top w:val="nil"/>
              <w:left w:val="nil"/>
              <w:bottom w:val="nil"/>
              <w:right w:val="single" w:sz="8" w:space="0" w:color="305496"/>
            </w:tcBorders>
            <w:shd w:val="clear" w:color="auto" w:fill="auto"/>
            <w:noWrap/>
            <w:vAlign w:val="bottom"/>
            <w:hideMark/>
          </w:tcPr>
          <w:p w14:paraId="1E1FC2C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84.62</w:t>
            </w:r>
          </w:p>
        </w:tc>
        <w:tc>
          <w:tcPr>
            <w:tcW w:w="1095" w:type="dxa"/>
            <w:tcBorders>
              <w:top w:val="nil"/>
              <w:left w:val="nil"/>
              <w:bottom w:val="nil"/>
              <w:right w:val="nil"/>
            </w:tcBorders>
            <w:shd w:val="clear" w:color="auto" w:fill="auto"/>
            <w:noWrap/>
            <w:vAlign w:val="bottom"/>
            <w:hideMark/>
          </w:tcPr>
          <w:p w14:paraId="4380BC4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74.21</w:t>
            </w:r>
          </w:p>
        </w:tc>
        <w:tc>
          <w:tcPr>
            <w:tcW w:w="1095" w:type="dxa"/>
            <w:tcBorders>
              <w:top w:val="nil"/>
              <w:left w:val="nil"/>
              <w:bottom w:val="nil"/>
              <w:right w:val="nil"/>
            </w:tcBorders>
            <w:shd w:val="clear" w:color="auto" w:fill="auto"/>
            <w:noWrap/>
            <w:vAlign w:val="bottom"/>
            <w:hideMark/>
          </w:tcPr>
          <w:p w14:paraId="3CC434D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79.13</w:t>
            </w:r>
          </w:p>
        </w:tc>
        <w:tc>
          <w:tcPr>
            <w:tcW w:w="1095" w:type="dxa"/>
            <w:tcBorders>
              <w:top w:val="nil"/>
              <w:left w:val="nil"/>
              <w:bottom w:val="nil"/>
              <w:right w:val="single" w:sz="8" w:space="0" w:color="305496"/>
            </w:tcBorders>
            <w:shd w:val="clear" w:color="auto" w:fill="auto"/>
            <w:noWrap/>
            <w:vAlign w:val="bottom"/>
            <w:hideMark/>
          </w:tcPr>
          <w:p w14:paraId="4E2C847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76.77</w:t>
            </w:r>
          </w:p>
        </w:tc>
      </w:tr>
      <w:tr w:rsidR="004076E7" w:rsidRPr="004076E7" w14:paraId="478C4C12"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3A10DED"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Crimmins</w:t>
            </w:r>
          </w:p>
        </w:tc>
        <w:tc>
          <w:tcPr>
            <w:tcW w:w="1095" w:type="dxa"/>
            <w:tcBorders>
              <w:top w:val="nil"/>
              <w:left w:val="nil"/>
              <w:bottom w:val="nil"/>
              <w:right w:val="nil"/>
            </w:tcBorders>
            <w:shd w:val="clear" w:color="auto" w:fill="auto"/>
            <w:noWrap/>
            <w:vAlign w:val="bottom"/>
            <w:hideMark/>
          </w:tcPr>
          <w:p w14:paraId="449FFAF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80.88</w:t>
            </w:r>
          </w:p>
        </w:tc>
        <w:tc>
          <w:tcPr>
            <w:tcW w:w="1095" w:type="dxa"/>
            <w:tcBorders>
              <w:top w:val="nil"/>
              <w:left w:val="nil"/>
              <w:bottom w:val="nil"/>
              <w:right w:val="nil"/>
            </w:tcBorders>
            <w:shd w:val="clear" w:color="auto" w:fill="auto"/>
            <w:noWrap/>
            <w:vAlign w:val="bottom"/>
            <w:hideMark/>
          </w:tcPr>
          <w:p w14:paraId="486C971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90.54</w:t>
            </w:r>
          </w:p>
        </w:tc>
        <w:tc>
          <w:tcPr>
            <w:tcW w:w="1095" w:type="dxa"/>
            <w:tcBorders>
              <w:top w:val="nil"/>
              <w:left w:val="nil"/>
              <w:bottom w:val="nil"/>
              <w:right w:val="single" w:sz="8" w:space="0" w:color="305496"/>
            </w:tcBorders>
            <w:shd w:val="clear" w:color="auto" w:fill="auto"/>
            <w:noWrap/>
            <w:vAlign w:val="bottom"/>
            <w:hideMark/>
          </w:tcPr>
          <w:p w14:paraId="08ED761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88.74</w:t>
            </w:r>
          </w:p>
        </w:tc>
        <w:tc>
          <w:tcPr>
            <w:tcW w:w="1095" w:type="dxa"/>
            <w:tcBorders>
              <w:top w:val="nil"/>
              <w:left w:val="nil"/>
              <w:bottom w:val="nil"/>
              <w:right w:val="nil"/>
            </w:tcBorders>
            <w:shd w:val="clear" w:color="auto" w:fill="auto"/>
            <w:noWrap/>
            <w:vAlign w:val="bottom"/>
            <w:hideMark/>
          </w:tcPr>
          <w:p w14:paraId="18D852A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93.16</w:t>
            </w:r>
          </w:p>
        </w:tc>
        <w:tc>
          <w:tcPr>
            <w:tcW w:w="1095" w:type="dxa"/>
            <w:tcBorders>
              <w:top w:val="nil"/>
              <w:left w:val="nil"/>
              <w:bottom w:val="nil"/>
              <w:right w:val="nil"/>
            </w:tcBorders>
            <w:shd w:val="clear" w:color="auto" w:fill="auto"/>
            <w:noWrap/>
            <w:vAlign w:val="bottom"/>
            <w:hideMark/>
          </w:tcPr>
          <w:p w14:paraId="3DE7CC0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62.62</w:t>
            </w:r>
          </w:p>
        </w:tc>
        <w:tc>
          <w:tcPr>
            <w:tcW w:w="1095" w:type="dxa"/>
            <w:tcBorders>
              <w:top w:val="nil"/>
              <w:left w:val="nil"/>
              <w:bottom w:val="nil"/>
              <w:right w:val="single" w:sz="8" w:space="0" w:color="305496"/>
            </w:tcBorders>
            <w:shd w:val="clear" w:color="auto" w:fill="auto"/>
            <w:noWrap/>
            <w:vAlign w:val="bottom"/>
            <w:hideMark/>
          </w:tcPr>
          <w:p w14:paraId="0089F51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77.27</w:t>
            </w:r>
          </w:p>
        </w:tc>
      </w:tr>
      <w:tr w:rsidR="004076E7" w:rsidRPr="004076E7" w14:paraId="0B706E35"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C4F2AC6" w14:textId="6110DFCB" w:rsidR="004076E7" w:rsidRPr="004076E7" w:rsidRDefault="004076E7" w:rsidP="004076E7">
            <w:pPr>
              <w:spacing w:after="0" w:line="240" w:lineRule="auto"/>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Crimmins (accounting CIND)</w:t>
            </w:r>
          </w:p>
        </w:tc>
        <w:tc>
          <w:tcPr>
            <w:tcW w:w="1095" w:type="dxa"/>
            <w:tcBorders>
              <w:top w:val="nil"/>
              <w:left w:val="nil"/>
              <w:bottom w:val="nil"/>
              <w:right w:val="nil"/>
            </w:tcBorders>
            <w:shd w:val="clear" w:color="auto" w:fill="auto"/>
            <w:noWrap/>
            <w:vAlign w:val="bottom"/>
            <w:hideMark/>
          </w:tcPr>
          <w:p w14:paraId="3428EA3D"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66.18</w:t>
            </w:r>
          </w:p>
        </w:tc>
        <w:tc>
          <w:tcPr>
            <w:tcW w:w="1095" w:type="dxa"/>
            <w:tcBorders>
              <w:top w:val="nil"/>
              <w:left w:val="nil"/>
              <w:bottom w:val="nil"/>
              <w:right w:val="nil"/>
            </w:tcBorders>
            <w:shd w:val="clear" w:color="auto" w:fill="auto"/>
            <w:noWrap/>
            <w:vAlign w:val="bottom"/>
            <w:hideMark/>
          </w:tcPr>
          <w:p w14:paraId="20AEE6D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93.58</w:t>
            </w:r>
          </w:p>
        </w:tc>
        <w:tc>
          <w:tcPr>
            <w:tcW w:w="1095" w:type="dxa"/>
            <w:tcBorders>
              <w:top w:val="nil"/>
              <w:left w:val="nil"/>
              <w:bottom w:val="nil"/>
              <w:right w:val="single" w:sz="8" w:space="0" w:color="305496"/>
            </w:tcBorders>
            <w:shd w:val="clear" w:color="auto" w:fill="auto"/>
            <w:noWrap/>
            <w:vAlign w:val="bottom"/>
            <w:hideMark/>
          </w:tcPr>
          <w:p w14:paraId="70D9FD1F"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88.46</w:t>
            </w:r>
          </w:p>
        </w:tc>
        <w:tc>
          <w:tcPr>
            <w:tcW w:w="1095" w:type="dxa"/>
            <w:tcBorders>
              <w:top w:val="nil"/>
              <w:left w:val="nil"/>
              <w:bottom w:val="nil"/>
              <w:right w:val="nil"/>
            </w:tcBorders>
            <w:shd w:val="clear" w:color="auto" w:fill="auto"/>
            <w:noWrap/>
            <w:vAlign w:val="bottom"/>
            <w:hideMark/>
          </w:tcPr>
          <w:p w14:paraId="75D0919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86.32</w:t>
            </w:r>
          </w:p>
        </w:tc>
        <w:tc>
          <w:tcPr>
            <w:tcW w:w="1095" w:type="dxa"/>
            <w:tcBorders>
              <w:top w:val="nil"/>
              <w:left w:val="nil"/>
              <w:bottom w:val="nil"/>
              <w:right w:val="nil"/>
            </w:tcBorders>
            <w:shd w:val="clear" w:color="auto" w:fill="auto"/>
            <w:noWrap/>
            <w:vAlign w:val="bottom"/>
            <w:hideMark/>
          </w:tcPr>
          <w:p w14:paraId="5D6EF78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77.67</w:t>
            </w:r>
          </w:p>
        </w:tc>
        <w:tc>
          <w:tcPr>
            <w:tcW w:w="1095" w:type="dxa"/>
            <w:tcBorders>
              <w:top w:val="nil"/>
              <w:left w:val="nil"/>
              <w:bottom w:val="nil"/>
              <w:right w:val="single" w:sz="8" w:space="0" w:color="305496"/>
            </w:tcBorders>
            <w:shd w:val="clear" w:color="auto" w:fill="auto"/>
            <w:noWrap/>
            <w:vAlign w:val="bottom"/>
            <w:hideMark/>
          </w:tcPr>
          <w:p w14:paraId="051B82AA"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81.82</w:t>
            </w:r>
          </w:p>
        </w:tc>
      </w:tr>
      <w:tr w:rsidR="004076E7" w:rsidRPr="004076E7" w14:paraId="0FD6F294"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73408E70"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Hurd</w:t>
            </w:r>
          </w:p>
        </w:tc>
        <w:tc>
          <w:tcPr>
            <w:tcW w:w="1095" w:type="dxa"/>
            <w:tcBorders>
              <w:top w:val="nil"/>
              <w:left w:val="nil"/>
              <w:bottom w:val="nil"/>
              <w:right w:val="nil"/>
            </w:tcBorders>
            <w:shd w:val="clear" w:color="auto" w:fill="auto"/>
            <w:noWrap/>
            <w:vAlign w:val="bottom"/>
            <w:hideMark/>
          </w:tcPr>
          <w:p w14:paraId="0EA55ED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58.82</w:t>
            </w:r>
          </w:p>
        </w:tc>
        <w:tc>
          <w:tcPr>
            <w:tcW w:w="1095" w:type="dxa"/>
            <w:tcBorders>
              <w:top w:val="nil"/>
              <w:left w:val="nil"/>
              <w:bottom w:val="nil"/>
              <w:right w:val="nil"/>
            </w:tcBorders>
            <w:shd w:val="clear" w:color="auto" w:fill="auto"/>
            <w:noWrap/>
            <w:vAlign w:val="bottom"/>
            <w:hideMark/>
          </w:tcPr>
          <w:p w14:paraId="793342C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97.30</w:t>
            </w:r>
          </w:p>
        </w:tc>
        <w:tc>
          <w:tcPr>
            <w:tcW w:w="1095" w:type="dxa"/>
            <w:tcBorders>
              <w:top w:val="nil"/>
              <w:left w:val="nil"/>
              <w:bottom w:val="nil"/>
              <w:right w:val="single" w:sz="8" w:space="0" w:color="305496"/>
            </w:tcBorders>
            <w:shd w:val="clear" w:color="auto" w:fill="auto"/>
            <w:noWrap/>
            <w:vAlign w:val="bottom"/>
            <w:hideMark/>
          </w:tcPr>
          <w:p w14:paraId="3E95B7B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90.11</w:t>
            </w:r>
          </w:p>
        </w:tc>
        <w:tc>
          <w:tcPr>
            <w:tcW w:w="1095" w:type="dxa"/>
            <w:tcBorders>
              <w:top w:val="nil"/>
              <w:left w:val="nil"/>
              <w:bottom w:val="nil"/>
              <w:right w:val="nil"/>
            </w:tcBorders>
            <w:shd w:val="clear" w:color="auto" w:fill="auto"/>
            <w:noWrap/>
            <w:vAlign w:val="bottom"/>
            <w:hideMark/>
          </w:tcPr>
          <w:p w14:paraId="10B6B9C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83.16</w:t>
            </w:r>
          </w:p>
        </w:tc>
        <w:tc>
          <w:tcPr>
            <w:tcW w:w="1095" w:type="dxa"/>
            <w:tcBorders>
              <w:top w:val="nil"/>
              <w:left w:val="nil"/>
              <w:bottom w:val="nil"/>
              <w:right w:val="nil"/>
            </w:tcBorders>
            <w:shd w:val="clear" w:color="auto" w:fill="auto"/>
            <w:noWrap/>
            <w:vAlign w:val="bottom"/>
            <w:hideMark/>
          </w:tcPr>
          <w:p w14:paraId="4D020B9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83.98</w:t>
            </w:r>
          </w:p>
        </w:tc>
        <w:tc>
          <w:tcPr>
            <w:tcW w:w="1095" w:type="dxa"/>
            <w:tcBorders>
              <w:top w:val="nil"/>
              <w:left w:val="nil"/>
              <w:bottom w:val="nil"/>
              <w:right w:val="single" w:sz="8" w:space="0" w:color="305496"/>
            </w:tcBorders>
            <w:shd w:val="clear" w:color="auto" w:fill="auto"/>
            <w:noWrap/>
            <w:vAlign w:val="bottom"/>
            <w:hideMark/>
          </w:tcPr>
          <w:p w14:paraId="62847DB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83.59</w:t>
            </w:r>
          </w:p>
        </w:tc>
      </w:tr>
      <w:tr w:rsidR="004076E7" w:rsidRPr="004076E7" w14:paraId="08062145"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4424D43C"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Wu</w:t>
            </w:r>
          </w:p>
        </w:tc>
        <w:tc>
          <w:tcPr>
            <w:tcW w:w="1095" w:type="dxa"/>
            <w:tcBorders>
              <w:top w:val="nil"/>
              <w:left w:val="nil"/>
              <w:bottom w:val="nil"/>
              <w:right w:val="nil"/>
            </w:tcBorders>
            <w:shd w:val="clear" w:color="auto" w:fill="auto"/>
            <w:noWrap/>
            <w:vAlign w:val="bottom"/>
            <w:hideMark/>
          </w:tcPr>
          <w:p w14:paraId="53EECBA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64.71</w:t>
            </w:r>
          </w:p>
        </w:tc>
        <w:tc>
          <w:tcPr>
            <w:tcW w:w="1095" w:type="dxa"/>
            <w:tcBorders>
              <w:top w:val="nil"/>
              <w:left w:val="nil"/>
              <w:bottom w:val="nil"/>
              <w:right w:val="nil"/>
            </w:tcBorders>
            <w:shd w:val="clear" w:color="auto" w:fill="auto"/>
            <w:noWrap/>
            <w:vAlign w:val="bottom"/>
            <w:hideMark/>
          </w:tcPr>
          <w:p w14:paraId="0B08897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93.24</w:t>
            </w:r>
          </w:p>
        </w:tc>
        <w:tc>
          <w:tcPr>
            <w:tcW w:w="1095" w:type="dxa"/>
            <w:tcBorders>
              <w:top w:val="nil"/>
              <w:left w:val="nil"/>
              <w:bottom w:val="nil"/>
              <w:right w:val="single" w:sz="8" w:space="0" w:color="305496"/>
            </w:tcBorders>
            <w:shd w:val="clear" w:color="auto" w:fill="auto"/>
            <w:noWrap/>
            <w:vAlign w:val="bottom"/>
            <w:hideMark/>
          </w:tcPr>
          <w:p w14:paraId="618D3C2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87.91</w:t>
            </w:r>
          </w:p>
        </w:tc>
        <w:tc>
          <w:tcPr>
            <w:tcW w:w="1095" w:type="dxa"/>
            <w:tcBorders>
              <w:top w:val="nil"/>
              <w:left w:val="nil"/>
              <w:bottom w:val="nil"/>
              <w:right w:val="nil"/>
            </w:tcBorders>
            <w:shd w:val="clear" w:color="auto" w:fill="auto"/>
            <w:noWrap/>
            <w:vAlign w:val="bottom"/>
            <w:hideMark/>
          </w:tcPr>
          <w:p w14:paraId="02492299"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82.63</w:t>
            </w:r>
          </w:p>
        </w:tc>
        <w:tc>
          <w:tcPr>
            <w:tcW w:w="1095" w:type="dxa"/>
            <w:tcBorders>
              <w:top w:val="nil"/>
              <w:left w:val="nil"/>
              <w:bottom w:val="nil"/>
              <w:right w:val="nil"/>
            </w:tcBorders>
            <w:shd w:val="clear" w:color="auto" w:fill="auto"/>
            <w:noWrap/>
            <w:vAlign w:val="bottom"/>
            <w:hideMark/>
          </w:tcPr>
          <w:p w14:paraId="4AC1022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80.58</w:t>
            </w:r>
          </w:p>
        </w:tc>
        <w:tc>
          <w:tcPr>
            <w:tcW w:w="1095" w:type="dxa"/>
            <w:tcBorders>
              <w:top w:val="nil"/>
              <w:left w:val="nil"/>
              <w:bottom w:val="nil"/>
              <w:right w:val="single" w:sz="8" w:space="0" w:color="305496"/>
            </w:tcBorders>
            <w:shd w:val="clear" w:color="auto" w:fill="auto"/>
            <w:noWrap/>
            <w:vAlign w:val="bottom"/>
            <w:hideMark/>
          </w:tcPr>
          <w:p w14:paraId="697D53D6"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81.57</w:t>
            </w:r>
          </w:p>
        </w:tc>
      </w:tr>
      <w:tr w:rsidR="004076E7" w:rsidRPr="004076E7" w14:paraId="470B3189" w14:textId="77777777" w:rsidTr="004076E7">
        <w:trPr>
          <w:trHeight w:val="255"/>
        </w:trPr>
        <w:tc>
          <w:tcPr>
            <w:tcW w:w="2520" w:type="dxa"/>
            <w:tcBorders>
              <w:top w:val="single" w:sz="4" w:space="0" w:color="305496"/>
              <w:left w:val="single" w:sz="8" w:space="0" w:color="305496"/>
              <w:bottom w:val="single" w:sz="4" w:space="0" w:color="305496"/>
              <w:right w:val="single" w:sz="4" w:space="0" w:color="305496"/>
            </w:tcBorders>
            <w:shd w:val="clear" w:color="000000" w:fill="D9E1F2"/>
            <w:noWrap/>
            <w:vAlign w:val="bottom"/>
            <w:hideMark/>
          </w:tcPr>
          <w:p w14:paraId="6E371673" w14:textId="77777777" w:rsidR="004076E7" w:rsidRPr="004076E7" w:rsidRDefault="004076E7" w:rsidP="004076E7">
            <w:pPr>
              <w:spacing w:after="0" w:line="240" w:lineRule="auto"/>
              <w:rPr>
                <w:rFonts w:ascii="Calibri" w:eastAsia="Times New Roman" w:hAnsi="Calibri" w:cs="Times New Roman"/>
                <w:b/>
                <w:bCs/>
                <w:i/>
                <w:iCs/>
                <w:color w:val="305496"/>
                <w:sz w:val="18"/>
                <w:szCs w:val="20"/>
              </w:rPr>
            </w:pPr>
            <w:r w:rsidRPr="004076E7">
              <w:rPr>
                <w:rFonts w:ascii="Calibri" w:eastAsia="Times New Roman" w:hAnsi="Calibri" w:cs="Times New Roman"/>
                <w:b/>
                <w:bCs/>
                <w:i/>
                <w:iCs/>
                <w:color w:val="305496"/>
                <w:sz w:val="18"/>
                <w:szCs w:val="20"/>
              </w:rPr>
              <w:t xml:space="preserve">HRS validation data </w:t>
            </w:r>
          </w:p>
        </w:tc>
        <w:tc>
          <w:tcPr>
            <w:tcW w:w="3285" w:type="dxa"/>
            <w:gridSpan w:val="3"/>
            <w:tcBorders>
              <w:top w:val="single" w:sz="4" w:space="0" w:color="305496"/>
              <w:left w:val="nil"/>
              <w:bottom w:val="single" w:sz="4" w:space="0" w:color="305496"/>
              <w:right w:val="single" w:sz="8" w:space="0" w:color="305496"/>
            </w:tcBorders>
            <w:shd w:val="clear" w:color="000000" w:fill="D9E1F2"/>
            <w:noWrap/>
            <w:vAlign w:val="bottom"/>
            <w:hideMark/>
          </w:tcPr>
          <w:p w14:paraId="5265376E"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N=225</w:t>
            </w:r>
          </w:p>
        </w:tc>
        <w:tc>
          <w:tcPr>
            <w:tcW w:w="3285"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100C6855"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20"/>
              </w:rPr>
            </w:pPr>
            <w:r w:rsidRPr="004076E7">
              <w:rPr>
                <w:rFonts w:ascii="Calibri" w:eastAsia="Times New Roman" w:hAnsi="Calibri" w:cs="Times New Roman"/>
                <w:b/>
                <w:bCs/>
                <w:color w:val="1F4E78"/>
                <w:sz w:val="18"/>
                <w:szCs w:val="20"/>
              </w:rPr>
              <w:t>N=290</w:t>
            </w:r>
          </w:p>
        </w:tc>
      </w:tr>
      <w:tr w:rsidR="004076E7" w:rsidRPr="004076E7" w14:paraId="07434E0E"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3783881"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Herzog-Wallace</w:t>
            </w:r>
          </w:p>
        </w:tc>
        <w:tc>
          <w:tcPr>
            <w:tcW w:w="1095" w:type="dxa"/>
            <w:tcBorders>
              <w:top w:val="nil"/>
              <w:left w:val="nil"/>
              <w:bottom w:val="nil"/>
              <w:right w:val="nil"/>
            </w:tcBorders>
            <w:shd w:val="clear" w:color="auto" w:fill="auto"/>
            <w:noWrap/>
            <w:vAlign w:val="bottom"/>
            <w:hideMark/>
          </w:tcPr>
          <w:p w14:paraId="061C574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11.76</w:t>
            </w:r>
          </w:p>
        </w:tc>
        <w:tc>
          <w:tcPr>
            <w:tcW w:w="1095" w:type="dxa"/>
            <w:tcBorders>
              <w:top w:val="nil"/>
              <w:left w:val="nil"/>
              <w:bottom w:val="nil"/>
              <w:right w:val="nil"/>
            </w:tcBorders>
            <w:shd w:val="clear" w:color="auto" w:fill="auto"/>
            <w:noWrap/>
            <w:vAlign w:val="bottom"/>
            <w:hideMark/>
          </w:tcPr>
          <w:p w14:paraId="084CEAE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97.60</w:t>
            </w:r>
          </w:p>
        </w:tc>
        <w:tc>
          <w:tcPr>
            <w:tcW w:w="1095" w:type="dxa"/>
            <w:tcBorders>
              <w:top w:val="nil"/>
              <w:left w:val="nil"/>
              <w:bottom w:val="nil"/>
              <w:right w:val="single" w:sz="8" w:space="0" w:color="305496"/>
            </w:tcBorders>
            <w:shd w:val="clear" w:color="auto" w:fill="auto"/>
            <w:noWrap/>
            <w:vAlign w:val="bottom"/>
            <w:hideMark/>
          </w:tcPr>
          <w:p w14:paraId="09DD5F6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91.11</w:t>
            </w:r>
          </w:p>
        </w:tc>
        <w:tc>
          <w:tcPr>
            <w:tcW w:w="1095" w:type="dxa"/>
            <w:tcBorders>
              <w:top w:val="nil"/>
              <w:left w:val="nil"/>
              <w:bottom w:val="nil"/>
              <w:right w:val="nil"/>
            </w:tcBorders>
            <w:shd w:val="clear" w:color="auto" w:fill="auto"/>
            <w:noWrap/>
            <w:vAlign w:val="bottom"/>
            <w:hideMark/>
          </w:tcPr>
          <w:p w14:paraId="0CA22CC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20.37</w:t>
            </w:r>
          </w:p>
        </w:tc>
        <w:tc>
          <w:tcPr>
            <w:tcW w:w="1095" w:type="dxa"/>
            <w:tcBorders>
              <w:top w:val="nil"/>
              <w:left w:val="nil"/>
              <w:bottom w:val="nil"/>
              <w:right w:val="nil"/>
            </w:tcBorders>
            <w:shd w:val="clear" w:color="auto" w:fill="auto"/>
            <w:noWrap/>
            <w:vAlign w:val="bottom"/>
            <w:hideMark/>
          </w:tcPr>
          <w:p w14:paraId="449C2B1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97.88</w:t>
            </w:r>
          </w:p>
        </w:tc>
        <w:tc>
          <w:tcPr>
            <w:tcW w:w="1095" w:type="dxa"/>
            <w:tcBorders>
              <w:top w:val="nil"/>
              <w:left w:val="nil"/>
              <w:bottom w:val="nil"/>
              <w:right w:val="single" w:sz="8" w:space="0" w:color="305496"/>
            </w:tcBorders>
            <w:shd w:val="clear" w:color="auto" w:fill="auto"/>
            <w:noWrap/>
            <w:vAlign w:val="bottom"/>
            <w:hideMark/>
          </w:tcPr>
          <w:p w14:paraId="362D69DF"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83.45</w:t>
            </w:r>
          </w:p>
        </w:tc>
      </w:tr>
      <w:tr w:rsidR="004076E7" w:rsidRPr="004076E7" w14:paraId="44EEFF5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C1631D9"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Langa-Kabeto-Weir</w:t>
            </w:r>
          </w:p>
        </w:tc>
        <w:tc>
          <w:tcPr>
            <w:tcW w:w="1095" w:type="dxa"/>
            <w:tcBorders>
              <w:top w:val="nil"/>
              <w:left w:val="nil"/>
              <w:bottom w:val="nil"/>
              <w:right w:val="nil"/>
            </w:tcBorders>
            <w:shd w:val="clear" w:color="auto" w:fill="auto"/>
            <w:noWrap/>
            <w:vAlign w:val="bottom"/>
            <w:hideMark/>
          </w:tcPr>
          <w:p w14:paraId="3A83259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29.41</w:t>
            </w:r>
          </w:p>
        </w:tc>
        <w:tc>
          <w:tcPr>
            <w:tcW w:w="1095" w:type="dxa"/>
            <w:tcBorders>
              <w:top w:val="nil"/>
              <w:left w:val="nil"/>
              <w:bottom w:val="nil"/>
              <w:right w:val="nil"/>
            </w:tcBorders>
            <w:shd w:val="clear" w:color="auto" w:fill="auto"/>
            <w:noWrap/>
            <w:vAlign w:val="bottom"/>
            <w:hideMark/>
          </w:tcPr>
          <w:p w14:paraId="544661A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90.87</w:t>
            </w:r>
          </w:p>
        </w:tc>
        <w:tc>
          <w:tcPr>
            <w:tcW w:w="1095" w:type="dxa"/>
            <w:tcBorders>
              <w:top w:val="nil"/>
              <w:left w:val="nil"/>
              <w:bottom w:val="nil"/>
              <w:right w:val="single" w:sz="8" w:space="0" w:color="305496"/>
            </w:tcBorders>
            <w:shd w:val="clear" w:color="auto" w:fill="auto"/>
            <w:noWrap/>
            <w:vAlign w:val="bottom"/>
            <w:hideMark/>
          </w:tcPr>
          <w:p w14:paraId="2B1C51C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86.22</w:t>
            </w:r>
          </w:p>
        </w:tc>
        <w:tc>
          <w:tcPr>
            <w:tcW w:w="1095" w:type="dxa"/>
            <w:tcBorders>
              <w:top w:val="nil"/>
              <w:left w:val="nil"/>
              <w:bottom w:val="nil"/>
              <w:right w:val="nil"/>
            </w:tcBorders>
            <w:shd w:val="clear" w:color="auto" w:fill="auto"/>
            <w:noWrap/>
            <w:vAlign w:val="bottom"/>
            <w:hideMark/>
          </w:tcPr>
          <w:p w14:paraId="787A158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44.44</w:t>
            </w:r>
          </w:p>
        </w:tc>
        <w:tc>
          <w:tcPr>
            <w:tcW w:w="1095" w:type="dxa"/>
            <w:tcBorders>
              <w:top w:val="nil"/>
              <w:left w:val="nil"/>
              <w:bottom w:val="nil"/>
              <w:right w:val="nil"/>
            </w:tcBorders>
            <w:shd w:val="clear" w:color="auto" w:fill="auto"/>
            <w:noWrap/>
            <w:vAlign w:val="bottom"/>
            <w:hideMark/>
          </w:tcPr>
          <w:p w14:paraId="7E99053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87.71</w:t>
            </w:r>
          </w:p>
        </w:tc>
        <w:tc>
          <w:tcPr>
            <w:tcW w:w="1095" w:type="dxa"/>
            <w:tcBorders>
              <w:top w:val="nil"/>
              <w:left w:val="nil"/>
              <w:bottom w:val="nil"/>
              <w:right w:val="single" w:sz="8" w:space="0" w:color="305496"/>
            </w:tcBorders>
            <w:shd w:val="clear" w:color="auto" w:fill="auto"/>
            <w:noWrap/>
            <w:vAlign w:val="bottom"/>
            <w:hideMark/>
          </w:tcPr>
          <w:p w14:paraId="4F6A87F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79.66</w:t>
            </w:r>
          </w:p>
        </w:tc>
      </w:tr>
      <w:tr w:rsidR="004076E7" w:rsidRPr="004076E7" w14:paraId="3025EE9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FC6D366"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Crimmins</w:t>
            </w:r>
          </w:p>
        </w:tc>
        <w:tc>
          <w:tcPr>
            <w:tcW w:w="1095" w:type="dxa"/>
            <w:tcBorders>
              <w:top w:val="nil"/>
              <w:left w:val="nil"/>
              <w:bottom w:val="nil"/>
              <w:right w:val="nil"/>
            </w:tcBorders>
            <w:shd w:val="clear" w:color="auto" w:fill="auto"/>
            <w:noWrap/>
            <w:vAlign w:val="bottom"/>
            <w:hideMark/>
          </w:tcPr>
          <w:p w14:paraId="29A8B04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41.18</w:t>
            </w:r>
          </w:p>
        </w:tc>
        <w:tc>
          <w:tcPr>
            <w:tcW w:w="1095" w:type="dxa"/>
            <w:tcBorders>
              <w:top w:val="nil"/>
              <w:left w:val="nil"/>
              <w:bottom w:val="nil"/>
              <w:right w:val="nil"/>
            </w:tcBorders>
            <w:shd w:val="clear" w:color="auto" w:fill="auto"/>
            <w:noWrap/>
            <w:vAlign w:val="bottom"/>
            <w:hideMark/>
          </w:tcPr>
          <w:p w14:paraId="477F1418"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91.83</w:t>
            </w:r>
          </w:p>
        </w:tc>
        <w:tc>
          <w:tcPr>
            <w:tcW w:w="1095" w:type="dxa"/>
            <w:tcBorders>
              <w:top w:val="nil"/>
              <w:left w:val="nil"/>
              <w:bottom w:val="nil"/>
              <w:right w:val="single" w:sz="8" w:space="0" w:color="305496"/>
            </w:tcBorders>
            <w:shd w:val="clear" w:color="auto" w:fill="auto"/>
            <w:noWrap/>
            <w:vAlign w:val="bottom"/>
            <w:hideMark/>
          </w:tcPr>
          <w:p w14:paraId="7132AC1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88.00</w:t>
            </w:r>
          </w:p>
        </w:tc>
        <w:tc>
          <w:tcPr>
            <w:tcW w:w="1095" w:type="dxa"/>
            <w:tcBorders>
              <w:top w:val="nil"/>
              <w:left w:val="nil"/>
              <w:bottom w:val="nil"/>
              <w:right w:val="nil"/>
            </w:tcBorders>
            <w:shd w:val="clear" w:color="auto" w:fill="auto"/>
            <w:noWrap/>
            <w:vAlign w:val="bottom"/>
            <w:hideMark/>
          </w:tcPr>
          <w:p w14:paraId="3FFFEFBA"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68.52</w:t>
            </w:r>
          </w:p>
        </w:tc>
        <w:tc>
          <w:tcPr>
            <w:tcW w:w="1095" w:type="dxa"/>
            <w:tcBorders>
              <w:top w:val="nil"/>
              <w:left w:val="nil"/>
              <w:bottom w:val="nil"/>
              <w:right w:val="nil"/>
            </w:tcBorders>
            <w:shd w:val="clear" w:color="auto" w:fill="auto"/>
            <w:noWrap/>
            <w:vAlign w:val="bottom"/>
            <w:hideMark/>
          </w:tcPr>
          <w:p w14:paraId="589C8D9B"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73.73</w:t>
            </w:r>
          </w:p>
        </w:tc>
        <w:tc>
          <w:tcPr>
            <w:tcW w:w="1095" w:type="dxa"/>
            <w:tcBorders>
              <w:top w:val="nil"/>
              <w:left w:val="nil"/>
              <w:bottom w:val="nil"/>
              <w:right w:val="single" w:sz="8" w:space="0" w:color="305496"/>
            </w:tcBorders>
            <w:shd w:val="clear" w:color="auto" w:fill="auto"/>
            <w:noWrap/>
            <w:vAlign w:val="bottom"/>
            <w:hideMark/>
          </w:tcPr>
          <w:p w14:paraId="08F167C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72.76</w:t>
            </w:r>
          </w:p>
        </w:tc>
      </w:tr>
      <w:tr w:rsidR="004076E7" w:rsidRPr="004076E7" w14:paraId="3F3C1BF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A3E04E5" w14:textId="5F66540C" w:rsidR="004076E7" w:rsidRPr="004076E7" w:rsidRDefault="004076E7" w:rsidP="004076E7">
            <w:pPr>
              <w:spacing w:after="0" w:line="240" w:lineRule="auto"/>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Crimmins (accounting CIND)</w:t>
            </w:r>
          </w:p>
        </w:tc>
        <w:tc>
          <w:tcPr>
            <w:tcW w:w="1095" w:type="dxa"/>
            <w:tcBorders>
              <w:top w:val="nil"/>
              <w:left w:val="nil"/>
              <w:bottom w:val="nil"/>
              <w:right w:val="nil"/>
            </w:tcBorders>
            <w:shd w:val="clear" w:color="auto" w:fill="auto"/>
            <w:noWrap/>
            <w:vAlign w:val="bottom"/>
            <w:hideMark/>
          </w:tcPr>
          <w:p w14:paraId="784EA55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35.29</w:t>
            </w:r>
          </w:p>
        </w:tc>
        <w:tc>
          <w:tcPr>
            <w:tcW w:w="1095" w:type="dxa"/>
            <w:tcBorders>
              <w:top w:val="nil"/>
              <w:left w:val="nil"/>
              <w:bottom w:val="nil"/>
              <w:right w:val="nil"/>
            </w:tcBorders>
            <w:shd w:val="clear" w:color="auto" w:fill="auto"/>
            <w:noWrap/>
            <w:vAlign w:val="bottom"/>
            <w:hideMark/>
          </w:tcPr>
          <w:p w14:paraId="7C293CB6"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95.19</w:t>
            </w:r>
          </w:p>
        </w:tc>
        <w:tc>
          <w:tcPr>
            <w:tcW w:w="1095" w:type="dxa"/>
            <w:tcBorders>
              <w:top w:val="nil"/>
              <w:left w:val="nil"/>
              <w:bottom w:val="nil"/>
              <w:right w:val="single" w:sz="8" w:space="0" w:color="305496"/>
            </w:tcBorders>
            <w:shd w:val="clear" w:color="auto" w:fill="auto"/>
            <w:noWrap/>
            <w:vAlign w:val="bottom"/>
            <w:hideMark/>
          </w:tcPr>
          <w:p w14:paraId="550B111F"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90.67</w:t>
            </w:r>
          </w:p>
        </w:tc>
        <w:tc>
          <w:tcPr>
            <w:tcW w:w="1095" w:type="dxa"/>
            <w:tcBorders>
              <w:top w:val="nil"/>
              <w:left w:val="nil"/>
              <w:bottom w:val="nil"/>
              <w:right w:val="nil"/>
            </w:tcBorders>
            <w:shd w:val="clear" w:color="auto" w:fill="auto"/>
            <w:noWrap/>
            <w:vAlign w:val="bottom"/>
            <w:hideMark/>
          </w:tcPr>
          <w:p w14:paraId="249CA79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50.00</w:t>
            </w:r>
          </w:p>
        </w:tc>
        <w:tc>
          <w:tcPr>
            <w:tcW w:w="1095" w:type="dxa"/>
            <w:tcBorders>
              <w:top w:val="nil"/>
              <w:left w:val="nil"/>
              <w:bottom w:val="nil"/>
              <w:right w:val="nil"/>
            </w:tcBorders>
            <w:shd w:val="clear" w:color="auto" w:fill="auto"/>
            <w:noWrap/>
            <w:vAlign w:val="bottom"/>
            <w:hideMark/>
          </w:tcPr>
          <w:p w14:paraId="28D6BAE1"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83.90</w:t>
            </w:r>
          </w:p>
        </w:tc>
        <w:tc>
          <w:tcPr>
            <w:tcW w:w="1095" w:type="dxa"/>
            <w:tcBorders>
              <w:top w:val="nil"/>
              <w:left w:val="nil"/>
              <w:bottom w:val="nil"/>
              <w:right w:val="single" w:sz="8" w:space="0" w:color="305496"/>
            </w:tcBorders>
            <w:shd w:val="clear" w:color="auto" w:fill="auto"/>
            <w:noWrap/>
            <w:vAlign w:val="bottom"/>
            <w:hideMark/>
          </w:tcPr>
          <w:p w14:paraId="50CC0DD9"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20"/>
              </w:rPr>
            </w:pPr>
            <w:r w:rsidRPr="004076E7">
              <w:rPr>
                <w:rFonts w:ascii="Calibri" w:eastAsia="Times New Roman" w:hAnsi="Calibri" w:cs="Times New Roman"/>
                <w:b/>
                <w:bCs/>
                <w:color w:val="000000"/>
                <w:sz w:val="18"/>
                <w:szCs w:val="20"/>
              </w:rPr>
              <w:t>77.59</w:t>
            </w:r>
          </w:p>
        </w:tc>
      </w:tr>
      <w:tr w:rsidR="004076E7" w:rsidRPr="004076E7" w14:paraId="1F46C67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008CBCA"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Hurd</w:t>
            </w:r>
          </w:p>
        </w:tc>
        <w:tc>
          <w:tcPr>
            <w:tcW w:w="1095" w:type="dxa"/>
            <w:tcBorders>
              <w:top w:val="nil"/>
              <w:left w:val="nil"/>
              <w:bottom w:val="nil"/>
              <w:right w:val="nil"/>
            </w:tcBorders>
            <w:shd w:val="clear" w:color="auto" w:fill="auto"/>
            <w:noWrap/>
            <w:vAlign w:val="bottom"/>
            <w:hideMark/>
          </w:tcPr>
          <w:p w14:paraId="6C7EB2B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17.65</w:t>
            </w:r>
          </w:p>
        </w:tc>
        <w:tc>
          <w:tcPr>
            <w:tcW w:w="1095" w:type="dxa"/>
            <w:tcBorders>
              <w:top w:val="nil"/>
              <w:left w:val="nil"/>
              <w:bottom w:val="nil"/>
              <w:right w:val="nil"/>
            </w:tcBorders>
            <w:shd w:val="clear" w:color="auto" w:fill="auto"/>
            <w:noWrap/>
            <w:vAlign w:val="bottom"/>
            <w:hideMark/>
          </w:tcPr>
          <w:p w14:paraId="5399ED85"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99.52</w:t>
            </w:r>
          </w:p>
        </w:tc>
        <w:tc>
          <w:tcPr>
            <w:tcW w:w="1095" w:type="dxa"/>
            <w:tcBorders>
              <w:top w:val="nil"/>
              <w:left w:val="nil"/>
              <w:bottom w:val="nil"/>
              <w:right w:val="single" w:sz="8" w:space="0" w:color="305496"/>
            </w:tcBorders>
            <w:shd w:val="clear" w:color="auto" w:fill="auto"/>
            <w:noWrap/>
            <w:vAlign w:val="bottom"/>
            <w:hideMark/>
          </w:tcPr>
          <w:p w14:paraId="5339D7D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93.33</w:t>
            </w:r>
          </w:p>
        </w:tc>
        <w:tc>
          <w:tcPr>
            <w:tcW w:w="1095" w:type="dxa"/>
            <w:tcBorders>
              <w:top w:val="nil"/>
              <w:left w:val="nil"/>
              <w:bottom w:val="nil"/>
              <w:right w:val="nil"/>
            </w:tcBorders>
            <w:shd w:val="clear" w:color="auto" w:fill="auto"/>
            <w:noWrap/>
            <w:vAlign w:val="bottom"/>
            <w:hideMark/>
          </w:tcPr>
          <w:p w14:paraId="6D1B1D3D"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46.30</w:t>
            </w:r>
          </w:p>
        </w:tc>
        <w:tc>
          <w:tcPr>
            <w:tcW w:w="1095" w:type="dxa"/>
            <w:tcBorders>
              <w:top w:val="nil"/>
              <w:left w:val="nil"/>
              <w:bottom w:val="nil"/>
              <w:right w:val="nil"/>
            </w:tcBorders>
            <w:shd w:val="clear" w:color="auto" w:fill="auto"/>
            <w:noWrap/>
            <w:vAlign w:val="bottom"/>
            <w:hideMark/>
          </w:tcPr>
          <w:p w14:paraId="443D92D7"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92.80</w:t>
            </w:r>
          </w:p>
        </w:tc>
        <w:tc>
          <w:tcPr>
            <w:tcW w:w="1095" w:type="dxa"/>
            <w:tcBorders>
              <w:top w:val="nil"/>
              <w:left w:val="nil"/>
              <w:bottom w:val="nil"/>
              <w:right w:val="single" w:sz="8" w:space="0" w:color="305496"/>
            </w:tcBorders>
            <w:shd w:val="clear" w:color="auto" w:fill="auto"/>
            <w:noWrap/>
            <w:vAlign w:val="bottom"/>
            <w:hideMark/>
          </w:tcPr>
          <w:p w14:paraId="09370851"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84.14</w:t>
            </w:r>
          </w:p>
        </w:tc>
      </w:tr>
      <w:tr w:rsidR="004076E7" w:rsidRPr="004076E7" w14:paraId="4F5DEB18" w14:textId="77777777" w:rsidTr="004076E7">
        <w:trPr>
          <w:trHeight w:val="27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7938C886" w14:textId="77777777" w:rsidR="004076E7" w:rsidRPr="004076E7" w:rsidRDefault="004076E7" w:rsidP="004076E7">
            <w:pPr>
              <w:spacing w:after="0" w:line="240" w:lineRule="auto"/>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Wu</w:t>
            </w:r>
          </w:p>
        </w:tc>
        <w:tc>
          <w:tcPr>
            <w:tcW w:w="1095" w:type="dxa"/>
            <w:tcBorders>
              <w:top w:val="nil"/>
              <w:left w:val="nil"/>
              <w:bottom w:val="single" w:sz="8" w:space="0" w:color="305496"/>
              <w:right w:val="nil"/>
            </w:tcBorders>
            <w:shd w:val="clear" w:color="auto" w:fill="auto"/>
            <w:noWrap/>
            <w:vAlign w:val="bottom"/>
            <w:hideMark/>
          </w:tcPr>
          <w:p w14:paraId="1271C234"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35.29</w:t>
            </w:r>
          </w:p>
        </w:tc>
        <w:tc>
          <w:tcPr>
            <w:tcW w:w="1095" w:type="dxa"/>
            <w:tcBorders>
              <w:top w:val="nil"/>
              <w:left w:val="nil"/>
              <w:bottom w:val="single" w:sz="8" w:space="0" w:color="305496"/>
              <w:right w:val="nil"/>
            </w:tcBorders>
            <w:shd w:val="clear" w:color="auto" w:fill="auto"/>
            <w:noWrap/>
            <w:vAlign w:val="bottom"/>
            <w:hideMark/>
          </w:tcPr>
          <w:p w14:paraId="313412BE"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95.19</w:t>
            </w:r>
          </w:p>
        </w:tc>
        <w:tc>
          <w:tcPr>
            <w:tcW w:w="1095" w:type="dxa"/>
            <w:tcBorders>
              <w:top w:val="nil"/>
              <w:left w:val="nil"/>
              <w:bottom w:val="single" w:sz="8" w:space="0" w:color="305496"/>
              <w:right w:val="single" w:sz="8" w:space="0" w:color="305496"/>
            </w:tcBorders>
            <w:shd w:val="clear" w:color="auto" w:fill="auto"/>
            <w:noWrap/>
            <w:vAlign w:val="bottom"/>
            <w:hideMark/>
          </w:tcPr>
          <w:p w14:paraId="35BFD24C"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90.67</w:t>
            </w:r>
          </w:p>
        </w:tc>
        <w:tc>
          <w:tcPr>
            <w:tcW w:w="1095" w:type="dxa"/>
            <w:tcBorders>
              <w:top w:val="nil"/>
              <w:left w:val="nil"/>
              <w:bottom w:val="single" w:sz="8" w:space="0" w:color="305496"/>
              <w:right w:val="nil"/>
            </w:tcBorders>
            <w:shd w:val="clear" w:color="auto" w:fill="auto"/>
            <w:noWrap/>
            <w:vAlign w:val="bottom"/>
            <w:hideMark/>
          </w:tcPr>
          <w:p w14:paraId="1AF38E32"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46.30</w:t>
            </w:r>
          </w:p>
        </w:tc>
        <w:tc>
          <w:tcPr>
            <w:tcW w:w="1095" w:type="dxa"/>
            <w:tcBorders>
              <w:top w:val="nil"/>
              <w:left w:val="nil"/>
              <w:bottom w:val="single" w:sz="8" w:space="0" w:color="305496"/>
              <w:right w:val="nil"/>
            </w:tcBorders>
            <w:shd w:val="clear" w:color="auto" w:fill="auto"/>
            <w:noWrap/>
            <w:vAlign w:val="bottom"/>
            <w:hideMark/>
          </w:tcPr>
          <w:p w14:paraId="0CA2CCD0"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90.25</w:t>
            </w:r>
          </w:p>
        </w:tc>
        <w:tc>
          <w:tcPr>
            <w:tcW w:w="1095" w:type="dxa"/>
            <w:tcBorders>
              <w:top w:val="nil"/>
              <w:left w:val="nil"/>
              <w:bottom w:val="single" w:sz="8" w:space="0" w:color="305496"/>
              <w:right w:val="single" w:sz="8" w:space="0" w:color="305496"/>
            </w:tcBorders>
            <w:shd w:val="clear" w:color="auto" w:fill="auto"/>
            <w:noWrap/>
            <w:vAlign w:val="bottom"/>
            <w:hideMark/>
          </w:tcPr>
          <w:p w14:paraId="5C980753" w14:textId="77777777" w:rsidR="004076E7" w:rsidRPr="004076E7" w:rsidRDefault="004076E7" w:rsidP="004076E7">
            <w:pPr>
              <w:spacing w:after="0" w:line="240" w:lineRule="auto"/>
              <w:jc w:val="center"/>
              <w:rPr>
                <w:rFonts w:ascii="Calibri" w:eastAsia="Times New Roman" w:hAnsi="Calibri" w:cs="Times New Roman"/>
                <w:color w:val="000000"/>
                <w:sz w:val="18"/>
                <w:szCs w:val="20"/>
              </w:rPr>
            </w:pPr>
            <w:r w:rsidRPr="004076E7">
              <w:rPr>
                <w:rFonts w:ascii="Calibri" w:eastAsia="Times New Roman" w:hAnsi="Calibri" w:cs="Times New Roman"/>
                <w:color w:val="000000"/>
                <w:sz w:val="18"/>
                <w:szCs w:val="20"/>
              </w:rPr>
              <w:t>82.07</w:t>
            </w:r>
          </w:p>
        </w:tc>
      </w:tr>
    </w:tbl>
    <w:p w14:paraId="09946A0F" w14:textId="77777777" w:rsidR="00C36FFA" w:rsidRDefault="00C36FFA" w:rsidP="00201308">
      <w:pPr>
        <w:widowControl w:val="0"/>
        <w:autoSpaceDE w:val="0"/>
        <w:autoSpaceDN w:val="0"/>
        <w:adjustRightInd w:val="0"/>
        <w:spacing w:line="240" w:lineRule="auto"/>
        <w:ind w:left="640" w:hanging="640"/>
        <w:rPr>
          <w:b/>
        </w:rPr>
      </w:pPr>
    </w:p>
    <w:p w14:paraId="65949759" w14:textId="77777777" w:rsidR="0076755B" w:rsidRDefault="0076755B" w:rsidP="0076755B">
      <w:pPr>
        <w:widowControl w:val="0"/>
        <w:autoSpaceDE w:val="0"/>
        <w:autoSpaceDN w:val="0"/>
        <w:adjustRightInd w:val="0"/>
        <w:spacing w:line="240" w:lineRule="auto"/>
        <w:ind w:left="640" w:hanging="640"/>
        <w:rPr>
          <w:b/>
        </w:rPr>
      </w:pPr>
    </w:p>
    <w:p w14:paraId="107F14EA" w14:textId="77777777" w:rsidR="0076755B" w:rsidRDefault="0076755B" w:rsidP="0076755B">
      <w:pPr>
        <w:widowControl w:val="0"/>
        <w:autoSpaceDE w:val="0"/>
        <w:autoSpaceDN w:val="0"/>
        <w:adjustRightInd w:val="0"/>
        <w:spacing w:line="240" w:lineRule="auto"/>
        <w:ind w:left="640" w:hanging="640"/>
        <w:rPr>
          <w:b/>
        </w:rPr>
      </w:pPr>
    </w:p>
    <w:p w14:paraId="765217D7" w14:textId="77777777" w:rsidR="0076755B" w:rsidRDefault="0076755B" w:rsidP="0076755B">
      <w:pPr>
        <w:widowControl w:val="0"/>
        <w:autoSpaceDE w:val="0"/>
        <w:autoSpaceDN w:val="0"/>
        <w:adjustRightInd w:val="0"/>
        <w:spacing w:line="240" w:lineRule="auto"/>
        <w:ind w:left="640" w:hanging="640"/>
        <w:rPr>
          <w:b/>
        </w:rPr>
      </w:pPr>
    </w:p>
    <w:p w14:paraId="46699435" w14:textId="77777777" w:rsidR="0076755B" w:rsidRDefault="0076755B" w:rsidP="0076755B">
      <w:pPr>
        <w:widowControl w:val="0"/>
        <w:autoSpaceDE w:val="0"/>
        <w:autoSpaceDN w:val="0"/>
        <w:adjustRightInd w:val="0"/>
        <w:spacing w:line="240" w:lineRule="auto"/>
        <w:ind w:left="640" w:hanging="640"/>
        <w:rPr>
          <w:b/>
        </w:rPr>
      </w:pPr>
    </w:p>
    <w:p w14:paraId="233B5146" w14:textId="35A9AF97" w:rsidR="0076755B" w:rsidRPr="0076755B" w:rsidRDefault="004076E7" w:rsidP="0076755B">
      <w:pPr>
        <w:widowControl w:val="0"/>
        <w:autoSpaceDE w:val="0"/>
        <w:autoSpaceDN w:val="0"/>
        <w:adjustRightInd w:val="0"/>
        <w:spacing w:line="240" w:lineRule="auto"/>
        <w:ind w:left="640" w:hanging="640"/>
        <w:rPr>
          <w:b/>
        </w:rPr>
      </w:pPr>
      <w:r>
        <w:rPr>
          <w:b/>
        </w:rPr>
        <w:lastRenderedPageBreak/>
        <w:t>Table 4e: Performance by gender, with alternative Crimmins classification</w:t>
      </w:r>
      <w:r w:rsidR="0076755B">
        <w:rPr>
          <w:b/>
        </w:rPr>
        <w:t xml:space="preserve"> </w:t>
      </w:r>
      <w:r w:rsidR="0076755B">
        <w:rPr>
          <w:b/>
        </w:rPr>
        <w:t xml:space="preserve">(using decision rule P(dementia) &gt; 0.5 </w:t>
      </w:r>
      <w:r w:rsidR="0076755B">
        <w:rPr>
          <w:b/>
          <w:i/>
        </w:rPr>
        <w:t xml:space="preserve">and </w:t>
      </w:r>
      <w:r w:rsidR="0076755B">
        <w:rPr>
          <w:b/>
        </w:rPr>
        <w:t>P(dementia) &gt; P(CIND))</w:t>
      </w:r>
    </w:p>
    <w:tbl>
      <w:tblPr>
        <w:tblW w:w="9090" w:type="dxa"/>
        <w:tblInd w:w="-10" w:type="dxa"/>
        <w:tblLayout w:type="fixed"/>
        <w:tblLook w:val="04A0" w:firstRow="1" w:lastRow="0" w:firstColumn="1" w:lastColumn="0" w:noHBand="0" w:noVBand="1"/>
      </w:tblPr>
      <w:tblGrid>
        <w:gridCol w:w="2520"/>
        <w:gridCol w:w="1095"/>
        <w:gridCol w:w="1095"/>
        <w:gridCol w:w="1095"/>
        <w:gridCol w:w="1095"/>
        <w:gridCol w:w="1095"/>
        <w:gridCol w:w="1095"/>
      </w:tblGrid>
      <w:tr w:rsidR="004076E7" w:rsidRPr="004076E7" w14:paraId="2232A3ED" w14:textId="77777777" w:rsidTr="004076E7">
        <w:trPr>
          <w:trHeight w:val="255"/>
        </w:trPr>
        <w:tc>
          <w:tcPr>
            <w:tcW w:w="2520" w:type="dxa"/>
            <w:vMerge w:val="restart"/>
            <w:tcBorders>
              <w:top w:val="single" w:sz="8" w:space="0" w:color="305496"/>
              <w:left w:val="single" w:sz="8" w:space="0" w:color="305496"/>
              <w:bottom w:val="single" w:sz="4" w:space="0" w:color="FFFFFF"/>
              <w:right w:val="single" w:sz="4" w:space="0" w:color="FFFFFF"/>
            </w:tcBorders>
            <w:shd w:val="clear" w:color="000000" w:fill="305496"/>
            <w:noWrap/>
            <w:vAlign w:val="center"/>
            <w:hideMark/>
          </w:tcPr>
          <w:p w14:paraId="240DBACC"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Algorithm</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3DC3EDEA"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208B00A1"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Specificity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0FA3D311"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1AE4FDF5"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5DEF5E1E"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Specificity</w:t>
            </w:r>
          </w:p>
        </w:tc>
        <w:tc>
          <w:tcPr>
            <w:tcW w:w="1095" w:type="dxa"/>
            <w:tcBorders>
              <w:top w:val="single" w:sz="8" w:space="0" w:color="305496"/>
              <w:left w:val="nil"/>
              <w:bottom w:val="single" w:sz="4" w:space="0" w:color="FFFFFF"/>
              <w:right w:val="single" w:sz="8" w:space="0" w:color="305496"/>
            </w:tcBorders>
            <w:shd w:val="clear" w:color="000000" w:fill="305496"/>
            <w:noWrap/>
            <w:vAlign w:val="bottom"/>
            <w:hideMark/>
          </w:tcPr>
          <w:p w14:paraId="42FA94FE"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r>
      <w:tr w:rsidR="004076E7" w:rsidRPr="004076E7" w14:paraId="746FB530" w14:textId="77777777" w:rsidTr="004076E7">
        <w:trPr>
          <w:trHeight w:val="255"/>
        </w:trPr>
        <w:tc>
          <w:tcPr>
            <w:tcW w:w="2520" w:type="dxa"/>
            <w:vMerge/>
            <w:tcBorders>
              <w:top w:val="single" w:sz="8" w:space="0" w:color="305496"/>
              <w:left w:val="single" w:sz="8" w:space="0" w:color="305496"/>
              <w:bottom w:val="single" w:sz="4" w:space="0" w:color="FFFFFF"/>
              <w:right w:val="single" w:sz="4" w:space="0" w:color="FFFFFF"/>
            </w:tcBorders>
            <w:vAlign w:val="center"/>
            <w:hideMark/>
          </w:tcPr>
          <w:p w14:paraId="0BC771CC" w14:textId="77777777" w:rsidR="004076E7" w:rsidRPr="004076E7" w:rsidRDefault="004076E7" w:rsidP="004076E7">
            <w:pPr>
              <w:spacing w:after="0" w:line="240" w:lineRule="auto"/>
              <w:rPr>
                <w:rFonts w:ascii="Calibri" w:eastAsia="Times New Roman" w:hAnsi="Calibri" w:cs="Times New Roman"/>
                <w:b/>
                <w:bCs/>
                <w:color w:val="FFFFFF"/>
                <w:sz w:val="18"/>
                <w:szCs w:val="18"/>
              </w:rPr>
            </w:pPr>
          </w:p>
        </w:tc>
        <w:tc>
          <w:tcPr>
            <w:tcW w:w="3285"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7D656982"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Male</w:t>
            </w:r>
          </w:p>
        </w:tc>
        <w:tc>
          <w:tcPr>
            <w:tcW w:w="3285" w:type="dxa"/>
            <w:gridSpan w:val="3"/>
            <w:tcBorders>
              <w:top w:val="single" w:sz="4" w:space="0" w:color="FFFFFF"/>
              <w:left w:val="nil"/>
              <w:bottom w:val="single" w:sz="4" w:space="0" w:color="FFFFFF"/>
              <w:right w:val="single" w:sz="8" w:space="0" w:color="305496"/>
            </w:tcBorders>
            <w:shd w:val="clear" w:color="000000" w:fill="305496"/>
            <w:noWrap/>
            <w:vAlign w:val="bottom"/>
            <w:hideMark/>
          </w:tcPr>
          <w:p w14:paraId="368DAE97"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Female</w:t>
            </w:r>
          </w:p>
        </w:tc>
      </w:tr>
      <w:tr w:rsidR="004076E7" w:rsidRPr="004076E7" w14:paraId="291D5BD0" w14:textId="77777777" w:rsidTr="004076E7">
        <w:trPr>
          <w:trHeight w:val="255"/>
        </w:trPr>
        <w:tc>
          <w:tcPr>
            <w:tcW w:w="2520" w:type="dxa"/>
            <w:tcBorders>
              <w:top w:val="nil"/>
              <w:left w:val="single" w:sz="8" w:space="0" w:color="305496"/>
              <w:bottom w:val="single" w:sz="4" w:space="0" w:color="305496"/>
              <w:right w:val="single" w:sz="4" w:space="0" w:color="305496"/>
            </w:tcBorders>
            <w:shd w:val="clear" w:color="000000" w:fill="D9E1F2"/>
            <w:noWrap/>
            <w:vAlign w:val="bottom"/>
            <w:hideMark/>
          </w:tcPr>
          <w:p w14:paraId="7C86E693"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HRS training data</w:t>
            </w:r>
          </w:p>
        </w:tc>
        <w:tc>
          <w:tcPr>
            <w:tcW w:w="3285" w:type="dxa"/>
            <w:gridSpan w:val="3"/>
            <w:tcBorders>
              <w:top w:val="single" w:sz="4" w:space="0" w:color="FFFFFF"/>
              <w:left w:val="nil"/>
              <w:bottom w:val="single" w:sz="4" w:space="0" w:color="305496"/>
              <w:right w:val="single" w:sz="8" w:space="0" w:color="305496"/>
            </w:tcBorders>
            <w:shd w:val="clear" w:color="000000" w:fill="D9E1F2"/>
            <w:noWrap/>
            <w:vAlign w:val="bottom"/>
            <w:hideMark/>
          </w:tcPr>
          <w:p w14:paraId="5E488438"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N=308</w:t>
            </w:r>
          </w:p>
        </w:tc>
        <w:tc>
          <w:tcPr>
            <w:tcW w:w="3285"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1F054B10"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N=452</w:t>
            </w:r>
          </w:p>
        </w:tc>
      </w:tr>
      <w:tr w:rsidR="004076E7" w:rsidRPr="004076E7" w14:paraId="2CC5EB8A"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657FA79"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95" w:type="dxa"/>
            <w:tcBorders>
              <w:top w:val="nil"/>
              <w:left w:val="nil"/>
              <w:bottom w:val="nil"/>
              <w:right w:val="nil"/>
            </w:tcBorders>
            <w:shd w:val="clear" w:color="auto" w:fill="auto"/>
            <w:noWrap/>
            <w:vAlign w:val="bottom"/>
            <w:hideMark/>
          </w:tcPr>
          <w:p w14:paraId="5830F1D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41.98</w:t>
            </w:r>
          </w:p>
        </w:tc>
        <w:tc>
          <w:tcPr>
            <w:tcW w:w="1095" w:type="dxa"/>
            <w:tcBorders>
              <w:top w:val="nil"/>
              <w:left w:val="nil"/>
              <w:bottom w:val="nil"/>
              <w:right w:val="nil"/>
            </w:tcBorders>
            <w:shd w:val="clear" w:color="auto" w:fill="auto"/>
            <w:noWrap/>
            <w:vAlign w:val="bottom"/>
            <w:hideMark/>
          </w:tcPr>
          <w:p w14:paraId="68BA7E9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94.71</w:t>
            </w:r>
          </w:p>
        </w:tc>
        <w:tc>
          <w:tcPr>
            <w:tcW w:w="1095" w:type="dxa"/>
            <w:tcBorders>
              <w:top w:val="nil"/>
              <w:left w:val="nil"/>
              <w:bottom w:val="nil"/>
              <w:right w:val="single" w:sz="8" w:space="0" w:color="305496"/>
            </w:tcBorders>
            <w:shd w:val="clear" w:color="auto" w:fill="auto"/>
            <w:noWrap/>
            <w:vAlign w:val="bottom"/>
            <w:hideMark/>
          </w:tcPr>
          <w:p w14:paraId="5596B37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80.84</w:t>
            </w:r>
          </w:p>
        </w:tc>
        <w:tc>
          <w:tcPr>
            <w:tcW w:w="1095" w:type="dxa"/>
            <w:tcBorders>
              <w:top w:val="nil"/>
              <w:left w:val="nil"/>
              <w:bottom w:val="nil"/>
              <w:right w:val="nil"/>
            </w:tcBorders>
            <w:shd w:val="clear" w:color="auto" w:fill="auto"/>
            <w:noWrap/>
            <w:vAlign w:val="bottom"/>
            <w:hideMark/>
          </w:tcPr>
          <w:p w14:paraId="116F521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58.76</w:t>
            </w:r>
          </w:p>
        </w:tc>
        <w:tc>
          <w:tcPr>
            <w:tcW w:w="1095" w:type="dxa"/>
            <w:tcBorders>
              <w:top w:val="nil"/>
              <w:left w:val="nil"/>
              <w:bottom w:val="nil"/>
              <w:right w:val="nil"/>
            </w:tcBorders>
            <w:shd w:val="clear" w:color="auto" w:fill="auto"/>
            <w:noWrap/>
            <w:vAlign w:val="bottom"/>
            <w:hideMark/>
          </w:tcPr>
          <w:p w14:paraId="76AE0EB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98.18</w:t>
            </w:r>
          </w:p>
        </w:tc>
        <w:tc>
          <w:tcPr>
            <w:tcW w:w="1095" w:type="dxa"/>
            <w:tcBorders>
              <w:top w:val="nil"/>
              <w:left w:val="nil"/>
              <w:bottom w:val="nil"/>
              <w:right w:val="single" w:sz="8" w:space="0" w:color="305496"/>
            </w:tcBorders>
            <w:shd w:val="clear" w:color="auto" w:fill="auto"/>
            <w:noWrap/>
            <w:vAlign w:val="bottom"/>
            <w:hideMark/>
          </w:tcPr>
          <w:p w14:paraId="0E7800D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82.74</w:t>
            </w:r>
          </w:p>
        </w:tc>
      </w:tr>
      <w:tr w:rsidR="004076E7" w:rsidRPr="004076E7" w14:paraId="4612E262"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FE9CB0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95" w:type="dxa"/>
            <w:tcBorders>
              <w:top w:val="nil"/>
              <w:left w:val="nil"/>
              <w:bottom w:val="nil"/>
              <w:right w:val="nil"/>
            </w:tcBorders>
            <w:shd w:val="clear" w:color="auto" w:fill="auto"/>
            <w:noWrap/>
            <w:vAlign w:val="bottom"/>
            <w:hideMark/>
          </w:tcPr>
          <w:p w14:paraId="071E805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67.90</w:t>
            </w:r>
          </w:p>
        </w:tc>
        <w:tc>
          <w:tcPr>
            <w:tcW w:w="1095" w:type="dxa"/>
            <w:tcBorders>
              <w:top w:val="nil"/>
              <w:left w:val="nil"/>
              <w:bottom w:val="nil"/>
              <w:right w:val="nil"/>
            </w:tcBorders>
            <w:shd w:val="clear" w:color="auto" w:fill="auto"/>
            <w:noWrap/>
            <w:vAlign w:val="bottom"/>
            <w:hideMark/>
          </w:tcPr>
          <w:p w14:paraId="382F722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83.70</w:t>
            </w:r>
          </w:p>
        </w:tc>
        <w:tc>
          <w:tcPr>
            <w:tcW w:w="1095" w:type="dxa"/>
            <w:tcBorders>
              <w:top w:val="nil"/>
              <w:left w:val="nil"/>
              <w:bottom w:val="nil"/>
              <w:right w:val="single" w:sz="8" w:space="0" w:color="305496"/>
            </w:tcBorders>
            <w:shd w:val="clear" w:color="auto" w:fill="auto"/>
            <w:noWrap/>
            <w:vAlign w:val="bottom"/>
            <w:hideMark/>
          </w:tcPr>
          <w:p w14:paraId="0F3B6AD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79.55</w:t>
            </w:r>
          </w:p>
        </w:tc>
        <w:tc>
          <w:tcPr>
            <w:tcW w:w="1095" w:type="dxa"/>
            <w:tcBorders>
              <w:top w:val="nil"/>
              <w:left w:val="nil"/>
              <w:bottom w:val="nil"/>
              <w:right w:val="nil"/>
            </w:tcBorders>
            <w:shd w:val="clear" w:color="auto" w:fill="auto"/>
            <w:noWrap/>
            <w:vAlign w:val="bottom"/>
            <w:hideMark/>
          </w:tcPr>
          <w:p w14:paraId="757E425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78.53</w:t>
            </w:r>
          </w:p>
        </w:tc>
        <w:tc>
          <w:tcPr>
            <w:tcW w:w="1095" w:type="dxa"/>
            <w:tcBorders>
              <w:top w:val="nil"/>
              <w:left w:val="nil"/>
              <w:bottom w:val="nil"/>
              <w:right w:val="nil"/>
            </w:tcBorders>
            <w:shd w:val="clear" w:color="auto" w:fill="auto"/>
            <w:noWrap/>
            <w:vAlign w:val="bottom"/>
            <w:hideMark/>
          </w:tcPr>
          <w:p w14:paraId="07C4296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82.91</w:t>
            </w:r>
          </w:p>
        </w:tc>
        <w:tc>
          <w:tcPr>
            <w:tcW w:w="1095" w:type="dxa"/>
            <w:tcBorders>
              <w:top w:val="nil"/>
              <w:left w:val="nil"/>
              <w:bottom w:val="nil"/>
              <w:right w:val="single" w:sz="8" w:space="0" w:color="305496"/>
            </w:tcBorders>
            <w:shd w:val="clear" w:color="auto" w:fill="auto"/>
            <w:noWrap/>
            <w:vAlign w:val="bottom"/>
            <w:hideMark/>
          </w:tcPr>
          <w:p w14:paraId="0B75ED0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81.19</w:t>
            </w:r>
          </w:p>
        </w:tc>
      </w:tr>
      <w:tr w:rsidR="004076E7" w:rsidRPr="004076E7" w14:paraId="5A1AAD4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D83B652"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95" w:type="dxa"/>
            <w:tcBorders>
              <w:top w:val="nil"/>
              <w:left w:val="nil"/>
              <w:bottom w:val="nil"/>
              <w:right w:val="nil"/>
            </w:tcBorders>
            <w:shd w:val="clear" w:color="auto" w:fill="auto"/>
            <w:noWrap/>
            <w:vAlign w:val="bottom"/>
            <w:hideMark/>
          </w:tcPr>
          <w:p w14:paraId="20F6572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83.95</w:t>
            </w:r>
          </w:p>
        </w:tc>
        <w:tc>
          <w:tcPr>
            <w:tcW w:w="1095" w:type="dxa"/>
            <w:tcBorders>
              <w:top w:val="nil"/>
              <w:left w:val="nil"/>
              <w:bottom w:val="nil"/>
              <w:right w:val="nil"/>
            </w:tcBorders>
            <w:shd w:val="clear" w:color="auto" w:fill="auto"/>
            <w:noWrap/>
            <w:vAlign w:val="bottom"/>
            <w:hideMark/>
          </w:tcPr>
          <w:p w14:paraId="25798A0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80.62</w:t>
            </w:r>
          </w:p>
        </w:tc>
        <w:tc>
          <w:tcPr>
            <w:tcW w:w="1095" w:type="dxa"/>
            <w:tcBorders>
              <w:top w:val="nil"/>
              <w:left w:val="nil"/>
              <w:bottom w:val="nil"/>
              <w:right w:val="single" w:sz="8" w:space="0" w:color="305496"/>
            </w:tcBorders>
            <w:shd w:val="clear" w:color="auto" w:fill="auto"/>
            <w:noWrap/>
            <w:vAlign w:val="bottom"/>
            <w:hideMark/>
          </w:tcPr>
          <w:p w14:paraId="42B1A7E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81.49</w:t>
            </w:r>
          </w:p>
        </w:tc>
        <w:tc>
          <w:tcPr>
            <w:tcW w:w="1095" w:type="dxa"/>
            <w:tcBorders>
              <w:top w:val="nil"/>
              <w:left w:val="nil"/>
              <w:bottom w:val="nil"/>
              <w:right w:val="nil"/>
            </w:tcBorders>
            <w:shd w:val="clear" w:color="auto" w:fill="auto"/>
            <w:noWrap/>
            <w:vAlign w:val="bottom"/>
            <w:hideMark/>
          </w:tcPr>
          <w:p w14:paraId="348335F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92.66</w:t>
            </w:r>
          </w:p>
        </w:tc>
        <w:tc>
          <w:tcPr>
            <w:tcW w:w="1095" w:type="dxa"/>
            <w:tcBorders>
              <w:top w:val="nil"/>
              <w:left w:val="nil"/>
              <w:bottom w:val="nil"/>
              <w:right w:val="nil"/>
            </w:tcBorders>
            <w:shd w:val="clear" w:color="auto" w:fill="auto"/>
            <w:noWrap/>
            <w:vAlign w:val="bottom"/>
            <w:hideMark/>
          </w:tcPr>
          <w:p w14:paraId="28B91D0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77.82</w:t>
            </w:r>
          </w:p>
        </w:tc>
        <w:tc>
          <w:tcPr>
            <w:tcW w:w="1095" w:type="dxa"/>
            <w:tcBorders>
              <w:top w:val="nil"/>
              <w:left w:val="nil"/>
              <w:bottom w:val="nil"/>
              <w:right w:val="single" w:sz="8" w:space="0" w:color="305496"/>
            </w:tcBorders>
            <w:shd w:val="clear" w:color="auto" w:fill="auto"/>
            <w:noWrap/>
            <w:vAlign w:val="bottom"/>
            <w:hideMark/>
          </w:tcPr>
          <w:p w14:paraId="609BF53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83.63</w:t>
            </w:r>
          </w:p>
        </w:tc>
      </w:tr>
      <w:tr w:rsidR="004076E7" w:rsidRPr="004076E7" w14:paraId="744C709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4C771B8B" w14:textId="43EF92A3"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(accounting CIND)</w:t>
            </w:r>
          </w:p>
        </w:tc>
        <w:tc>
          <w:tcPr>
            <w:tcW w:w="1095" w:type="dxa"/>
            <w:tcBorders>
              <w:top w:val="nil"/>
              <w:left w:val="nil"/>
              <w:bottom w:val="nil"/>
              <w:right w:val="nil"/>
            </w:tcBorders>
            <w:shd w:val="clear" w:color="auto" w:fill="auto"/>
            <w:noWrap/>
            <w:vAlign w:val="bottom"/>
            <w:hideMark/>
          </w:tcPr>
          <w:p w14:paraId="106882A9"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72.84</w:t>
            </w:r>
          </w:p>
        </w:tc>
        <w:tc>
          <w:tcPr>
            <w:tcW w:w="1095" w:type="dxa"/>
            <w:tcBorders>
              <w:top w:val="nil"/>
              <w:left w:val="nil"/>
              <w:bottom w:val="nil"/>
              <w:right w:val="nil"/>
            </w:tcBorders>
            <w:shd w:val="clear" w:color="auto" w:fill="auto"/>
            <w:noWrap/>
            <w:vAlign w:val="bottom"/>
            <w:hideMark/>
          </w:tcPr>
          <w:p w14:paraId="146934B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88.11</w:t>
            </w:r>
          </w:p>
        </w:tc>
        <w:tc>
          <w:tcPr>
            <w:tcW w:w="1095" w:type="dxa"/>
            <w:tcBorders>
              <w:top w:val="nil"/>
              <w:left w:val="nil"/>
              <w:bottom w:val="nil"/>
              <w:right w:val="single" w:sz="8" w:space="0" w:color="305496"/>
            </w:tcBorders>
            <w:shd w:val="clear" w:color="auto" w:fill="auto"/>
            <w:noWrap/>
            <w:vAlign w:val="bottom"/>
            <w:hideMark/>
          </w:tcPr>
          <w:p w14:paraId="2318D1A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84.09</w:t>
            </w:r>
          </w:p>
        </w:tc>
        <w:tc>
          <w:tcPr>
            <w:tcW w:w="1095" w:type="dxa"/>
            <w:tcBorders>
              <w:top w:val="nil"/>
              <w:left w:val="nil"/>
              <w:bottom w:val="nil"/>
              <w:right w:val="nil"/>
            </w:tcBorders>
            <w:shd w:val="clear" w:color="auto" w:fill="auto"/>
            <w:noWrap/>
            <w:vAlign w:val="bottom"/>
            <w:hideMark/>
          </w:tcPr>
          <w:p w14:paraId="0A2F1CAE"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84.75</w:t>
            </w:r>
          </w:p>
        </w:tc>
        <w:tc>
          <w:tcPr>
            <w:tcW w:w="1095" w:type="dxa"/>
            <w:tcBorders>
              <w:top w:val="nil"/>
              <w:left w:val="nil"/>
              <w:bottom w:val="nil"/>
              <w:right w:val="nil"/>
            </w:tcBorders>
            <w:shd w:val="clear" w:color="auto" w:fill="auto"/>
            <w:noWrap/>
            <w:vAlign w:val="bottom"/>
            <w:hideMark/>
          </w:tcPr>
          <w:p w14:paraId="4C6BF71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86.18</w:t>
            </w:r>
          </w:p>
        </w:tc>
        <w:tc>
          <w:tcPr>
            <w:tcW w:w="1095" w:type="dxa"/>
            <w:tcBorders>
              <w:top w:val="nil"/>
              <w:left w:val="nil"/>
              <w:bottom w:val="nil"/>
              <w:right w:val="single" w:sz="8" w:space="0" w:color="305496"/>
            </w:tcBorders>
            <w:shd w:val="clear" w:color="auto" w:fill="auto"/>
            <w:noWrap/>
            <w:vAlign w:val="bottom"/>
            <w:hideMark/>
          </w:tcPr>
          <w:p w14:paraId="64F3B3FA"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85.62</w:t>
            </w:r>
          </w:p>
        </w:tc>
      </w:tr>
      <w:tr w:rsidR="004076E7" w:rsidRPr="004076E7" w14:paraId="18B1288B"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388F500"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95" w:type="dxa"/>
            <w:tcBorders>
              <w:top w:val="nil"/>
              <w:left w:val="nil"/>
              <w:bottom w:val="nil"/>
              <w:right w:val="nil"/>
            </w:tcBorders>
            <w:shd w:val="clear" w:color="auto" w:fill="auto"/>
            <w:noWrap/>
            <w:vAlign w:val="bottom"/>
            <w:hideMark/>
          </w:tcPr>
          <w:p w14:paraId="282BE33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67.90</w:t>
            </w:r>
          </w:p>
        </w:tc>
        <w:tc>
          <w:tcPr>
            <w:tcW w:w="1095" w:type="dxa"/>
            <w:tcBorders>
              <w:top w:val="nil"/>
              <w:left w:val="nil"/>
              <w:bottom w:val="nil"/>
              <w:right w:val="nil"/>
            </w:tcBorders>
            <w:shd w:val="clear" w:color="auto" w:fill="auto"/>
            <w:noWrap/>
            <w:vAlign w:val="bottom"/>
            <w:hideMark/>
          </w:tcPr>
          <w:p w14:paraId="36B92D4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91.63</w:t>
            </w:r>
          </w:p>
        </w:tc>
        <w:tc>
          <w:tcPr>
            <w:tcW w:w="1095" w:type="dxa"/>
            <w:tcBorders>
              <w:top w:val="nil"/>
              <w:left w:val="nil"/>
              <w:bottom w:val="nil"/>
              <w:right w:val="single" w:sz="8" w:space="0" w:color="305496"/>
            </w:tcBorders>
            <w:shd w:val="clear" w:color="auto" w:fill="auto"/>
            <w:noWrap/>
            <w:vAlign w:val="bottom"/>
            <w:hideMark/>
          </w:tcPr>
          <w:p w14:paraId="790B6E6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85.39</w:t>
            </w:r>
          </w:p>
        </w:tc>
        <w:tc>
          <w:tcPr>
            <w:tcW w:w="1095" w:type="dxa"/>
            <w:tcBorders>
              <w:top w:val="nil"/>
              <w:left w:val="nil"/>
              <w:bottom w:val="nil"/>
              <w:right w:val="nil"/>
            </w:tcBorders>
            <w:shd w:val="clear" w:color="auto" w:fill="auto"/>
            <w:noWrap/>
            <w:vAlign w:val="bottom"/>
            <w:hideMark/>
          </w:tcPr>
          <w:p w14:paraId="4698908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80.79</w:t>
            </w:r>
          </w:p>
        </w:tc>
        <w:tc>
          <w:tcPr>
            <w:tcW w:w="1095" w:type="dxa"/>
            <w:tcBorders>
              <w:top w:val="nil"/>
              <w:left w:val="nil"/>
              <w:bottom w:val="nil"/>
              <w:right w:val="nil"/>
            </w:tcBorders>
            <w:shd w:val="clear" w:color="auto" w:fill="auto"/>
            <w:noWrap/>
            <w:vAlign w:val="bottom"/>
            <w:hideMark/>
          </w:tcPr>
          <w:p w14:paraId="65ECB28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92.00</w:t>
            </w:r>
          </w:p>
        </w:tc>
        <w:tc>
          <w:tcPr>
            <w:tcW w:w="1095" w:type="dxa"/>
            <w:tcBorders>
              <w:top w:val="nil"/>
              <w:left w:val="nil"/>
              <w:bottom w:val="nil"/>
              <w:right w:val="single" w:sz="8" w:space="0" w:color="305496"/>
            </w:tcBorders>
            <w:shd w:val="clear" w:color="auto" w:fill="auto"/>
            <w:noWrap/>
            <w:vAlign w:val="bottom"/>
            <w:hideMark/>
          </w:tcPr>
          <w:p w14:paraId="448AB79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87.61</w:t>
            </w:r>
          </w:p>
        </w:tc>
      </w:tr>
      <w:tr w:rsidR="004076E7" w:rsidRPr="004076E7" w14:paraId="1522B5D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F6D216E"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95" w:type="dxa"/>
            <w:tcBorders>
              <w:top w:val="nil"/>
              <w:left w:val="nil"/>
              <w:bottom w:val="nil"/>
              <w:right w:val="nil"/>
            </w:tcBorders>
            <w:shd w:val="clear" w:color="auto" w:fill="auto"/>
            <w:noWrap/>
            <w:vAlign w:val="bottom"/>
            <w:hideMark/>
          </w:tcPr>
          <w:p w14:paraId="78A856F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62.96</w:t>
            </w:r>
          </w:p>
        </w:tc>
        <w:tc>
          <w:tcPr>
            <w:tcW w:w="1095" w:type="dxa"/>
            <w:tcBorders>
              <w:top w:val="nil"/>
              <w:left w:val="nil"/>
              <w:bottom w:val="nil"/>
              <w:right w:val="nil"/>
            </w:tcBorders>
            <w:shd w:val="clear" w:color="auto" w:fill="auto"/>
            <w:noWrap/>
            <w:vAlign w:val="bottom"/>
            <w:hideMark/>
          </w:tcPr>
          <w:p w14:paraId="6D1E4CE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89.87</w:t>
            </w:r>
          </w:p>
        </w:tc>
        <w:tc>
          <w:tcPr>
            <w:tcW w:w="1095" w:type="dxa"/>
            <w:tcBorders>
              <w:top w:val="nil"/>
              <w:left w:val="nil"/>
              <w:bottom w:val="nil"/>
              <w:right w:val="single" w:sz="8" w:space="0" w:color="305496"/>
            </w:tcBorders>
            <w:shd w:val="clear" w:color="auto" w:fill="auto"/>
            <w:noWrap/>
            <w:vAlign w:val="bottom"/>
            <w:hideMark/>
          </w:tcPr>
          <w:p w14:paraId="3E7912D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82.79</w:t>
            </w:r>
          </w:p>
        </w:tc>
        <w:tc>
          <w:tcPr>
            <w:tcW w:w="1095" w:type="dxa"/>
            <w:tcBorders>
              <w:top w:val="nil"/>
              <w:left w:val="nil"/>
              <w:bottom w:val="nil"/>
              <w:right w:val="nil"/>
            </w:tcBorders>
            <w:shd w:val="clear" w:color="auto" w:fill="auto"/>
            <w:noWrap/>
            <w:vAlign w:val="bottom"/>
            <w:hideMark/>
          </w:tcPr>
          <w:p w14:paraId="45D54CC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84.75</w:t>
            </w:r>
          </w:p>
        </w:tc>
        <w:tc>
          <w:tcPr>
            <w:tcW w:w="1095" w:type="dxa"/>
            <w:tcBorders>
              <w:top w:val="nil"/>
              <w:left w:val="nil"/>
              <w:bottom w:val="nil"/>
              <w:right w:val="nil"/>
            </w:tcBorders>
            <w:shd w:val="clear" w:color="auto" w:fill="auto"/>
            <w:noWrap/>
            <w:vAlign w:val="bottom"/>
            <w:hideMark/>
          </w:tcPr>
          <w:p w14:paraId="22EF336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86.55</w:t>
            </w:r>
          </w:p>
        </w:tc>
        <w:tc>
          <w:tcPr>
            <w:tcW w:w="1095" w:type="dxa"/>
            <w:tcBorders>
              <w:top w:val="nil"/>
              <w:left w:val="nil"/>
              <w:bottom w:val="nil"/>
              <w:right w:val="single" w:sz="8" w:space="0" w:color="305496"/>
            </w:tcBorders>
            <w:shd w:val="clear" w:color="auto" w:fill="auto"/>
            <w:noWrap/>
            <w:vAlign w:val="bottom"/>
            <w:hideMark/>
          </w:tcPr>
          <w:p w14:paraId="4D92D5D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85.84</w:t>
            </w:r>
          </w:p>
        </w:tc>
      </w:tr>
      <w:tr w:rsidR="004076E7" w:rsidRPr="004076E7" w14:paraId="64088885" w14:textId="77777777" w:rsidTr="004076E7">
        <w:trPr>
          <w:trHeight w:val="255"/>
        </w:trPr>
        <w:tc>
          <w:tcPr>
            <w:tcW w:w="2520" w:type="dxa"/>
            <w:tcBorders>
              <w:top w:val="single" w:sz="4" w:space="0" w:color="305496"/>
              <w:left w:val="single" w:sz="8" w:space="0" w:color="305496"/>
              <w:bottom w:val="single" w:sz="4" w:space="0" w:color="305496"/>
              <w:right w:val="single" w:sz="4" w:space="0" w:color="305496"/>
            </w:tcBorders>
            <w:shd w:val="clear" w:color="000000" w:fill="D9E1F2"/>
            <w:noWrap/>
            <w:vAlign w:val="bottom"/>
            <w:hideMark/>
          </w:tcPr>
          <w:p w14:paraId="6FA76C18"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 xml:space="preserve">HRS validation data </w:t>
            </w:r>
          </w:p>
        </w:tc>
        <w:tc>
          <w:tcPr>
            <w:tcW w:w="3285" w:type="dxa"/>
            <w:gridSpan w:val="3"/>
            <w:tcBorders>
              <w:top w:val="single" w:sz="4" w:space="0" w:color="305496"/>
              <w:left w:val="nil"/>
              <w:bottom w:val="single" w:sz="4" w:space="0" w:color="305496"/>
              <w:right w:val="single" w:sz="8" w:space="0" w:color="305496"/>
            </w:tcBorders>
            <w:shd w:val="clear" w:color="000000" w:fill="D9E1F2"/>
            <w:noWrap/>
            <w:vAlign w:val="bottom"/>
            <w:hideMark/>
          </w:tcPr>
          <w:p w14:paraId="04EAD73F"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N=245</w:t>
            </w:r>
          </w:p>
        </w:tc>
        <w:tc>
          <w:tcPr>
            <w:tcW w:w="3285"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40504F8C"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N=270</w:t>
            </w:r>
          </w:p>
        </w:tc>
      </w:tr>
      <w:tr w:rsidR="004076E7" w:rsidRPr="004076E7" w14:paraId="702003C6"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366A4E47"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95" w:type="dxa"/>
            <w:tcBorders>
              <w:top w:val="nil"/>
              <w:left w:val="nil"/>
              <w:bottom w:val="nil"/>
              <w:right w:val="nil"/>
            </w:tcBorders>
            <w:shd w:val="clear" w:color="auto" w:fill="auto"/>
            <w:noWrap/>
            <w:vAlign w:val="bottom"/>
            <w:hideMark/>
          </w:tcPr>
          <w:p w14:paraId="2749CC3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16.67</w:t>
            </w:r>
          </w:p>
        </w:tc>
        <w:tc>
          <w:tcPr>
            <w:tcW w:w="1095" w:type="dxa"/>
            <w:tcBorders>
              <w:top w:val="nil"/>
              <w:left w:val="nil"/>
              <w:bottom w:val="nil"/>
              <w:right w:val="nil"/>
            </w:tcBorders>
            <w:shd w:val="clear" w:color="auto" w:fill="auto"/>
            <w:noWrap/>
            <w:vAlign w:val="bottom"/>
            <w:hideMark/>
          </w:tcPr>
          <w:p w14:paraId="552C2C5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96.28</w:t>
            </w:r>
          </w:p>
        </w:tc>
        <w:tc>
          <w:tcPr>
            <w:tcW w:w="1095" w:type="dxa"/>
            <w:tcBorders>
              <w:top w:val="nil"/>
              <w:left w:val="nil"/>
              <w:bottom w:val="nil"/>
              <w:right w:val="single" w:sz="8" w:space="0" w:color="305496"/>
            </w:tcBorders>
            <w:shd w:val="clear" w:color="auto" w:fill="auto"/>
            <w:noWrap/>
            <w:vAlign w:val="bottom"/>
            <w:hideMark/>
          </w:tcPr>
          <w:p w14:paraId="1AAD5DE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86.53</w:t>
            </w:r>
          </w:p>
        </w:tc>
        <w:tc>
          <w:tcPr>
            <w:tcW w:w="1095" w:type="dxa"/>
            <w:tcBorders>
              <w:top w:val="nil"/>
              <w:left w:val="nil"/>
              <w:bottom w:val="nil"/>
              <w:right w:val="nil"/>
            </w:tcBorders>
            <w:shd w:val="clear" w:color="auto" w:fill="auto"/>
            <w:noWrap/>
            <w:vAlign w:val="bottom"/>
            <w:hideMark/>
          </w:tcPr>
          <w:p w14:paraId="07F7E9B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19.51</w:t>
            </w:r>
          </w:p>
        </w:tc>
        <w:tc>
          <w:tcPr>
            <w:tcW w:w="1095" w:type="dxa"/>
            <w:tcBorders>
              <w:top w:val="nil"/>
              <w:left w:val="nil"/>
              <w:bottom w:val="nil"/>
              <w:right w:val="nil"/>
            </w:tcBorders>
            <w:shd w:val="clear" w:color="auto" w:fill="auto"/>
            <w:noWrap/>
            <w:vAlign w:val="bottom"/>
            <w:hideMark/>
          </w:tcPr>
          <w:p w14:paraId="4CCCFA6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99.13</w:t>
            </w:r>
          </w:p>
        </w:tc>
        <w:tc>
          <w:tcPr>
            <w:tcW w:w="1095" w:type="dxa"/>
            <w:tcBorders>
              <w:top w:val="nil"/>
              <w:left w:val="nil"/>
              <w:bottom w:val="nil"/>
              <w:right w:val="single" w:sz="8" w:space="0" w:color="305496"/>
            </w:tcBorders>
            <w:shd w:val="clear" w:color="auto" w:fill="auto"/>
            <w:noWrap/>
            <w:vAlign w:val="bottom"/>
            <w:hideMark/>
          </w:tcPr>
          <w:p w14:paraId="6EAFFA3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87.04</w:t>
            </w:r>
          </w:p>
        </w:tc>
      </w:tr>
      <w:tr w:rsidR="004076E7" w:rsidRPr="004076E7" w14:paraId="6D80F4B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73DA87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95" w:type="dxa"/>
            <w:tcBorders>
              <w:top w:val="nil"/>
              <w:left w:val="nil"/>
              <w:bottom w:val="nil"/>
              <w:right w:val="nil"/>
            </w:tcBorders>
            <w:shd w:val="clear" w:color="auto" w:fill="auto"/>
            <w:noWrap/>
            <w:vAlign w:val="bottom"/>
            <w:hideMark/>
          </w:tcPr>
          <w:p w14:paraId="33746F2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43.33</w:t>
            </w:r>
          </w:p>
        </w:tc>
        <w:tc>
          <w:tcPr>
            <w:tcW w:w="1095" w:type="dxa"/>
            <w:tcBorders>
              <w:top w:val="nil"/>
              <w:left w:val="nil"/>
              <w:bottom w:val="nil"/>
              <w:right w:val="nil"/>
            </w:tcBorders>
            <w:shd w:val="clear" w:color="auto" w:fill="auto"/>
            <w:noWrap/>
            <w:vAlign w:val="bottom"/>
            <w:hideMark/>
          </w:tcPr>
          <w:p w14:paraId="14D87B5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87.44</w:t>
            </w:r>
          </w:p>
        </w:tc>
        <w:tc>
          <w:tcPr>
            <w:tcW w:w="1095" w:type="dxa"/>
            <w:tcBorders>
              <w:top w:val="nil"/>
              <w:left w:val="nil"/>
              <w:bottom w:val="nil"/>
              <w:right w:val="single" w:sz="8" w:space="0" w:color="305496"/>
            </w:tcBorders>
            <w:shd w:val="clear" w:color="auto" w:fill="auto"/>
            <w:noWrap/>
            <w:vAlign w:val="bottom"/>
            <w:hideMark/>
          </w:tcPr>
          <w:p w14:paraId="50017CF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82.04</w:t>
            </w:r>
          </w:p>
        </w:tc>
        <w:tc>
          <w:tcPr>
            <w:tcW w:w="1095" w:type="dxa"/>
            <w:tcBorders>
              <w:top w:val="nil"/>
              <w:left w:val="nil"/>
              <w:bottom w:val="nil"/>
              <w:right w:val="nil"/>
            </w:tcBorders>
            <w:shd w:val="clear" w:color="auto" w:fill="auto"/>
            <w:noWrap/>
            <w:vAlign w:val="bottom"/>
            <w:hideMark/>
          </w:tcPr>
          <w:p w14:paraId="64241C4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39.02</w:t>
            </w:r>
          </w:p>
        </w:tc>
        <w:tc>
          <w:tcPr>
            <w:tcW w:w="1095" w:type="dxa"/>
            <w:tcBorders>
              <w:top w:val="nil"/>
              <w:left w:val="nil"/>
              <w:bottom w:val="nil"/>
              <w:right w:val="nil"/>
            </w:tcBorders>
            <w:shd w:val="clear" w:color="auto" w:fill="auto"/>
            <w:noWrap/>
            <w:vAlign w:val="bottom"/>
            <w:hideMark/>
          </w:tcPr>
          <w:p w14:paraId="585E602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90.83</w:t>
            </w:r>
          </w:p>
        </w:tc>
        <w:tc>
          <w:tcPr>
            <w:tcW w:w="1095" w:type="dxa"/>
            <w:tcBorders>
              <w:top w:val="nil"/>
              <w:left w:val="nil"/>
              <w:bottom w:val="nil"/>
              <w:right w:val="single" w:sz="8" w:space="0" w:color="305496"/>
            </w:tcBorders>
            <w:shd w:val="clear" w:color="auto" w:fill="auto"/>
            <w:noWrap/>
            <w:vAlign w:val="bottom"/>
            <w:hideMark/>
          </w:tcPr>
          <w:p w14:paraId="379BC27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82.96</w:t>
            </w:r>
          </w:p>
        </w:tc>
      </w:tr>
      <w:tr w:rsidR="004076E7" w:rsidRPr="004076E7" w14:paraId="0DDD9765"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73949B5"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95" w:type="dxa"/>
            <w:tcBorders>
              <w:top w:val="nil"/>
              <w:left w:val="nil"/>
              <w:bottom w:val="nil"/>
              <w:right w:val="nil"/>
            </w:tcBorders>
            <w:shd w:val="clear" w:color="auto" w:fill="auto"/>
            <w:noWrap/>
            <w:vAlign w:val="bottom"/>
            <w:hideMark/>
          </w:tcPr>
          <w:p w14:paraId="3BCD58D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60.00</w:t>
            </w:r>
          </w:p>
        </w:tc>
        <w:tc>
          <w:tcPr>
            <w:tcW w:w="1095" w:type="dxa"/>
            <w:tcBorders>
              <w:top w:val="nil"/>
              <w:left w:val="nil"/>
              <w:bottom w:val="nil"/>
              <w:right w:val="nil"/>
            </w:tcBorders>
            <w:shd w:val="clear" w:color="auto" w:fill="auto"/>
            <w:noWrap/>
            <w:vAlign w:val="bottom"/>
            <w:hideMark/>
          </w:tcPr>
          <w:p w14:paraId="4FD5A01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83.26</w:t>
            </w:r>
          </w:p>
        </w:tc>
        <w:tc>
          <w:tcPr>
            <w:tcW w:w="1095" w:type="dxa"/>
            <w:tcBorders>
              <w:top w:val="nil"/>
              <w:left w:val="nil"/>
              <w:bottom w:val="nil"/>
              <w:right w:val="single" w:sz="8" w:space="0" w:color="305496"/>
            </w:tcBorders>
            <w:shd w:val="clear" w:color="auto" w:fill="auto"/>
            <w:noWrap/>
            <w:vAlign w:val="bottom"/>
            <w:hideMark/>
          </w:tcPr>
          <w:p w14:paraId="516AB15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80.41</w:t>
            </w:r>
          </w:p>
        </w:tc>
        <w:tc>
          <w:tcPr>
            <w:tcW w:w="1095" w:type="dxa"/>
            <w:tcBorders>
              <w:top w:val="nil"/>
              <w:left w:val="nil"/>
              <w:bottom w:val="nil"/>
              <w:right w:val="nil"/>
            </w:tcBorders>
            <w:shd w:val="clear" w:color="auto" w:fill="auto"/>
            <w:noWrap/>
            <w:vAlign w:val="bottom"/>
            <w:hideMark/>
          </w:tcPr>
          <w:p w14:paraId="05218E6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63.41</w:t>
            </w:r>
          </w:p>
        </w:tc>
        <w:tc>
          <w:tcPr>
            <w:tcW w:w="1095" w:type="dxa"/>
            <w:tcBorders>
              <w:top w:val="nil"/>
              <w:left w:val="nil"/>
              <w:bottom w:val="nil"/>
              <w:right w:val="nil"/>
            </w:tcBorders>
            <w:shd w:val="clear" w:color="auto" w:fill="auto"/>
            <w:noWrap/>
            <w:vAlign w:val="bottom"/>
            <w:hideMark/>
          </w:tcPr>
          <w:p w14:paraId="735FCED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81.22</w:t>
            </w:r>
          </w:p>
        </w:tc>
        <w:tc>
          <w:tcPr>
            <w:tcW w:w="1095" w:type="dxa"/>
            <w:tcBorders>
              <w:top w:val="nil"/>
              <w:left w:val="nil"/>
              <w:bottom w:val="nil"/>
              <w:right w:val="single" w:sz="8" w:space="0" w:color="305496"/>
            </w:tcBorders>
            <w:shd w:val="clear" w:color="auto" w:fill="auto"/>
            <w:noWrap/>
            <w:vAlign w:val="bottom"/>
            <w:hideMark/>
          </w:tcPr>
          <w:p w14:paraId="3D8E0EE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78.52</w:t>
            </w:r>
          </w:p>
        </w:tc>
      </w:tr>
      <w:tr w:rsidR="004076E7" w:rsidRPr="004076E7" w14:paraId="4BE8242C"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905C660" w14:textId="58D95925"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(accounting CIND)</w:t>
            </w:r>
          </w:p>
        </w:tc>
        <w:tc>
          <w:tcPr>
            <w:tcW w:w="1095" w:type="dxa"/>
            <w:tcBorders>
              <w:top w:val="nil"/>
              <w:left w:val="nil"/>
              <w:bottom w:val="nil"/>
              <w:right w:val="nil"/>
            </w:tcBorders>
            <w:shd w:val="clear" w:color="auto" w:fill="auto"/>
            <w:noWrap/>
            <w:vAlign w:val="bottom"/>
            <w:hideMark/>
          </w:tcPr>
          <w:p w14:paraId="3D980BB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46.67</w:t>
            </w:r>
          </w:p>
        </w:tc>
        <w:tc>
          <w:tcPr>
            <w:tcW w:w="1095" w:type="dxa"/>
            <w:tcBorders>
              <w:top w:val="nil"/>
              <w:left w:val="nil"/>
              <w:bottom w:val="nil"/>
              <w:right w:val="nil"/>
            </w:tcBorders>
            <w:shd w:val="clear" w:color="auto" w:fill="auto"/>
            <w:noWrap/>
            <w:vAlign w:val="bottom"/>
            <w:hideMark/>
          </w:tcPr>
          <w:p w14:paraId="0D0575B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91.16</w:t>
            </w:r>
          </w:p>
        </w:tc>
        <w:tc>
          <w:tcPr>
            <w:tcW w:w="1095" w:type="dxa"/>
            <w:tcBorders>
              <w:top w:val="nil"/>
              <w:left w:val="nil"/>
              <w:bottom w:val="nil"/>
              <w:right w:val="single" w:sz="8" w:space="0" w:color="305496"/>
            </w:tcBorders>
            <w:shd w:val="clear" w:color="auto" w:fill="auto"/>
            <w:noWrap/>
            <w:vAlign w:val="bottom"/>
            <w:hideMark/>
          </w:tcPr>
          <w:p w14:paraId="2580F2D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85.71</w:t>
            </w:r>
          </w:p>
        </w:tc>
        <w:tc>
          <w:tcPr>
            <w:tcW w:w="1095" w:type="dxa"/>
            <w:tcBorders>
              <w:top w:val="nil"/>
              <w:left w:val="nil"/>
              <w:bottom w:val="nil"/>
              <w:right w:val="nil"/>
            </w:tcBorders>
            <w:shd w:val="clear" w:color="auto" w:fill="auto"/>
            <w:noWrap/>
            <w:vAlign w:val="bottom"/>
            <w:hideMark/>
          </w:tcPr>
          <w:p w14:paraId="5EF0553A"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46.34</w:t>
            </w:r>
          </w:p>
        </w:tc>
        <w:tc>
          <w:tcPr>
            <w:tcW w:w="1095" w:type="dxa"/>
            <w:tcBorders>
              <w:top w:val="nil"/>
              <w:left w:val="nil"/>
              <w:bottom w:val="nil"/>
              <w:right w:val="nil"/>
            </w:tcBorders>
            <w:shd w:val="clear" w:color="auto" w:fill="auto"/>
            <w:noWrap/>
            <w:vAlign w:val="bottom"/>
            <w:hideMark/>
          </w:tcPr>
          <w:p w14:paraId="45028456"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87.34</w:t>
            </w:r>
          </w:p>
        </w:tc>
        <w:tc>
          <w:tcPr>
            <w:tcW w:w="1095" w:type="dxa"/>
            <w:tcBorders>
              <w:top w:val="nil"/>
              <w:left w:val="nil"/>
              <w:bottom w:val="nil"/>
              <w:right w:val="single" w:sz="8" w:space="0" w:color="305496"/>
            </w:tcBorders>
            <w:shd w:val="clear" w:color="auto" w:fill="auto"/>
            <w:noWrap/>
            <w:vAlign w:val="bottom"/>
            <w:hideMark/>
          </w:tcPr>
          <w:p w14:paraId="0C9BB129"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81.11</w:t>
            </w:r>
          </w:p>
        </w:tc>
      </w:tr>
      <w:tr w:rsidR="004076E7" w:rsidRPr="004076E7" w14:paraId="03CB106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23C08141"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95" w:type="dxa"/>
            <w:tcBorders>
              <w:top w:val="nil"/>
              <w:left w:val="nil"/>
              <w:bottom w:val="nil"/>
              <w:right w:val="nil"/>
            </w:tcBorders>
            <w:shd w:val="clear" w:color="auto" w:fill="auto"/>
            <w:noWrap/>
            <w:vAlign w:val="bottom"/>
            <w:hideMark/>
          </w:tcPr>
          <w:p w14:paraId="2B2B693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36.67</w:t>
            </w:r>
          </w:p>
        </w:tc>
        <w:tc>
          <w:tcPr>
            <w:tcW w:w="1095" w:type="dxa"/>
            <w:tcBorders>
              <w:top w:val="nil"/>
              <w:left w:val="nil"/>
              <w:bottom w:val="nil"/>
              <w:right w:val="nil"/>
            </w:tcBorders>
            <w:shd w:val="clear" w:color="auto" w:fill="auto"/>
            <w:noWrap/>
            <w:vAlign w:val="bottom"/>
            <w:hideMark/>
          </w:tcPr>
          <w:p w14:paraId="3B702B3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95.35</w:t>
            </w:r>
          </w:p>
        </w:tc>
        <w:tc>
          <w:tcPr>
            <w:tcW w:w="1095" w:type="dxa"/>
            <w:tcBorders>
              <w:top w:val="nil"/>
              <w:left w:val="nil"/>
              <w:bottom w:val="nil"/>
              <w:right w:val="single" w:sz="8" w:space="0" w:color="305496"/>
            </w:tcBorders>
            <w:shd w:val="clear" w:color="auto" w:fill="auto"/>
            <w:noWrap/>
            <w:vAlign w:val="bottom"/>
            <w:hideMark/>
          </w:tcPr>
          <w:p w14:paraId="5936945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88.16</w:t>
            </w:r>
          </w:p>
        </w:tc>
        <w:tc>
          <w:tcPr>
            <w:tcW w:w="1095" w:type="dxa"/>
            <w:tcBorders>
              <w:top w:val="nil"/>
              <w:left w:val="nil"/>
              <w:bottom w:val="nil"/>
              <w:right w:val="nil"/>
            </w:tcBorders>
            <w:shd w:val="clear" w:color="auto" w:fill="auto"/>
            <w:noWrap/>
            <w:vAlign w:val="bottom"/>
            <w:hideMark/>
          </w:tcPr>
          <w:p w14:paraId="1DE6237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41.46</w:t>
            </w:r>
          </w:p>
        </w:tc>
        <w:tc>
          <w:tcPr>
            <w:tcW w:w="1095" w:type="dxa"/>
            <w:tcBorders>
              <w:top w:val="nil"/>
              <w:left w:val="nil"/>
              <w:bottom w:val="nil"/>
              <w:right w:val="nil"/>
            </w:tcBorders>
            <w:shd w:val="clear" w:color="auto" w:fill="auto"/>
            <w:noWrap/>
            <w:vAlign w:val="bottom"/>
            <w:hideMark/>
          </w:tcPr>
          <w:p w14:paraId="20EADC0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96.51</w:t>
            </w:r>
          </w:p>
        </w:tc>
        <w:tc>
          <w:tcPr>
            <w:tcW w:w="1095" w:type="dxa"/>
            <w:tcBorders>
              <w:top w:val="nil"/>
              <w:left w:val="nil"/>
              <w:bottom w:val="nil"/>
              <w:right w:val="single" w:sz="8" w:space="0" w:color="305496"/>
            </w:tcBorders>
            <w:shd w:val="clear" w:color="auto" w:fill="auto"/>
            <w:noWrap/>
            <w:vAlign w:val="bottom"/>
            <w:hideMark/>
          </w:tcPr>
          <w:p w14:paraId="6D08C06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88.15</w:t>
            </w:r>
          </w:p>
        </w:tc>
      </w:tr>
      <w:tr w:rsidR="004076E7" w:rsidRPr="004076E7" w14:paraId="630833CA" w14:textId="77777777" w:rsidTr="004076E7">
        <w:trPr>
          <w:trHeight w:val="27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20413488"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95" w:type="dxa"/>
            <w:tcBorders>
              <w:top w:val="nil"/>
              <w:left w:val="nil"/>
              <w:bottom w:val="single" w:sz="8" w:space="0" w:color="305496"/>
              <w:right w:val="nil"/>
            </w:tcBorders>
            <w:shd w:val="clear" w:color="auto" w:fill="auto"/>
            <w:noWrap/>
            <w:vAlign w:val="bottom"/>
            <w:hideMark/>
          </w:tcPr>
          <w:p w14:paraId="00891B9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33.33</w:t>
            </w:r>
          </w:p>
        </w:tc>
        <w:tc>
          <w:tcPr>
            <w:tcW w:w="1095" w:type="dxa"/>
            <w:tcBorders>
              <w:top w:val="nil"/>
              <w:left w:val="nil"/>
              <w:bottom w:val="single" w:sz="8" w:space="0" w:color="305496"/>
              <w:right w:val="nil"/>
            </w:tcBorders>
            <w:shd w:val="clear" w:color="auto" w:fill="auto"/>
            <w:noWrap/>
            <w:vAlign w:val="bottom"/>
            <w:hideMark/>
          </w:tcPr>
          <w:p w14:paraId="26F3ABE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93.02</w:t>
            </w:r>
          </w:p>
        </w:tc>
        <w:tc>
          <w:tcPr>
            <w:tcW w:w="1095" w:type="dxa"/>
            <w:tcBorders>
              <w:top w:val="nil"/>
              <w:left w:val="nil"/>
              <w:bottom w:val="single" w:sz="8" w:space="0" w:color="305496"/>
              <w:right w:val="single" w:sz="8" w:space="0" w:color="305496"/>
            </w:tcBorders>
            <w:shd w:val="clear" w:color="auto" w:fill="auto"/>
            <w:noWrap/>
            <w:vAlign w:val="bottom"/>
            <w:hideMark/>
          </w:tcPr>
          <w:p w14:paraId="6D1653B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85.71</w:t>
            </w:r>
          </w:p>
        </w:tc>
        <w:tc>
          <w:tcPr>
            <w:tcW w:w="1095" w:type="dxa"/>
            <w:tcBorders>
              <w:top w:val="nil"/>
              <w:left w:val="nil"/>
              <w:bottom w:val="single" w:sz="8" w:space="0" w:color="305496"/>
              <w:right w:val="nil"/>
            </w:tcBorders>
            <w:shd w:val="clear" w:color="auto" w:fill="auto"/>
            <w:noWrap/>
            <w:vAlign w:val="bottom"/>
            <w:hideMark/>
          </w:tcPr>
          <w:p w14:paraId="0C95C16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51.22</w:t>
            </w:r>
          </w:p>
        </w:tc>
        <w:tc>
          <w:tcPr>
            <w:tcW w:w="1095" w:type="dxa"/>
            <w:tcBorders>
              <w:top w:val="nil"/>
              <w:left w:val="nil"/>
              <w:bottom w:val="single" w:sz="8" w:space="0" w:color="305496"/>
              <w:right w:val="nil"/>
            </w:tcBorders>
            <w:shd w:val="clear" w:color="auto" w:fill="auto"/>
            <w:noWrap/>
            <w:vAlign w:val="bottom"/>
            <w:hideMark/>
          </w:tcPr>
          <w:p w14:paraId="68292D4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92.14</w:t>
            </w:r>
          </w:p>
        </w:tc>
        <w:tc>
          <w:tcPr>
            <w:tcW w:w="1095" w:type="dxa"/>
            <w:tcBorders>
              <w:top w:val="nil"/>
              <w:left w:val="nil"/>
              <w:bottom w:val="single" w:sz="8" w:space="0" w:color="305496"/>
              <w:right w:val="single" w:sz="8" w:space="0" w:color="305496"/>
            </w:tcBorders>
            <w:shd w:val="clear" w:color="auto" w:fill="auto"/>
            <w:noWrap/>
            <w:vAlign w:val="bottom"/>
            <w:hideMark/>
          </w:tcPr>
          <w:p w14:paraId="0EBC25F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85.93</w:t>
            </w:r>
          </w:p>
        </w:tc>
      </w:tr>
    </w:tbl>
    <w:p w14:paraId="1DB56BC9" w14:textId="77777777" w:rsidR="00C36FFA" w:rsidRDefault="00C36FFA" w:rsidP="00201308">
      <w:pPr>
        <w:widowControl w:val="0"/>
        <w:autoSpaceDE w:val="0"/>
        <w:autoSpaceDN w:val="0"/>
        <w:adjustRightInd w:val="0"/>
        <w:spacing w:line="240" w:lineRule="auto"/>
        <w:ind w:left="640" w:hanging="640"/>
        <w:rPr>
          <w:b/>
        </w:rPr>
      </w:pPr>
    </w:p>
    <w:p w14:paraId="53F4C98C" w14:textId="77777777" w:rsidR="00C36FFA" w:rsidRDefault="00C36FFA" w:rsidP="00201308">
      <w:pPr>
        <w:widowControl w:val="0"/>
        <w:autoSpaceDE w:val="0"/>
        <w:autoSpaceDN w:val="0"/>
        <w:adjustRightInd w:val="0"/>
        <w:spacing w:line="240" w:lineRule="auto"/>
        <w:ind w:left="640" w:hanging="640"/>
        <w:rPr>
          <w:b/>
        </w:rPr>
      </w:pPr>
    </w:p>
    <w:p w14:paraId="32976E3A" w14:textId="77777777" w:rsidR="0076755B" w:rsidRPr="0076755B" w:rsidRDefault="004076E7" w:rsidP="0076755B">
      <w:pPr>
        <w:widowControl w:val="0"/>
        <w:autoSpaceDE w:val="0"/>
        <w:autoSpaceDN w:val="0"/>
        <w:adjustRightInd w:val="0"/>
        <w:spacing w:line="240" w:lineRule="auto"/>
        <w:ind w:left="640" w:hanging="640"/>
        <w:rPr>
          <w:b/>
        </w:rPr>
      </w:pPr>
      <w:r>
        <w:rPr>
          <w:b/>
        </w:rPr>
        <w:t>Table 4e: Performance by gender, with alternative Crimmins classification</w:t>
      </w:r>
      <w:r w:rsidR="0076755B">
        <w:rPr>
          <w:b/>
        </w:rPr>
        <w:t xml:space="preserve"> </w:t>
      </w:r>
      <w:r w:rsidR="0076755B">
        <w:rPr>
          <w:b/>
        </w:rPr>
        <w:t xml:space="preserve">(using decision rule P(dementia) &gt; 0.5 </w:t>
      </w:r>
      <w:r w:rsidR="0076755B">
        <w:rPr>
          <w:b/>
          <w:i/>
        </w:rPr>
        <w:t xml:space="preserve">and </w:t>
      </w:r>
      <w:r w:rsidR="0076755B">
        <w:rPr>
          <w:b/>
        </w:rPr>
        <w:t>P(dementia) &gt; P(CIND))</w:t>
      </w:r>
    </w:p>
    <w:tbl>
      <w:tblPr>
        <w:tblW w:w="9090" w:type="dxa"/>
        <w:tblInd w:w="-10" w:type="dxa"/>
        <w:tblLayout w:type="fixed"/>
        <w:tblLook w:val="04A0" w:firstRow="1" w:lastRow="0" w:firstColumn="1" w:lastColumn="0" w:noHBand="0" w:noVBand="1"/>
      </w:tblPr>
      <w:tblGrid>
        <w:gridCol w:w="2520"/>
        <w:gridCol w:w="1095"/>
        <w:gridCol w:w="1095"/>
        <w:gridCol w:w="1095"/>
        <w:gridCol w:w="1095"/>
        <w:gridCol w:w="1095"/>
        <w:gridCol w:w="1095"/>
      </w:tblGrid>
      <w:tr w:rsidR="004076E7" w:rsidRPr="004076E7" w14:paraId="0705CDB2" w14:textId="77777777" w:rsidTr="004076E7">
        <w:trPr>
          <w:trHeight w:val="255"/>
        </w:trPr>
        <w:tc>
          <w:tcPr>
            <w:tcW w:w="2520" w:type="dxa"/>
            <w:vMerge w:val="restart"/>
            <w:tcBorders>
              <w:top w:val="single" w:sz="8" w:space="0" w:color="305496"/>
              <w:left w:val="single" w:sz="8" w:space="0" w:color="305496"/>
              <w:bottom w:val="single" w:sz="4" w:space="0" w:color="FFFFFF"/>
              <w:right w:val="single" w:sz="4" w:space="0" w:color="FFFFFF"/>
            </w:tcBorders>
            <w:shd w:val="clear" w:color="000000" w:fill="305496"/>
            <w:noWrap/>
            <w:vAlign w:val="center"/>
            <w:hideMark/>
          </w:tcPr>
          <w:p w14:paraId="39E60C88"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Algorithm</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497B9F1D"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2693EFFB"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Specificity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146A3EDC"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4AFA4D1F"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Sensitivity</w:t>
            </w:r>
          </w:p>
        </w:tc>
        <w:tc>
          <w:tcPr>
            <w:tcW w:w="1095" w:type="dxa"/>
            <w:tcBorders>
              <w:top w:val="single" w:sz="8" w:space="0" w:color="305496"/>
              <w:left w:val="nil"/>
              <w:bottom w:val="single" w:sz="4" w:space="0" w:color="FFFFFF"/>
              <w:right w:val="single" w:sz="4" w:space="0" w:color="FFFFFF"/>
            </w:tcBorders>
            <w:shd w:val="clear" w:color="000000" w:fill="305496"/>
            <w:noWrap/>
            <w:vAlign w:val="bottom"/>
            <w:hideMark/>
          </w:tcPr>
          <w:p w14:paraId="7F6D77DF"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Specificity</w:t>
            </w:r>
          </w:p>
        </w:tc>
        <w:tc>
          <w:tcPr>
            <w:tcW w:w="1095" w:type="dxa"/>
            <w:tcBorders>
              <w:top w:val="single" w:sz="8" w:space="0" w:color="305496"/>
              <w:left w:val="nil"/>
              <w:bottom w:val="single" w:sz="4" w:space="0" w:color="FFFFFF"/>
              <w:right w:val="single" w:sz="8" w:space="0" w:color="305496"/>
            </w:tcBorders>
            <w:shd w:val="clear" w:color="000000" w:fill="305496"/>
            <w:noWrap/>
            <w:vAlign w:val="bottom"/>
            <w:hideMark/>
          </w:tcPr>
          <w:p w14:paraId="259CAF82"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 correct</w:t>
            </w:r>
          </w:p>
        </w:tc>
      </w:tr>
      <w:tr w:rsidR="004076E7" w:rsidRPr="004076E7" w14:paraId="41FD79B1" w14:textId="77777777" w:rsidTr="004076E7">
        <w:trPr>
          <w:trHeight w:val="255"/>
        </w:trPr>
        <w:tc>
          <w:tcPr>
            <w:tcW w:w="2520" w:type="dxa"/>
            <w:vMerge/>
            <w:tcBorders>
              <w:top w:val="single" w:sz="8" w:space="0" w:color="305496"/>
              <w:left w:val="single" w:sz="8" w:space="0" w:color="305496"/>
              <w:bottom w:val="single" w:sz="4" w:space="0" w:color="FFFFFF"/>
              <w:right w:val="single" w:sz="4" w:space="0" w:color="FFFFFF"/>
            </w:tcBorders>
            <w:vAlign w:val="center"/>
            <w:hideMark/>
          </w:tcPr>
          <w:p w14:paraId="04B0D360" w14:textId="77777777" w:rsidR="004076E7" w:rsidRPr="004076E7" w:rsidRDefault="004076E7" w:rsidP="004076E7">
            <w:pPr>
              <w:spacing w:after="0" w:line="240" w:lineRule="auto"/>
              <w:rPr>
                <w:rFonts w:ascii="Calibri" w:eastAsia="Times New Roman" w:hAnsi="Calibri" w:cs="Times New Roman"/>
                <w:b/>
                <w:bCs/>
                <w:color w:val="FFFFFF"/>
                <w:sz w:val="18"/>
                <w:szCs w:val="18"/>
              </w:rPr>
            </w:pPr>
          </w:p>
        </w:tc>
        <w:tc>
          <w:tcPr>
            <w:tcW w:w="3285" w:type="dxa"/>
            <w:gridSpan w:val="3"/>
            <w:tcBorders>
              <w:top w:val="single" w:sz="4" w:space="0" w:color="FFFFFF"/>
              <w:left w:val="nil"/>
              <w:bottom w:val="single" w:sz="4" w:space="0" w:color="FFFFFF"/>
              <w:right w:val="single" w:sz="4" w:space="0" w:color="FFFFFF"/>
            </w:tcBorders>
            <w:shd w:val="clear" w:color="000000" w:fill="305496"/>
            <w:noWrap/>
            <w:vAlign w:val="bottom"/>
            <w:hideMark/>
          </w:tcPr>
          <w:p w14:paraId="0EA9B5B6"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Self-respondent</w:t>
            </w:r>
          </w:p>
        </w:tc>
        <w:tc>
          <w:tcPr>
            <w:tcW w:w="3285" w:type="dxa"/>
            <w:gridSpan w:val="3"/>
            <w:tcBorders>
              <w:top w:val="single" w:sz="4" w:space="0" w:color="FFFFFF"/>
              <w:left w:val="nil"/>
              <w:bottom w:val="single" w:sz="4" w:space="0" w:color="FFFFFF"/>
              <w:right w:val="single" w:sz="8" w:space="0" w:color="305496"/>
            </w:tcBorders>
            <w:shd w:val="clear" w:color="000000" w:fill="305496"/>
            <w:noWrap/>
            <w:vAlign w:val="bottom"/>
            <w:hideMark/>
          </w:tcPr>
          <w:p w14:paraId="1FACC490" w14:textId="77777777" w:rsidR="004076E7" w:rsidRPr="004076E7" w:rsidRDefault="004076E7" w:rsidP="004076E7">
            <w:pPr>
              <w:spacing w:after="0" w:line="240" w:lineRule="auto"/>
              <w:jc w:val="center"/>
              <w:rPr>
                <w:rFonts w:ascii="Calibri" w:eastAsia="Times New Roman" w:hAnsi="Calibri" w:cs="Times New Roman"/>
                <w:b/>
                <w:bCs/>
                <w:color w:val="FFFFFF"/>
                <w:sz w:val="18"/>
                <w:szCs w:val="18"/>
              </w:rPr>
            </w:pPr>
            <w:r w:rsidRPr="004076E7">
              <w:rPr>
                <w:rFonts w:ascii="Calibri" w:eastAsia="Times New Roman" w:hAnsi="Calibri" w:cs="Times New Roman"/>
                <w:b/>
                <w:bCs/>
                <w:color w:val="FFFFFF"/>
                <w:sz w:val="18"/>
                <w:szCs w:val="18"/>
              </w:rPr>
              <w:t>Proxy</w:t>
            </w:r>
          </w:p>
        </w:tc>
      </w:tr>
      <w:tr w:rsidR="004076E7" w:rsidRPr="004076E7" w14:paraId="11BD1648" w14:textId="77777777" w:rsidTr="004076E7">
        <w:trPr>
          <w:trHeight w:val="255"/>
        </w:trPr>
        <w:tc>
          <w:tcPr>
            <w:tcW w:w="2520" w:type="dxa"/>
            <w:tcBorders>
              <w:top w:val="nil"/>
              <w:left w:val="single" w:sz="8" w:space="0" w:color="305496"/>
              <w:bottom w:val="single" w:sz="4" w:space="0" w:color="305496"/>
              <w:right w:val="single" w:sz="4" w:space="0" w:color="305496"/>
            </w:tcBorders>
            <w:shd w:val="clear" w:color="000000" w:fill="D9E1F2"/>
            <w:noWrap/>
            <w:vAlign w:val="bottom"/>
            <w:hideMark/>
          </w:tcPr>
          <w:p w14:paraId="343249AD"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HRS training data</w:t>
            </w:r>
          </w:p>
        </w:tc>
        <w:tc>
          <w:tcPr>
            <w:tcW w:w="3285" w:type="dxa"/>
            <w:gridSpan w:val="3"/>
            <w:tcBorders>
              <w:top w:val="single" w:sz="4" w:space="0" w:color="FFFFFF"/>
              <w:left w:val="nil"/>
              <w:bottom w:val="single" w:sz="4" w:space="0" w:color="305496"/>
              <w:right w:val="single" w:sz="8" w:space="0" w:color="305496"/>
            </w:tcBorders>
            <w:shd w:val="clear" w:color="000000" w:fill="D9E1F2"/>
            <w:noWrap/>
            <w:vAlign w:val="bottom"/>
            <w:hideMark/>
          </w:tcPr>
          <w:p w14:paraId="08414B8A"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N=595</w:t>
            </w:r>
          </w:p>
        </w:tc>
        <w:tc>
          <w:tcPr>
            <w:tcW w:w="3285" w:type="dxa"/>
            <w:gridSpan w:val="3"/>
            <w:tcBorders>
              <w:top w:val="single" w:sz="4" w:space="0" w:color="FFFFFF"/>
              <w:left w:val="single" w:sz="4" w:space="0" w:color="305496"/>
              <w:bottom w:val="single" w:sz="4" w:space="0" w:color="305496"/>
              <w:right w:val="single" w:sz="8" w:space="0" w:color="305496"/>
            </w:tcBorders>
            <w:shd w:val="clear" w:color="000000" w:fill="D9E1F2"/>
            <w:noWrap/>
            <w:vAlign w:val="bottom"/>
            <w:hideMark/>
          </w:tcPr>
          <w:p w14:paraId="4BFBB0DE"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N=165</w:t>
            </w:r>
          </w:p>
        </w:tc>
      </w:tr>
      <w:tr w:rsidR="004076E7" w:rsidRPr="004076E7" w14:paraId="2C5CB403"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E0C95A2"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95" w:type="dxa"/>
            <w:tcBorders>
              <w:top w:val="nil"/>
              <w:left w:val="nil"/>
              <w:bottom w:val="nil"/>
              <w:right w:val="nil"/>
            </w:tcBorders>
            <w:shd w:val="clear" w:color="auto" w:fill="auto"/>
            <w:noWrap/>
            <w:vAlign w:val="bottom"/>
            <w:hideMark/>
          </w:tcPr>
          <w:p w14:paraId="63D53AA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29.37</w:t>
            </w:r>
          </w:p>
        </w:tc>
        <w:tc>
          <w:tcPr>
            <w:tcW w:w="1095" w:type="dxa"/>
            <w:tcBorders>
              <w:top w:val="nil"/>
              <w:left w:val="nil"/>
              <w:bottom w:val="nil"/>
              <w:right w:val="nil"/>
            </w:tcBorders>
            <w:shd w:val="clear" w:color="auto" w:fill="auto"/>
            <w:noWrap/>
            <w:vAlign w:val="bottom"/>
            <w:hideMark/>
          </w:tcPr>
          <w:p w14:paraId="0637C12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97.44</w:t>
            </w:r>
          </w:p>
        </w:tc>
        <w:tc>
          <w:tcPr>
            <w:tcW w:w="1095" w:type="dxa"/>
            <w:tcBorders>
              <w:top w:val="nil"/>
              <w:left w:val="nil"/>
              <w:bottom w:val="nil"/>
              <w:right w:val="single" w:sz="8" w:space="0" w:color="305496"/>
            </w:tcBorders>
            <w:shd w:val="clear" w:color="auto" w:fill="auto"/>
            <w:noWrap/>
            <w:vAlign w:val="bottom"/>
            <w:hideMark/>
          </w:tcPr>
          <w:p w14:paraId="23F8EC2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83.03</w:t>
            </w:r>
          </w:p>
        </w:tc>
        <w:tc>
          <w:tcPr>
            <w:tcW w:w="1095" w:type="dxa"/>
            <w:tcBorders>
              <w:top w:val="nil"/>
              <w:left w:val="nil"/>
              <w:bottom w:val="nil"/>
              <w:right w:val="nil"/>
            </w:tcBorders>
            <w:shd w:val="clear" w:color="auto" w:fill="auto"/>
            <w:noWrap/>
            <w:vAlign w:val="bottom"/>
            <w:hideMark/>
          </w:tcPr>
          <w:p w14:paraId="1F87590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76.52</w:t>
            </w:r>
          </w:p>
        </w:tc>
        <w:tc>
          <w:tcPr>
            <w:tcW w:w="1095" w:type="dxa"/>
            <w:tcBorders>
              <w:top w:val="nil"/>
              <w:left w:val="nil"/>
              <w:bottom w:val="nil"/>
              <w:right w:val="nil"/>
            </w:tcBorders>
            <w:shd w:val="clear" w:color="auto" w:fill="auto"/>
            <w:noWrap/>
            <w:vAlign w:val="bottom"/>
            <w:hideMark/>
          </w:tcPr>
          <w:p w14:paraId="266E128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84.85</w:t>
            </w:r>
          </w:p>
        </w:tc>
        <w:tc>
          <w:tcPr>
            <w:tcW w:w="1095" w:type="dxa"/>
            <w:tcBorders>
              <w:top w:val="nil"/>
              <w:left w:val="nil"/>
              <w:bottom w:val="nil"/>
              <w:right w:val="single" w:sz="8" w:space="0" w:color="305496"/>
            </w:tcBorders>
            <w:shd w:val="clear" w:color="auto" w:fill="auto"/>
            <w:noWrap/>
            <w:vAlign w:val="bottom"/>
            <w:hideMark/>
          </w:tcPr>
          <w:p w14:paraId="67C930A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78.18</w:t>
            </w:r>
          </w:p>
        </w:tc>
      </w:tr>
      <w:tr w:rsidR="004076E7" w:rsidRPr="004076E7" w14:paraId="242B23D9"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7B72B12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95" w:type="dxa"/>
            <w:tcBorders>
              <w:top w:val="nil"/>
              <w:left w:val="nil"/>
              <w:bottom w:val="nil"/>
              <w:right w:val="nil"/>
            </w:tcBorders>
            <w:shd w:val="clear" w:color="auto" w:fill="auto"/>
            <w:noWrap/>
            <w:vAlign w:val="bottom"/>
            <w:hideMark/>
          </w:tcPr>
          <w:p w14:paraId="7A030BB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57.94</w:t>
            </w:r>
          </w:p>
        </w:tc>
        <w:tc>
          <w:tcPr>
            <w:tcW w:w="1095" w:type="dxa"/>
            <w:tcBorders>
              <w:top w:val="nil"/>
              <w:left w:val="nil"/>
              <w:bottom w:val="nil"/>
              <w:right w:val="nil"/>
            </w:tcBorders>
            <w:shd w:val="clear" w:color="auto" w:fill="auto"/>
            <w:noWrap/>
            <w:vAlign w:val="bottom"/>
            <w:hideMark/>
          </w:tcPr>
          <w:p w14:paraId="61E66B7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84.65</w:t>
            </w:r>
          </w:p>
        </w:tc>
        <w:tc>
          <w:tcPr>
            <w:tcW w:w="1095" w:type="dxa"/>
            <w:tcBorders>
              <w:top w:val="nil"/>
              <w:left w:val="nil"/>
              <w:bottom w:val="nil"/>
              <w:right w:val="single" w:sz="8" w:space="0" w:color="305496"/>
            </w:tcBorders>
            <w:shd w:val="clear" w:color="auto" w:fill="auto"/>
            <w:noWrap/>
            <w:vAlign w:val="bottom"/>
            <w:hideMark/>
          </w:tcPr>
          <w:p w14:paraId="5FB670C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78.99</w:t>
            </w:r>
          </w:p>
        </w:tc>
        <w:tc>
          <w:tcPr>
            <w:tcW w:w="1095" w:type="dxa"/>
            <w:tcBorders>
              <w:top w:val="nil"/>
              <w:left w:val="nil"/>
              <w:bottom w:val="nil"/>
              <w:right w:val="nil"/>
            </w:tcBorders>
            <w:shd w:val="clear" w:color="auto" w:fill="auto"/>
            <w:noWrap/>
            <w:vAlign w:val="bottom"/>
            <w:hideMark/>
          </w:tcPr>
          <w:p w14:paraId="751252D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91.67</w:t>
            </w:r>
          </w:p>
        </w:tc>
        <w:tc>
          <w:tcPr>
            <w:tcW w:w="1095" w:type="dxa"/>
            <w:tcBorders>
              <w:top w:val="nil"/>
              <w:left w:val="nil"/>
              <w:bottom w:val="nil"/>
              <w:right w:val="nil"/>
            </w:tcBorders>
            <w:shd w:val="clear" w:color="auto" w:fill="auto"/>
            <w:noWrap/>
            <w:vAlign w:val="bottom"/>
            <w:hideMark/>
          </w:tcPr>
          <w:p w14:paraId="5B020C2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63.64</w:t>
            </w:r>
          </w:p>
        </w:tc>
        <w:tc>
          <w:tcPr>
            <w:tcW w:w="1095" w:type="dxa"/>
            <w:tcBorders>
              <w:top w:val="nil"/>
              <w:left w:val="nil"/>
              <w:bottom w:val="nil"/>
              <w:right w:val="single" w:sz="8" w:space="0" w:color="305496"/>
            </w:tcBorders>
            <w:shd w:val="clear" w:color="auto" w:fill="auto"/>
            <w:noWrap/>
            <w:vAlign w:val="bottom"/>
            <w:hideMark/>
          </w:tcPr>
          <w:p w14:paraId="7899179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86.06</w:t>
            </w:r>
          </w:p>
        </w:tc>
      </w:tr>
      <w:tr w:rsidR="004076E7" w:rsidRPr="004076E7" w14:paraId="02C6F25B"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260AF89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95" w:type="dxa"/>
            <w:tcBorders>
              <w:top w:val="nil"/>
              <w:left w:val="nil"/>
              <w:bottom w:val="nil"/>
              <w:right w:val="nil"/>
            </w:tcBorders>
            <w:shd w:val="clear" w:color="auto" w:fill="auto"/>
            <w:noWrap/>
            <w:vAlign w:val="bottom"/>
            <w:hideMark/>
          </w:tcPr>
          <w:p w14:paraId="0DEFEB5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83.33</w:t>
            </w:r>
          </w:p>
        </w:tc>
        <w:tc>
          <w:tcPr>
            <w:tcW w:w="1095" w:type="dxa"/>
            <w:tcBorders>
              <w:top w:val="nil"/>
              <w:left w:val="nil"/>
              <w:bottom w:val="nil"/>
              <w:right w:val="nil"/>
            </w:tcBorders>
            <w:shd w:val="clear" w:color="auto" w:fill="auto"/>
            <w:noWrap/>
            <w:vAlign w:val="bottom"/>
            <w:hideMark/>
          </w:tcPr>
          <w:p w14:paraId="48240F58"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82.09</w:t>
            </w:r>
          </w:p>
        </w:tc>
        <w:tc>
          <w:tcPr>
            <w:tcW w:w="1095" w:type="dxa"/>
            <w:tcBorders>
              <w:top w:val="nil"/>
              <w:left w:val="nil"/>
              <w:bottom w:val="nil"/>
              <w:right w:val="single" w:sz="8" w:space="0" w:color="305496"/>
            </w:tcBorders>
            <w:shd w:val="clear" w:color="auto" w:fill="auto"/>
            <w:noWrap/>
            <w:vAlign w:val="bottom"/>
            <w:hideMark/>
          </w:tcPr>
          <w:p w14:paraId="2A6D794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82.35</w:t>
            </w:r>
          </w:p>
        </w:tc>
        <w:tc>
          <w:tcPr>
            <w:tcW w:w="1095" w:type="dxa"/>
            <w:tcBorders>
              <w:top w:val="nil"/>
              <w:left w:val="nil"/>
              <w:bottom w:val="nil"/>
              <w:right w:val="nil"/>
            </w:tcBorders>
            <w:shd w:val="clear" w:color="auto" w:fill="auto"/>
            <w:noWrap/>
            <w:vAlign w:val="bottom"/>
            <w:hideMark/>
          </w:tcPr>
          <w:p w14:paraId="44D2C8F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96.21</w:t>
            </w:r>
          </w:p>
        </w:tc>
        <w:tc>
          <w:tcPr>
            <w:tcW w:w="1095" w:type="dxa"/>
            <w:tcBorders>
              <w:top w:val="nil"/>
              <w:left w:val="nil"/>
              <w:bottom w:val="nil"/>
              <w:right w:val="nil"/>
            </w:tcBorders>
            <w:shd w:val="clear" w:color="auto" w:fill="auto"/>
            <w:noWrap/>
            <w:vAlign w:val="bottom"/>
            <w:hideMark/>
          </w:tcPr>
          <w:p w14:paraId="6573ED8A"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36.36</w:t>
            </w:r>
          </w:p>
        </w:tc>
        <w:tc>
          <w:tcPr>
            <w:tcW w:w="1095" w:type="dxa"/>
            <w:tcBorders>
              <w:top w:val="nil"/>
              <w:left w:val="nil"/>
              <w:bottom w:val="nil"/>
              <w:right w:val="single" w:sz="8" w:space="0" w:color="305496"/>
            </w:tcBorders>
            <w:shd w:val="clear" w:color="auto" w:fill="auto"/>
            <w:noWrap/>
            <w:vAlign w:val="bottom"/>
            <w:hideMark/>
          </w:tcPr>
          <w:p w14:paraId="2B6CAA1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84.24</w:t>
            </w:r>
          </w:p>
        </w:tc>
      </w:tr>
      <w:tr w:rsidR="004076E7" w:rsidRPr="004076E7" w14:paraId="3E1E485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254C3C0A" w14:textId="1FA1FBDF"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(accounting CIND)</w:t>
            </w:r>
          </w:p>
        </w:tc>
        <w:tc>
          <w:tcPr>
            <w:tcW w:w="1095" w:type="dxa"/>
            <w:tcBorders>
              <w:top w:val="nil"/>
              <w:left w:val="nil"/>
              <w:bottom w:val="nil"/>
              <w:right w:val="nil"/>
            </w:tcBorders>
            <w:shd w:val="clear" w:color="auto" w:fill="auto"/>
            <w:noWrap/>
            <w:vAlign w:val="bottom"/>
            <w:hideMark/>
          </w:tcPr>
          <w:p w14:paraId="78A82133"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65.08</w:t>
            </w:r>
          </w:p>
        </w:tc>
        <w:tc>
          <w:tcPr>
            <w:tcW w:w="1095" w:type="dxa"/>
            <w:tcBorders>
              <w:top w:val="nil"/>
              <w:left w:val="nil"/>
              <w:bottom w:val="nil"/>
              <w:right w:val="nil"/>
            </w:tcBorders>
            <w:shd w:val="clear" w:color="auto" w:fill="auto"/>
            <w:noWrap/>
            <w:vAlign w:val="bottom"/>
            <w:hideMark/>
          </w:tcPr>
          <w:p w14:paraId="650EA300"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90.62</w:t>
            </w:r>
          </w:p>
        </w:tc>
        <w:tc>
          <w:tcPr>
            <w:tcW w:w="1095" w:type="dxa"/>
            <w:tcBorders>
              <w:top w:val="nil"/>
              <w:left w:val="nil"/>
              <w:bottom w:val="nil"/>
              <w:right w:val="single" w:sz="8" w:space="0" w:color="305496"/>
            </w:tcBorders>
            <w:shd w:val="clear" w:color="auto" w:fill="auto"/>
            <w:noWrap/>
            <w:vAlign w:val="bottom"/>
            <w:hideMark/>
          </w:tcPr>
          <w:p w14:paraId="7D903267"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85.21</w:t>
            </w:r>
          </w:p>
        </w:tc>
        <w:tc>
          <w:tcPr>
            <w:tcW w:w="1095" w:type="dxa"/>
            <w:tcBorders>
              <w:top w:val="nil"/>
              <w:left w:val="nil"/>
              <w:bottom w:val="nil"/>
              <w:right w:val="nil"/>
            </w:tcBorders>
            <w:shd w:val="clear" w:color="auto" w:fill="auto"/>
            <w:noWrap/>
            <w:vAlign w:val="bottom"/>
            <w:hideMark/>
          </w:tcPr>
          <w:p w14:paraId="1FEA9FD7"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96.21</w:t>
            </w:r>
          </w:p>
        </w:tc>
        <w:tc>
          <w:tcPr>
            <w:tcW w:w="1095" w:type="dxa"/>
            <w:tcBorders>
              <w:top w:val="nil"/>
              <w:left w:val="nil"/>
              <w:bottom w:val="nil"/>
              <w:right w:val="nil"/>
            </w:tcBorders>
            <w:shd w:val="clear" w:color="auto" w:fill="auto"/>
            <w:noWrap/>
            <w:vAlign w:val="bottom"/>
            <w:hideMark/>
          </w:tcPr>
          <w:p w14:paraId="0702CFDA"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36.36</w:t>
            </w:r>
          </w:p>
        </w:tc>
        <w:tc>
          <w:tcPr>
            <w:tcW w:w="1095" w:type="dxa"/>
            <w:tcBorders>
              <w:top w:val="nil"/>
              <w:left w:val="nil"/>
              <w:bottom w:val="nil"/>
              <w:right w:val="single" w:sz="8" w:space="0" w:color="305496"/>
            </w:tcBorders>
            <w:shd w:val="clear" w:color="auto" w:fill="auto"/>
            <w:noWrap/>
            <w:vAlign w:val="bottom"/>
            <w:hideMark/>
          </w:tcPr>
          <w:p w14:paraId="11ECA262"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84.24</w:t>
            </w:r>
          </w:p>
        </w:tc>
      </w:tr>
      <w:tr w:rsidR="004076E7" w:rsidRPr="004076E7" w14:paraId="53C54BD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2AC9268A"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95" w:type="dxa"/>
            <w:tcBorders>
              <w:top w:val="nil"/>
              <w:left w:val="nil"/>
              <w:bottom w:val="nil"/>
              <w:right w:val="nil"/>
            </w:tcBorders>
            <w:shd w:val="clear" w:color="auto" w:fill="auto"/>
            <w:noWrap/>
            <w:vAlign w:val="bottom"/>
            <w:hideMark/>
          </w:tcPr>
          <w:p w14:paraId="01D8512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57.14</w:t>
            </w:r>
          </w:p>
        </w:tc>
        <w:tc>
          <w:tcPr>
            <w:tcW w:w="1095" w:type="dxa"/>
            <w:tcBorders>
              <w:top w:val="nil"/>
              <w:left w:val="nil"/>
              <w:bottom w:val="nil"/>
              <w:right w:val="nil"/>
            </w:tcBorders>
            <w:shd w:val="clear" w:color="auto" w:fill="auto"/>
            <w:noWrap/>
            <w:vAlign w:val="bottom"/>
            <w:hideMark/>
          </w:tcPr>
          <w:p w14:paraId="62AF0B6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93.39</w:t>
            </w:r>
          </w:p>
        </w:tc>
        <w:tc>
          <w:tcPr>
            <w:tcW w:w="1095" w:type="dxa"/>
            <w:tcBorders>
              <w:top w:val="nil"/>
              <w:left w:val="nil"/>
              <w:bottom w:val="nil"/>
              <w:right w:val="single" w:sz="8" w:space="0" w:color="305496"/>
            </w:tcBorders>
            <w:shd w:val="clear" w:color="auto" w:fill="auto"/>
            <w:noWrap/>
            <w:vAlign w:val="bottom"/>
            <w:hideMark/>
          </w:tcPr>
          <w:p w14:paraId="7055696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85.71</w:t>
            </w:r>
          </w:p>
        </w:tc>
        <w:tc>
          <w:tcPr>
            <w:tcW w:w="1095" w:type="dxa"/>
            <w:tcBorders>
              <w:top w:val="nil"/>
              <w:left w:val="nil"/>
              <w:bottom w:val="nil"/>
              <w:right w:val="nil"/>
            </w:tcBorders>
            <w:shd w:val="clear" w:color="auto" w:fill="auto"/>
            <w:noWrap/>
            <w:vAlign w:val="bottom"/>
            <w:hideMark/>
          </w:tcPr>
          <w:p w14:paraId="17B87B7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95.45</w:t>
            </w:r>
          </w:p>
        </w:tc>
        <w:tc>
          <w:tcPr>
            <w:tcW w:w="1095" w:type="dxa"/>
            <w:tcBorders>
              <w:top w:val="nil"/>
              <w:left w:val="nil"/>
              <w:bottom w:val="nil"/>
              <w:right w:val="nil"/>
            </w:tcBorders>
            <w:shd w:val="clear" w:color="auto" w:fill="auto"/>
            <w:noWrap/>
            <w:vAlign w:val="bottom"/>
            <w:hideMark/>
          </w:tcPr>
          <w:p w14:paraId="1B664EB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69.70</w:t>
            </w:r>
          </w:p>
        </w:tc>
        <w:tc>
          <w:tcPr>
            <w:tcW w:w="1095" w:type="dxa"/>
            <w:tcBorders>
              <w:top w:val="nil"/>
              <w:left w:val="nil"/>
              <w:bottom w:val="nil"/>
              <w:right w:val="single" w:sz="8" w:space="0" w:color="305496"/>
            </w:tcBorders>
            <w:shd w:val="clear" w:color="auto" w:fill="auto"/>
            <w:noWrap/>
            <w:vAlign w:val="bottom"/>
            <w:hideMark/>
          </w:tcPr>
          <w:p w14:paraId="3EE78AD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90.30</w:t>
            </w:r>
          </w:p>
        </w:tc>
      </w:tr>
      <w:tr w:rsidR="004076E7" w:rsidRPr="004076E7" w14:paraId="6FB464AF"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2FA6D3D"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95" w:type="dxa"/>
            <w:tcBorders>
              <w:top w:val="nil"/>
              <w:left w:val="nil"/>
              <w:bottom w:val="nil"/>
              <w:right w:val="nil"/>
            </w:tcBorders>
            <w:shd w:val="clear" w:color="auto" w:fill="auto"/>
            <w:noWrap/>
            <w:vAlign w:val="bottom"/>
            <w:hideMark/>
          </w:tcPr>
          <w:p w14:paraId="6C3D8E9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61.90</w:t>
            </w:r>
          </w:p>
        </w:tc>
        <w:tc>
          <w:tcPr>
            <w:tcW w:w="1095" w:type="dxa"/>
            <w:tcBorders>
              <w:top w:val="nil"/>
              <w:left w:val="nil"/>
              <w:bottom w:val="nil"/>
              <w:right w:val="nil"/>
            </w:tcBorders>
            <w:shd w:val="clear" w:color="auto" w:fill="auto"/>
            <w:noWrap/>
            <w:vAlign w:val="bottom"/>
            <w:hideMark/>
          </w:tcPr>
          <w:p w14:paraId="1094BB2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90.83</w:t>
            </w:r>
          </w:p>
        </w:tc>
        <w:tc>
          <w:tcPr>
            <w:tcW w:w="1095" w:type="dxa"/>
            <w:tcBorders>
              <w:top w:val="nil"/>
              <w:left w:val="nil"/>
              <w:bottom w:val="nil"/>
              <w:right w:val="single" w:sz="8" w:space="0" w:color="305496"/>
            </w:tcBorders>
            <w:shd w:val="clear" w:color="auto" w:fill="auto"/>
            <w:noWrap/>
            <w:vAlign w:val="bottom"/>
            <w:hideMark/>
          </w:tcPr>
          <w:p w14:paraId="34DCC845"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84.71</w:t>
            </w:r>
          </w:p>
        </w:tc>
        <w:tc>
          <w:tcPr>
            <w:tcW w:w="1095" w:type="dxa"/>
            <w:tcBorders>
              <w:top w:val="nil"/>
              <w:left w:val="nil"/>
              <w:bottom w:val="nil"/>
              <w:right w:val="nil"/>
            </w:tcBorders>
            <w:shd w:val="clear" w:color="auto" w:fill="auto"/>
            <w:noWrap/>
            <w:vAlign w:val="bottom"/>
            <w:hideMark/>
          </w:tcPr>
          <w:p w14:paraId="14FBD7A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93.18</w:t>
            </w:r>
          </w:p>
        </w:tc>
        <w:tc>
          <w:tcPr>
            <w:tcW w:w="1095" w:type="dxa"/>
            <w:tcBorders>
              <w:top w:val="nil"/>
              <w:left w:val="nil"/>
              <w:bottom w:val="nil"/>
              <w:right w:val="nil"/>
            </w:tcBorders>
            <w:shd w:val="clear" w:color="auto" w:fill="auto"/>
            <w:noWrap/>
            <w:vAlign w:val="bottom"/>
            <w:hideMark/>
          </w:tcPr>
          <w:p w14:paraId="1C8C302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48.48</w:t>
            </w:r>
          </w:p>
        </w:tc>
        <w:tc>
          <w:tcPr>
            <w:tcW w:w="1095" w:type="dxa"/>
            <w:tcBorders>
              <w:top w:val="nil"/>
              <w:left w:val="nil"/>
              <w:bottom w:val="nil"/>
              <w:right w:val="single" w:sz="8" w:space="0" w:color="305496"/>
            </w:tcBorders>
            <w:shd w:val="clear" w:color="auto" w:fill="auto"/>
            <w:noWrap/>
            <w:vAlign w:val="bottom"/>
            <w:hideMark/>
          </w:tcPr>
          <w:p w14:paraId="49201AE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84.24</w:t>
            </w:r>
          </w:p>
        </w:tc>
      </w:tr>
      <w:tr w:rsidR="004076E7" w:rsidRPr="004076E7" w14:paraId="470DC865" w14:textId="77777777" w:rsidTr="004076E7">
        <w:trPr>
          <w:trHeight w:val="255"/>
        </w:trPr>
        <w:tc>
          <w:tcPr>
            <w:tcW w:w="2520" w:type="dxa"/>
            <w:tcBorders>
              <w:top w:val="single" w:sz="4" w:space="0" w:color="305496"/>
              <w:left w:val="single" w:sz="8" w:space="0" w:color="305496"/>
              <w:bottom w:val="single" w:sz="4" w:space="0" w:color="305496"/>
              <w:right w:val="single" w:sz="4" w:space="0" w:color="305496"/>
            </w:tcBorders>
            <w:shd w:val="clear" w:color="000000" w:fill="D9E1F2"/>
            <w:noWrap/>
            <w:vAlign w:val="bottom"/>
            <w:hideMark/>
          </w:tcPr>
          <w:p w14:paraId="76876ED4" w14:textId="77777777" w:rsidR="004076E7" w:rsidRPr="004076E7" w:rsidRDefault="004076E7" w:rsidP="004076E7">
            <w:pPr>
              <w:spacing w:after="0" w:line="240" w:lineRule="auto"/>
              <w:rPr>
                <w:rFonts w:ascii="Calibri" w:eastAsia="Times New Roman" w:hAnsi="Calibri" w:cs="Times New Roman"/>
                <w:b/>
                <w:bCs/>
                <w:i/>
                <w:iCs/>
                <w:color w:val="305496"/>
                <w:sz w:val="18"/>
                <w:szCs w:val="18"/>
              </w:rPr>
            </w:pPr>
            <w:r w:rsidRPr="004076E7">
              <w:rPr>
                <w:rFonts w:ascii="Calibri" w:eastAsia="Times New Roman" w:hAnsi="Calibri" w:cs="Times New Roman"/>
                <w:b/>
                <w:bCs/>
                <w:i/>
                <w:iCs/>
                <w:color w:val="305496"/>
                <w:sz w:val="18"/>
                <w:szCs w:val="18"/>
              </w:rPr>
              <w:t xml:space="preserve">HRS validation data </w:t>
            </w:r>
          </w:p>
        </w:tc>
        <w:tc>
          <w:tcPr>
            <w:tcW w:w="3285" w:type="dxa"/>
            <w:gridSpan w:val="3"/>
            <w:tcBorders>
              <w:top w:val="single" w:sz="4" w:space="0" w:color="305496"/>
              <w:left w:val="nil"/>
              <w:bottom w:val="single" w:sz="4" w:space="0" w:color="305496"/>
              <w:right w:val="single" w:sz="8" w:space="0" w:color="305496"/>
            </w:tcBorders>
            <w:shd w:val="clear" w:color="000000" w:fill="D9E1F2"/>
            <w:noWrap/>
            <w:vAlign w:val="bottom"/>
            <w:hideMark/>
          </w:tcPr>
          <w:p w14:paraId="44B3B287"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N=485</w:t>
            </w:r>
          </w:p>
        </w:tc>
        <w:tc>
          <w:tcPr>
            <w:tcW w:w="3285" w:type="dxa"/>
            <w:gridSpan w:val="3"/>
            <w:tcBorders>
              <w:top w:val="single" w:sz="4" w:space="0" w:color="305496"/>
              <w:left w:val="single" w:sz="4" w:space="0" w:color="305496"/>
              <w:bottom w:val="single" w:sz="4" w:space="0" w:color="305496"/>
              <w:right w:val="single" w:sz="8" w:space="0" w:color="305496"/>
            </w:tcBorders>
            <w:shd w:val="clear" w:color="000000" w:fill="D9E1F2"/>
            <w:noWrap/>
            <w:vAlign w:val="bottom"/>
            <w:hideMark/>
          </w:tcPr>
          <w:p w14:paraId="3CD4B418" w14:textId="77777777" w:rsidR="004076E7" w:rsidRPr="004076E7" w:rsidRDefault="004076E7" w:rsidP="004076E7">
            <w:pPr>
              <w:spacing w:after="0" w:line="240" w:lineRule="auto"/>
              <w:jc w:val="center"/>
              <w:rPr>
                <w:rFonts w:ascii="Calibri" w:eastAsia="Times New Roman" w:hAnsi="Calibri" w:cs="Times New Roman"/>
                <w:b/>
                <w:bCs/>
                <w:color w:val="1F4E78"/>
                <w:sz w:val="18"/>
                <w:szCs w:val="18"/>
              </w:rPr>
            </w:pPr>
            <w:r w:rsidRPr="004076E7">
              <w:rPr>
                <w:rFonts w:ascii="Calibri" w:eastAsia="Times New Roman" w:hAnsi="Calibri" w:cs="Times New Roman"/>
                <w:b/>
                <w:bCs/>
                <w:color w:val="1F4E78"/>
                <w:sz w:val="18"/>
                <w:szCs w:val="18"/>
              </w:rPr>
              <w:t>N=30</w:t>
            </w:r>
          </w:p>
        </w:tc>
      </w:tr>
      <w:tr w:rsidR="004076E7" w:rsidRPr="004076E7" w14:paraId="36E8B492"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76CDB610"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Herzog-Wallace</w:t>
            </w:r>
          </w:p>
        </w:tc>
        <w:tc>
          <w:tcPr>
            <w:tcW w:w="1095" w:type="dxa"/>
            <w:tcBorders>
              <w:top w:val="nil"/>
              <w:left w:val="nil"/>
              <w:bottom w:val="nil"/>
              <w:right w:val="nil"/>
            </w:tcBorders>
            <w:shd w:val="clear" w:color="auto" w:fill="auto"/>
            <w:noWrap/>
            <w:vAlign w:val="bottom"/>
            <w:hideMark/>
          </w:tcPr>
          <w:p w14:paraId="4CCE68D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16.07</w:t>
            </w:r>
          </w:p>
        </w:tc>
        <w:tc>
          <w:tcPr>
            <w:tcW w:w="1095" w:type="dxa"/>
            <w:tcBorders>
              <w:top w:val="nil"/>
              <w:left w:val="nil"/>
              <w:bottom w:val="nil"/>
              <w:right w:val="nil"/>
            </w:tcBorders>
            <w:shd w:val="clear" w:color="auto" w:fill="auto"/>
            <w:noWrap/>
            <w:vAlign w:val="bottom"/>
            <w:hideMark/>
          </w:tcPr>
          <w:p w14:paraId="2597EE1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98.37</w:t>
            </w:r>
          </w:p>
        </w:tc>
        <w:tc>
          <w:tcPr>
            <w:tcW w:w="1095" w:type="dxa"/>
            <w:tcBorders>
              <w:top w:val="nil"/>
              <w:left w:val="nil"/>
              <w:bottom w:val="nil"/>
              <w:right w:val="single" w:sz="8" w:space="0" w:color="305496"/>
            </w:tcBorders>
            <w:shd w:val="clear" w:color="auto" w:fill="auto"/>
            <w:noWrap/>
            <w:vAlign w:val="bottom"/>
            <w:hideMark/>
          </w:tcPr>
          <w:p w14:paraId="509501B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88.87</w:t>
            </w:r>
          </w:p>
        </w:tc>
        <w:tc>
          <w:tcPr>
            <w:tcW w:w="1095" w:type="dxa"/>
            <w:tcBorders>
              <w:top w:val="nil"/>
              <w:left w:val="nil"/>
              <w:bottom w:val="nil"/>
              <w:right w:val="nil"/>
            </w:tcBorders>
            <w:shd w:val="clear" w:color="auto" w:fill="auto"/>
            <w:noWrap/>
            <w:vAlign w:val="bottom"/>
            <w:hideMark/>
          </w:tcPr>
          <w:p w14:paraId="7F6F361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26.67</w:t>
            </w:r>
          </w:p>
        </w:tc>
        <w:tc>
          <w:tcPr>
            <w:tcW w:w="1095" w:type="dxa"/>
            <w:tcBorders>
              <w:top w:val="nil"/>
              <w:left w:val="nil"/>
              <w:bottom w:val="nil"/>
              <w:right w:val="nil"/>
            </w:tcBorders>
            <w:shd w:val="clear" w:color="auto" w:fill="auto"/>
            <w:noWrap/>
            <w:vAlign w:val="bottom"/>
            <w:hideMark/>
          </w:tcPr>
          <w:p w14:paraId="687A4F0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80.00</w:t>
            </w:r>
          </w:p>
        </w:tc>
        <w:tc>
          <w:tcPr>
            <w:tcW w:w="1095" w:type="dxa"/>
            <w:tcBorders>
              <w:top w:val="nil"/>
              <w:left w:val="nil"/>
              <w:bottom w:val="nil"/>
              <w:right w:val="single" w:sz="8" w:space="0" w:color="305496"/>
            </w:tcBorders>
            <w:shd w:val="clear" w:color="auto" w:fill="auto"/>
            <w:noWrap/>
            <w:vAlign w:val="bottom"/>
            <w:hideMark/>
          </w:tcPr>
          <w:p w14:paraId="37363DA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r>
      <w:tr w:rsidR="004076E7" w:rsidRPr="004076E7" w14:paraId="0EA5C3A1"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18640AA6"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Langa-Kabeto-Weir</w:t>
            </w:r>
          </w:p>
        </w:tc>
        <w:tc>
          <w:tcPr>
            <w:tcW w:w="1095" w:type="dxa"/>
            <w:tcBorders>
              <w:top w:val="nil"/>
              <w:left w:val="nil"/>
              <w:bottom w:val="nil"/>
              <w:right w:val="nil"/>
            </w:tcBorders>
            <w:shd w:val="clear" w:color="auto" w:fill="auto"/>
            <w:noWrap/>
            <w:vAlign w:val="bottom"/>
            <w:hideMark/>
          </w:tcPr>
          <w:p w14:paraId="50F95254"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95" w:type="dxa"/>
            <w:tcBorders>
              <w:top w:val="nil"/>
              <w:left w:val="nil"/>
              <w:bottom w:val="nil"/>
              <w:right w:val="nil"/>
            </w:tcBorders>
            <w:shd w:val="clear" w:color="auto" w:fill="auto"/>
            <w:noWrap/>
            <w:vAlign w:val="bottom"/>
            <w:hideMark/>
          </w:tcPr>
          <w:p w14:paraId="07D83A0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89.98</w:t>
            </w:r>
          </w:p>
        </w:tc>
        <w:tc>
          <w:tcPr>
            <w:tcW w:w="1095" w:type="dxa"/>
            <w:tcBorders>
              <w:top w:val="nil"/>
              <w:left w:val="nil"/>
              <w:bottom w:val="nil"/>
              <w:right w:val="single" w:sz="8" w:space="0" w:color="305496"/>
            </w:tcBorders>
            <w:shd w:val="clear" w:color="auto" w:fill="auto"/>
            <w:noWrap/>
            <w:vAlign w:val="bottom"/>
            <w:hideMark/>
          </w:tcPr>
          <w:p w14:paraId="0D380740"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83.71</w:t>
            </w:r>
          </w:p>
        </w:tc>
        <w:tc>
          <w:tcPr>
            <w:tcW w:w="1095" w:type="dxa"/>
            <w:tcBorders>
              <w:top w:val="nil"/>
              <w:left w:val="nil"/>
              <w:bottom w:val="nil"/>
              <w:right w:val="nil"/>
            </w:tcBorders>
            <w:shd w:val="clear" w:color="auto" w:fill="auto"/>
            <w:noWrap/>
            <w:vAlign w:val="bottom"/>
            <w:hideMark/>
          </w:tcPr>
          <w:p w14:paraId="397AE5C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60.00</w:t>
            </w:r>
          </w:p>
        </w:tc>
        <w:tc>
          <w:tcPr>
            <w:tcW w:w="1095" w:type="dxa"/>
            <w:tcBorders>
              <w:top w:val="nil"/>
              <w:left w:val="nil"/>
              <w:bottom w:val="nil"/>
              <w:right w:val="nil"/>
            </w:tcBorders>
            <w:shd w:val="clear" w:color="auto" w:fill="auto"/>
            <w:noWrap/>
            <w:vAlign w:val="bottom"/>
            <w:hideMark/>
          </w:tcPr>
          <w:p w14:paraId="3ACD369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66.67</w:t>
            </w:r>
          </w:p>
        </w:tc>
        <w:tc>
          <w:tcPr>
            <w:tcW w:w="1095" w:type="dxa"/>
            <w:tcBorders>
              <w:top w:val="nil"/>
              <w:left w:val="nil"/>
              <w:bottom w:val="nil"/>
              <w:right w:val="single" w:sz="8" w:space="0" w:color="305496"/>
            </w:tcBorders>
            <w:shd w:val="clear" w:color="auto" w:fill="auto"/>
            <w:noWrap/>
            <w:vAlign w:val="bottom"/>
            <w:hideMark/>
          </w:tcPr>
          <w:p w14:paraId="6DB3328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63.33</w:t>
            </w:r>
          </w:p>
        </w:tc>
      </w:tr>
      <w:tr w:rsidR="004076E7" w:rsidRPr="004076E7" w14:paraId="2D6D78B8"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084EAAAB"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Crimmins</w:t>
            </w:r>
          </w:p>
        </w:tc>
        <w:tc>
          <w:tcPr>
            <w:tcW w:w="1095" w:type="dxa"/>
            <w:tcBorders>
              <w:top w:val="nil"/>
              <w:left w:val="nil"/>
              <w:bottom w:val="nil"/>
              <w:right w:val="nil"/>
            </w:tcBorders>
            <w:shd w:val="clear" w:color="auto" w:fill="auto"/>
            <w:noWrap/>
            <w:vAlign w:val="bottom"/>
            <w:hideMark/>
          </w:tcPr>
          <w:p w14:paraId="4CF617E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60.71</w:t>
            </w:r>
          </w:p>
        </w:tc>
        <w:tc>
          <w:tcPr>
            <w:tcW w:w="1095" w:type="dxa"/>
            <w:tcBorders>
              <w:top w:val="nil"/>
              <w:left w:val="nil"/>
              <w:bottom w:val="nil"/>
              <w:right w:val="nil"/>
            </w:tcBorders>
            <w:shd w:val="clear" w:color="auto" w:fill="auto"/>
            <w:noWrap/>
            <w:vAlign w:val="bottom"/>
            <w:hideMark/>
          </w:tcPr>
          <w:p w14:paraId="18007C3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83.92</w:t>
            </w:r>
          </w:p>
        </w:tc>
        <w:tc>
          <w:tcPr>
            <w:tcW w:w="1095" w:type="dxa"/>
            <w:tcBorders>
              <w:top w:val="nil"/>
              <w:left w:val="nil"/>
              <w:bottom w:val="nil"/>
              <w:right w:val="single" w:sz="8" w:space="0" w:color="305496"/>
            </w:tcBorders>
            <w:shd w:val="clear" w:color="auto" w:fill="auto"/>
            <w:noWrap/>
            <w:vAlign w:val="bottom"/>
            <w:hideMark/>
          </w:tcPr>
          <w:p w14:paraId="65AB499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81.24</w:t>
            </w:r>
          </w:p>
        </w:tc>
        <w:tc>
          <w:tcPr>
            <w:tcW w:w="1095" w:type="dxa"/>
            <w:tcBorders>
              <w:top w:val="nil"/>
              <w:left w:val="nil"/>
              <w:bottom w:val="nil"/>
              <w:right w:val="nil"/>
            </w:tcBorders>
            <w:shd w:val="clear" w:color="auto" w:fill="auto"/>
            <w:noWrap/>
            <w:vAlign w:val="bottom"/>
            <w:hideMark/>
          </w:tcPr>
          <w:p w14:paraId="7733E5D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66.67</w:t>
            </w:r>
          </w:p>
        </w:tc>
        <w:tc>
          <w:tcPr>
            <w:tcW w:w="1095" w:type="dxa"/>
            <w:tcBorders>
              <w:top w:val="nil"/>
              <w:left w:val="nil"/>
              <w:bottom w:val="nil"/>
              <w:right w:val="nil"/>
            </w:tcBorders>
            <w:shd w:val="clear" w:color="auto" w:fill="auto"/>
            <w:noWrap/>
            <w:vAlign w:val="bottom"/>
            <w:hideMark/>
          </w:tcPr>
          <w:p w14:paraId="1D06940D"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33.33</w:t>
            </w:r>
          </w:p>
        </w:tc>
        <w:tc>
          <w:tcPr>
            <w:tcW w:w="1095" w:type="dxa"/>
            <w:tcBorders>
              <w:top w:val="nil"/>
              <w:left w:val="nil"/>
              <w:bottom w:val="nil"/>
              <w:right w:val="single" w:sz="8" w:space="0" w:color="305496"/>
            </w:tcBorders>
            <w:shd w:val="clear" w:color="auto" w:fill="auto"/>
            <w:noWrap/>
            <w:vAlign w:val="bottom"/>
            <w:hideMark/>
          </w:tcPr>
          <w:p w14:paraId="206A69E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50.00</w:t>
            </w:r>
          </w:p>
        </w:tc>
      </w:tr>
      <w:tr w:rsidR="004076E7" w:rsidRPr="004076E7" w14:paraId="3D116D40"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5BBCEE5A" w14:textId="24485069" w:rsidR="004076E7" w:rsidRPr="004076E7" w:rsidRDefault="004076E7" w:rsidP="004076E7">
            <w:pPr>
              <w:spacing w:after="0" w:line="240" w:lineRule="auto"/>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Crimmins (accounting CIND)</w:t>
            </w:r>
          </w:p>
        </w:tc>
        <w:tc>
          <w:tcPr>
            <w:tcW w:w="1095" w:type="dxa"/>
            <w:tcBorders>
              <w:top w:val="nil"/>
              <w:left w:val="nil"/>
              <w:bottom w:val="nil"/>
              <w:right w:val="nil"/>
            </w:tcBorders>
            <w:shd w:val="clear" w:color="auto" w:fill="auto"/>
            <w:noWrap/>
            <w:vAlign w:val="bottom"/>
            <w:hideMark/>
          </w:tcPr>
          <w:p w14:paraId="7A10E5C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41.07</w:t>
            </w:r>
          </w:p>
        </w:tc>
        <w:tc>
          <w:tcPr>
            <w:tcW w:w="1095" w:type="dxa"/>
            <w:tcBorders>
              <w:top w:val="nil"/>
              <w:left w:val="nil"/>
              <w:bottom w:val="nil"/>
              <w:right w:val="nil"/>
            </w:tcBorders>
            <w:shd w:val="clear" w:color="auto" w:fill="auto"/>
            <w:noWrap/>
            <w:vAlign w:val="bottom"/>
            <w:hideMark/>
          </w:tcPr>
          <w:p w14:paraId="754C29DB"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91.14</w:t>
            </w:r>
          </w:p>
        </w:tc>
        <w:tc>
          <w:tcPr>
            <w:tcW w:w="1095" w:type="dxa"/>
            <w:tcBorders>
              <w:top w:val="nil"/>
              <w:left w:val="nil"/>
              <w:bottom w:val="nil"/>
              <w:right w:val="single" w:sz="8" w:space="0" w:color="305496"/>
            </w:tcBorders>
            <w:shd w:val="clear" w:color="auto" w:fill="auto"/>
            <w:noWrap/>
            <w:vAlign w:val="bottom"/>
            <w:hideMark/>
          </w:tcPr>
          <w:p w14:paraId="05EEAEAC"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85.36</w:t>
            </w:r>
          </w:p>
        </w:tc>
        <w:tc>
          <w:tcPr>
            <w:tcW w:w="1095" w:type="dxa"/>
            <w:tcBorders>
              <w:top w:val="nil"/>
              <w:left w:val="nil"/>
              <w:bottom w:val="nil"/>
              <w:right w:val="nil"/>
            </w:tcBorders>
            <w:shd w:val="clear" w:color="auto" w:fill="auto"/>
            <w:noWrap/>
            <w:vAlign w:val="bottom"/>
            <w:hideMark/>
          </w:tcPr>
          <w:p w14:paraId="30AFB68E"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66.67</w:t>
            </w:r>
          </w:p>
        </w:tc>
        <w:tc>
          <w:tcPr>
            <w:tcW w:w="1095" w:type="dxa"/>
            <w:tcBorders>
              <w:top w:val="nil"/>
              <w:left w:val="nil"/>
              <w:bottom w:val="nil"/>
              <w:right w:val="nil"/>
            </w:tcBorders>
            <w:shd w:val="clear" w:color="auto" w:fill="auto"/>
            <w:noWrap/>
            <w:vAlign w:val="bottom"/>
            <w:hideMark/>
          </w:tcPr>
          <w:p w14:paraId="5FFB36A8"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33.33</w:t>
            </w:r>
          </w:p>
        </w:tc>
        <w:tc>
          <w:tcPr>
            <w:tcW w:w="1095" w:type="dxa"/>
            <w:tcBorders>
              <w:top w:val="nil"/>
              <w:left w:val="nil"/>
              <w:bottom w:val="nil"/>
              <w:right w:val="single" w:sz="8" w:space="0" w:color="305496"/>
            </w:tcBorders>
            <w:shd w:val="clear" w:color="auto" w:fill="auto"/>
            <w:noWrap/>
            <w:vAlign w:val="bottom"/>
            <w:hideMark/>
          </w:tcPr>
          <w:p w14:paraId="436CB967" w14:textId="77777777" w:rsidR="004076E7" w:rsidRPr="004076E7" w:rsidRDefault="004076E7" w:rsidP="004076E7">
            <w:pPr>
              <w:spacing w:after="0" w:line="240" w:lineRule="auto"/>
              <w:jc w:val="center"/>
              <w:rPr>
                <w:rFonts w:ascii="Calibri" w:eastAsia="Times New Roman" w:hAnsi="Calibri" w:cs="Times New Roman"/>
                <w:b/>
                <w:bCs/>
                <w:color w:val="000000"/>
                <w:sz w:val="18"/>
                <w:szCs w:val="18"/>
              </w:rPr>
            </w:pPr>
            <w:r w:rsidRPr="004076E7">
              <w:rPr>
                <w:rFonts w:ascii="Calibri" w:eastAsia="Times New Roman" w:hAnsi="Calibri" w:cs="Times New Roman"/>
                <w:b/>
                <w:bCs/>
                <w:color w:val="000000"/>
                <w:sz w:val="18"/>
                <w:szCs w:val="18"/>
              </w:rPr>
              <w:t>50.00</w:t>
            </w:r>
          </w:p>
        </w:tc>
      </w:tr>
      <w:tr w:rsidR="004076E7" w:rsidRPr="004076E7" w14:paraId="612517D3" w14:textId="77777777" w:rsidTr="004076E7">
        <w:trPr>
          <w:trHeight w:val="255"/>
        </w:trPr>
        <w:tc>
          <w:tcPr>
            <w:tcW w:w="2520" w:type="dxa"/>
            <w:tcBorders>
              <w:top w:val="nil"/>
              <w:left w:val="single" w:sz="8" w:space="0" w:color="305496"/>
              <w:bottom w:val="nil"/>
              <w:right w:val="single" w:sz="4" w:space="0" w:color="305496"/>
            </w:tcBorders>
            <w:shd w:val="clear" w:color="auto" w:fill="auto"/>
            <w:noWrap/>
            <w:vAlign w:val="bottom"/>
            <w:hideMark/>
          </w:tcPr>
          <w:p w14:paraId="6098F901"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Hurd</w:t>
            </w:r>
          </w:p>
        </w:tc>
        <w:tc>
          <w:tcPr>
            <w:tcW w:w="1095" w:type="dxa"/>
            <w:tcBorders>
              <w:top w:val="nil"/>
              <w:left w:val="nil"/>
              <w:bottom w:val="nil"/>
              <w:right w:val="nil"/>
            </w:tcBorders>
            <w:shd w:val="clear" w:color="auto" w:fill="auto"/>
            <w:noWrap/>
            <w:vAlign w:val="bottom"/>
            <w:hideMark/>
          </w:tcPr>
          <w:p w14:paraId="6795838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95" w:type="dxa"/>
            <w:tcBorders>
              <w:top w:val="nil"/>
              <w:left w:val="nil"/>
              <w:bottom w:val="nil"/>
              <w:right w:val="nil"/>
            </w:tcBorders>
            <w:shd w:val="clear" w:color="auto" w:fill="auto"/>
            <w:noWrap/>
            <w:vAlign w:val="bottom"/>
            <w:hideMark/>
          </w:tcPr>
          <w:p w14:paraId="6DE324DC"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96.27</w:t>
            </w:r>
          </w:p>
        </w:tc>
        <w:tc>
          <w:tcPr>
            <w:tcW w:w="1095" w:type="dxa"/>
            <w:tcBorders>
              <w:top w:val="nil"/>
              <w:left w:val="nil"/>
              <w:bottom w:val="nil"/>
              <w:right w:val="single" w:sz="8" w:space="0" w:color="305496"/>
            </w:tcBorders>
            <w:shd w:val="clear" w:color="auto" w:fill="auto"/>
            <w:noWrap/>
            <w:vAlign w:val="bottom"/>
            <w:hideMark/>
          </w:tcPr>
          <w:p w14:paraId="3E09F7D2"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89.28</w:t>
            </w:r>
          </w:p>
        </w:tc>
        <w:tc>
          <w:tcPr>
            <w:tcW w:w="1095" w:type="dxa"/>
            <w:tcBorders>
              <w:top w:val="nil"/>
              <w:left w:val="nil"/>
              <w:bottom w:val="nil"/>
              <w:right w:val="nil"/>
            </w:tcBorders>
            <w:shd w:val="clear" w:color="auto" w:fill="auto"/>
            <w:noWrap/>
            <w:vAlign w:val="bottom"/>
            <w:hideMark/>
          </w:tcPr>
          <w:p w14:paraId="1F74FC59"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c>
          <w:tcPr>
            <w:tcW w:w="1095" w:type="dxa"/>
            <w:tcBorders>
              <w:top w:val="nil"/>
              <w:left w:val="nil"/>
              <w:bottom w:val="nil"/>
              <w:right w:val="nil"/>
            </w:tcBorders>
            <w:shd w:val="clear" w:color="auto" w:fill="auto"/>
            <w:noWrap/>
            <w:vAlign w:val="bottom"/>
            <w:hideMark/>
          </w:tcPr>
          <w:p w14:paraId="660199A1"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86.67</w:t>
            </w:r>
          </w:p>
        </w:tc>
        <w:tc>
          <w:tcPr>
            <w:tcW w:w="1095" w:type="dxa"/>
            <w:tcBorders>
              <w:top w:val="nil"/>
              <w:left w:val="nil"/>
              <w:bottom w:val="nil"/>
              <w:right w:val="single" w:sz="8" w:space="0" w:color="305496"/>
            </w:tcBorders>
            <w:shd w:val="clear" w:color="auto" w:fill="auto"/>
            <w:noWrap/>
            <w:vAlign w:val="bottom"/>
            <w:hideMark/>
          </w:tcPr>
          <w:p w14:paraId="666F9146"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70.00</w:t>
            </w:r>
          </w:p>
        </w:tc>
      </w:tr>
      <w:tr w:rsidR="004076E7" w:rsidRPr="004076E7" w14:paraId="6F9FF520" w14:textId="77777777" w:rsidTr="004076E7">
        <w:trPr>
          <w:trHeight w:val="270"/>
        </w:trPr>
        <w:tc>
          <w:tcPr>
            <w:tcW w:w="2520" w:type="dxa"/>
            <w:tcBorders>
              <w:top w:val="nil"/>
              <w:left w:val="single" w:sz="8" w:space="0" w:color="305496"/>
              <w:bottom w:val="single" w:sz="8" w:space="0" w:color="305496"/>
              <w:right w:val="single" w:sz="4" w:space="0" w:color="305496"/>
            </w:tcBorders>
            <w:shd w:val="clear" w:color="auto" w:fill="auto"/>
            <w:noWrap/>
            <w:vAlign w:val="bottom"/>
            <w:hideMark/>
          </w:tcPr>
          <w:p w14:paraId="670FDAFB" w14:textId="77777777" w:rsidR="004076E7" w:rsidRPr="004076E7" w:rsidRDefault="004076E7" w:rsidP="004076E7">
            <w:pPr>
              <w:spacing w:after="0" w:line="240" w:lineRule="auto"/>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Wu</w:t>
            </w:r>
          </w:p>
        </w:tc>
        <w:tc>
          <w:tcPr>
            <w:tcW w:w="1095" w:type="dxa"/>
            <w:tcBorders>
              <w:top w:val="nil"/>
              <w:left w:val="nil"/>
              <w:bottom w:val="single" w:sz="8" w:space="0" w:color="305496"/>
              <w:right w:val="nil"/>
            </w:tcBorders>
            <w:shd w:val="clear" w:color="auto" w:fill="auto"/>
            <w:noWrap/>
            <w:vAlign w:val="bottom"/>
            <w:hideMark/>
          </w:tcPr>
          <w:p w14:paraId="6650CD83"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35.71</w:t>
            </w:r>
          </w:p>
        </w:tc>
        <w:tc>
          <w:tcPr>
            <w:tcW w:w="1095" w:type="dxa"/>
            <w:tcBorders>
              <w:top w:val="nil"/>
              <w:left w:val="nil"/>
              <w:bottom w:val="single" w:sz="8" w:space="0" w:color="305496"/>
              <w:right w:val="nil"/>
            </w:tcBorders>
            <w:shd w:val="clear" w:color="auto" w:fill="auto"/>
            <w:noWrap/>
            <w:vAlign w:val="bottom"/>
            <w:hideMark/>
          </w:tcPr>
          <w:p w14:paraId="44E8FDDF"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93.94</w:t>
            </w:r>
          </w:p>
        </w:tc>
        <w:tc>
          <w:tcPr>
            <w:tcW w:w="1095" w:type="dxa"/>
            <w:tcBorders>
              <w:top w:val="nil"/>
              <w:left w:val="nil"/>
              <w:bottom w:val="single" w:sz="8" w:space="0" w:color="305496"/>
              <w:right w:val="single" w:sz="8" w:space="0" w:color="305496"/>
            </w:tcBorders>
            <w:shd w:val="clear" w:color="auto" w:fill="auto"/>
            <w:noWrap/>
            <w:vAlign w:val="bottom"/>
            <w:hideMark/>
          </w:tcPr>
          <w:p w14:paraId="3960215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87.22</w:t>
            </w:r>
          </w:p>
        </w:tc>
        <w:tc>
          <w:tcPr>
            <w:tcW w:w="1095" w:type="dxa"/>
            <w:tcBorders>
              <w:top w:val="nil"/>
              <w:left w:val="nil"/>
              <w:bottom w:val="single" w:sz="8" w:space="0" w:color="305496"/>
              <w:right w:val="nil"/>
            </w:tcBorders>
            <w:shd w:val="clear" w:color="auto" w:fill="auto"/>
            <w:noWrap/>
            <w:vAlign w:val="bottom"/>
            <w:hideMark/>
          </w:tcPr>
          <w:p w14:paraId="37EBCB77"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73.33</w:t>
            </w:r>
          </w:p>
        </w:tc>
        <w:tc>
          <w:tcPr>
            <w:tcW w:w="1095" w:type="dxa"/>
            <w:tcBorders>
              <w:top w:val="nil"/>
              <w:left w:val="nil"/>
              <w:bottom w:val="single" w:sz="8" w:space="0" w:color="305496"/>
              <w:right w:val="nil"/>
            </w:tcBorders>
            <w:shd w:val="clear" w:color="auto" w:fill="auto"/>
            <w:noWrap/>
            <w:vAlign w:val="bottom"/>
            <w:hideMark/>
          </w:tcPr>
          <w:p w14:paraId="6BE96B4B"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53.33</w:t>
            </w:r>
          </w:p>
        </w:tc>
        <w:tc>
          <w:tcPr>
            <w:tcW w:w="1095" w:type="dxa"/>
            <w:tcBorders>
              <w:top w:val="nil"/>
              <w:left w:val="nil"/>
              <w:bottom w:val="single" w:sz="8" w:space="0" w:color="305496"/>
              <w:right w:val="single" w:sz="8" w:space="0" w:color="305496"/>
            </w:tcBorders>
            <w:shd w:val="clear" w:color="auto" w:fill="auto"/>
            <w:noWrap/>
            <w:vAlign w:val="bottom"/>
            <w:hideMark/>
          </w:tcPr>
          <w:p w14:paraId="74C61EFE" w14:textId="77777777" w:rsidR="004076E7" w:rsidRPr="004076E7" w:rsidRDefault="004076E7" w:rsidP="004076E7">
            <w:pPr>
              <w:spacing w:after="0" w:line="240" w:lineRule="auto"/>
              <w:jc w:val="center"/>
              <w:rPr>
                <w:rFonts w:ascii="Calibri" w:eastAsia="Times New Roman" w:hAnsi="Calibri" w:cs="Times New Roman"/>
                <w:color w:val="000000"/>
                <w:sz w:val="18"/>
                <w:szCs w:val="18"/>
              </w:rPr>
            </w:pPr>
            <w:r w:rsidRPr="004076E7">
              <w:rPr>
                <w:rFonts w:ascii="Calibri" w:eastAsia="Times New Roman" w:hAnsi="Calibri" w:cs="Times New Roman"/>
                <w:color w:val="000000"/>
                <w:sz w:val="18"/>
                <w:szCs w:val="18"/>
              </w:rPr>
              <w:t>63.33</w:t>
            </w:r>
          </w:p>
        </w:tc>
      </w:tr>
    </w:tbl>
    <w:p w14:paraId="34C5905B" w14:textId="77777777" w:rsidR="004076E7" w:rsidRDefault="004076E7" w:rsidP="00201308">
      <w:pPr>
        <w:widowControl w:val="0"/>
        <w:autoSpaceDE w:val="0"/>
        <w:autoSpaceDN w:val="0"/>
        <w:adjustRightInd w:val="0"/>
        <w:spacing w:line="240" w:lineRule="auto"/>
        <w:ind w:left="640" w:hanging="640"/>
        <w:rPr>
          <w:b/>
        </w:rPr>
      </w:pPr>
    </w:p>
    <w:p w14:paraId="170A737F" w14:textId="77777777" w:rsidR="00C36FFA" w:rsidRDefault="00C36FFA" w:rsidP="00201308">
      <w:pPr>
        <w:widowControl w:val="0"/>
        <w:autoSpaceDE w:val="0"/>
        <w:autoSpaceDN w:val="0"/>
        <w:adjustRightInd w:val="0"/>
        <w:spacing w:line="240" w:lineRule="auto"/>
        <w:ind w:left="640" w:hanging="640"/>
        <w:rPr>
          <w:b/>
        </w:rPr>
      </w:pPr>
    </w:p>
    <w:p w14:paraId="06FD7C53" w14:textId="77777777" w:rsidR="00C36FFA" w:rsidRDefault="00C36FFA" w:rsidP="00201308">
      <w:pPr>
        <w:widowControl w:val="0"/>
        <w:autoSpaceDE w:val="0"/>
        <w:autoSpaceDN w:val="0"/>
        <w:adjustRightInd w:val="0"/>
        <w:spacing w:line="240" w:lineRule="auto"/>
        <w:ind w:left="640" w:hanging="640"/>
        <w:rPr>
          <w:b/>
        </w:rPr>
      </w:pPr>
    </w:p>
    <w:p w14:paraId="45971D92" w14:textId="77777777" w:rsidR="00C36FFA" w:rsidRDefault="00C36FFA" w:rsidP="00201308">
      <w:pPr>
        <w:widowControl w:val="0"/>
        <w:autoSpaceDE w:val="0"/>
        <w:autoSpaceDN w:val="0"/>
        <w:adjustRightInd w:val="0"/>
        <w:spacing w:line="240" w:lineRule="auto"/>
        <w:ind w:left="640" w:hanging="640"/>
        <w:rPr>
          <w:b/>
        </w:rPr>
      </w:pPr>
    </w:p>
    <w:p w14:paraId="51564454" w14:textId="77777777" w:rsidR="00C36FFA" w:rsidRDefault="00C36FFA" w:rsidP="00201308">
      <w:pPr>
        <w:widowControl w:val="0"/>
        <w:autoSpaceDE w:val="0"/>
        <w:autoSpaceDN w:val="0"/>
        <w:adjustRightInd w:val="0"/>
        <w:spacing w:line="240" w:lineRule="auto"/>
        <w:ind w:left="640" w:hanging="640"/>
        <w:rPr>
          <w:b/>
        </w:rPr>
      </w:pPr>
    </w:p>
    <w:p w14:paraId="48F1B45C" w14:textId="48CA1325" w:rsidR="00C36FFA" w:rsidRDefault="00C36FFA" w:rsidP="00201308">
      <w:pPr>
        <w:widowControl w:val="0"/>
        <w:autoSpaceDE w:val="0"/>
        <w:autoSpaceDN w:val="0"/>
        <w:adjustRightInd w:val="0"/>
        <w:spacing w:line="240" w:lineRule="auto"/>
        <w:ind w:left="640" w:hanging="640"/>
        <w:rPr>
          <w:b/>
        </w:rPr>
      </w:pPr>
      <w:r w:rsidRPr="00C127B9">
        <w:rPr>
          <w:noProof/>
          <w:highlight w:val="yellow"/>
        </w:rPr>
        <w:lastRenderedPageBreak/>
        <mc:AlternateContent>
          <mc:Choice Requires="wps">
            <w:drawing>
              <wp:anchor distT="45720" distB="45720" distL="114300" distR="114300" simplePos="0" relativeHeight="251663360" behindDoc="0" locked="0" layoutInCell="1" allowOverlap="1" wp14:anchorId="046E2042" wp14:editId="3861EFF1">
                <wp:simplePos x="0" y="0"/>
                <wp:positionH relativeFrom="margin">
                  <wp:align>right</wp:align>
                </wp:positionH>
                <wp:positionV relativeFrom="paragraph">
                  <wp:posOffset>91</wp:posOffset>
                </wp:positionV>
                <wp:extent cx="5923915" cy="6617970"/>
                <wp:effectExtent l="0" t="0" r="1968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6617970"/>
                        </a:xfrm>
                        <a:prstGeom prst="rect">
                          <a:avLst/>
                        </a:prstGeom>
                        <a:solidFill>
                          <a:srgbClr val="FFFFFF"/>
                        </a:solidFill>
                        <a:ln w="9525">
                          <a:solidFill>
                            <a:srgbClr val="000000"/>
                          </a:solidFill>
                          <a:miter lim="800000"/>
                          <a:headEnd/>
                          <a:tailEnd/>
                        </a:ln>
                      </wps:spPr>
                      <wps:txbx>
                        <w:txbxContent>
                          <w:p w14:paraId="339BAC8A" w14:textId="2D39489B" w:rsidR="00F6231C" w:rsidRPr="00080856" w:rsidRDefault="00F6231C" w:rsidP="00E91AA5">
                            <w:pPr>
                              <w:contextualSpacing/>
                              <w:rPr>
                                <w:b/>
                              </w:rPr>
                            </w:pPr>
                            <w:r>
                              <w:rPr>
                                <w:b/>
                              </w:rPr>
                              <w:t>Figure 1</w:t>
                            </w:r>
                            <w:r w:rsidRPr="00080856">
                              <w:rPr>
                                <w:b/>
                              </w:rPr>
                              <w:t xml:space="preserve">a: Performance metrics by algorithm by </w:t>
                            </w:r>
                            <w:r>
                              <w:rPr>
                                <w:b/>
                              </w:rPr>
                              <w:t>gender</w:t>
                            </w:r>
                          </w:p>
                          <w:p w14:paraId="7636F7D5" w14:textId="1BE2A9DE" w:rsidR="00F6231C" w:rsidRDefault="00F6231C" w:rsidP="000F2932">
                            <w:pPr>
                              <w:tabs>
                                <w:tab w:val="left" w:pos="1620"/>
                                <w:tab w:val="left" w:pos="8550"/>
                              </w:tabs>
                              <w:contextualSpacing/>
                            </w:pPr>
                            <w:r>
                              <w:t xml:space="preserve">                        </w:t>
                            </w:r>
                            <w:r w:rsidRPr="00E91AA5">
                              <w:rPr>
                                <w:noProof/>
                              </w:rPr>
                              <w:drawing>
                                <wp:inline distT="0" distB="0" distL="0" distR="0" wp14:anchorId="4C09458C" wp14:editId="504A4500">
                                  <wp:extent cx="4669971" cy="2631146"/>
                                  <wp:effectExtent l="0" t="0" r="0" b="0"/>
                                  <wp:docPr id="8" name="Picture 8" descr="C:\Users\kzhang0316\Dropbox (Personal)\0.WORK\Power_Kan_Projects\AD_Disparities\R\Charts\Bar charts\Primary analyses - by gender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zhang0316\Dropbox (Personal)\0.WORK\Power_Kan_Projects\AD_Disparities\R\Charts\Bar charts\Primary analyses - by gender_2018_031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609" t="15349" b="9162"/>
                                          <a:stretch/>
                                        </pic:blipFill>
                                        <pic:spPr bwMode="auto">
                                          <a:xfrm>
                                            <a:off x="0" y="0"/>
                                            <a:ext cx="4696775" cy="2646248"/>
                                          </a:xfrm>
                                          <a:prstGeom prst="rect">
                                            <a:avLst/>
                                          </a:prstGeom>
                                          <a:noFill/>
                                          <a:ln>
                                            <a:noFill/>
                                          </a:ln>
                                          <a:extLst>
                                            <a:ext uri="{53640926-AAD7-44D8-BBD7-CCE9431645EC}">
                                              <a14:shadowObscured xmlns:a14="http://schemas.microsoft.com/office/drawing/2010/main"/>
                                            </a:ext>
                                          </a:extLst>
                                        </pic:spPr>
                                      </pic:pic>
                                    </a:graphicData>
                                  </a:graphic>
                                </wp:inline>
                              </w:drawing>
                            </w:r>
                          </w:p>
                          <w:p w14:paraId="35CE8E15" w14:textId="77777777" w:rsidR="00F6231C" w:rsidRPr="00080856" w:rsidRDefault="00F6231C" w:rsidP="00E91AA5">
                            <w:pPr>
                              <w:contextualSpacing/>
                              <w:rPr>
                                <w:sz w:val="12"/>
                                <w:szCs w:val="12"/>
                              </w:rPr>
                            </w:pPr>
                          </w:p>
                          <w:p w14:paraId="502D7E17" w14:textId="22C38AC3" w:rsidR="00F6231C" w:rsidRPr="00080856" w:rsidRDefault="00F6231C" w:rsidP="00E91AA5">
                            <w:pPr>
                              <w:contextualSpacing/>
                              <w:rPr>
                                <w:b/>
                              </w:rPr>
                            </w:pPr>
                            <w:r>
                              <w:rPr>
                                <w:b/>
                              </w:rPr>
                              <w:t>Figure 1</w:t>
                            </w:r>
                            <w:r w:rsidRPr="00080856">
                              <w:rPr>
                                <w:b/>
                              </w:rPr>
                              <w:t xml:space="preserve">b: Performance metrics by algorithm by </w:t>
                            </w:r>
                            <w:r>
                              <w:rPr>
                                <w:b/>
                              </w:rPr>
                              <w:t>education</w:t>
                            </w:r>
                          </w:p>
                          <w:p w14:paraId="7C4B169D" w14:textId="78E58402" w:rsidR="00F6231C" w:rsidRDefault="00F6231C" w:rsidP="000F2932">
                            <w:pPr>
                              <w:tabs>
                                <w:tab w:val="left" w:pos="1080"/>
                                <w:tab w:val="left" w:pos="8550"/>
                              </w:tabs>
                              <w:contextualSpacing/>
                            </w:pPr>
                            <w:r>
                              <w:t xml:space="preserve">    </w:t>
                            </w:r>
                            <w:r w:rsidRPr="00E91AA5">
                              <w:rPr>
                                <w:noProof/>
                              </w:rPr>
                              <w:drawing>
                                <wp:inline distT="0" distB="0" distL="0" distR="0" wp14:anchorId="78F308BA" wp14:editId="2181810E">
                                  <wp:extent cx="5290457" cy="2773045"/>
                                  <wp:effectExtent l="0" t="0" r="5715" b="8255"/>
                                  <wp:docPr id="9" name="Picture 9" descr="C:\Users\kzhang0316\Dropbox (Personal)\0.WORK\Power_Kan_Projects\AD_Disparities\R\Charts\Bar charts\Primary analyses - by edu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zhang0316\Dropbox (Personal)\0.WORK\Power_Kan_Projects\AD_Disparities\R\Charts\Bar charts\Primary analyses - by edu_2018_03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229" t="15852" b="9907"/>
                                          <a:stretch/>
                                        </pic:blipFill>
                                        <pic:spPr bwMode="auto">
                                          <a:xfrm>
                                            <a:off x="0" y="0"/>
                                            <a:ext cx="5306502" cy="2781455"/>
                                          </a:xfrm>
                                          <a:prstGeom prst="rect">
                                            <a:avLst/>
                                          </a:prstGeom>
                                          <a:noFill/>
                                          <a:ln>
                                            <a:noFill/>
                                          </a:ln>
                                          <a:extLst>
                                            <a:ext uri="{53640926-AAD7-44D8-BBD7-CCE9431645EC}">
                                              <a14:shadowObscured xmlns:a14="http://schemas.microsoft.com/office/drawing/2010/main"/>
                                            </a:ext>
                                          </a:extLst>
                                        </pic:spPr>
                                      </pic:pic>
                                    </a:graphicData>
                                  </a:graphic>
                                </wp:inline>
                              </w:drawing>
                            </w:r>
                          </w:p>
                          <w:p w14:paraId="67AF7234" w14:textId="77777777" w:rsidR="00F6231C" w:rsidRPr="00080856" w:rsidRDefault="00F6231C" w:rsidP="00E91AA5">
                            <w:pPr>
                              <w:tabs>
                                <w:tab w:val="left" w:pos="1080"/>
                              </w:tabs>
                              <w:contextualSpacing/>
                              <w:rPr>
                                <w:sz w:val="12"/>
                                <w:szCs w:val="12"/>
                              </w:rPr>
                            </w:pPr>
                          </w:p>
                          <w:p w14:paraId="5288542E" w14:textId="77777777" w:rsidR="00F6231C" w:rsidRPr="002E0B58" w:rsidRDefault="00F6231C" w:rsidP="00E91AA5">
                            <w:pPr>
                              <w:tabs>
                                <w:tab w:val="left" w:pos="4410"/>
                              </w:tabs>
                              <w:contextualSpacing/>
                              <w:rPr>
                                <w:b/>
                                <w:noProof/>
                                <w:sz w:val="12"/>
                                <w:szCs w:val="12"/>
                              </w:rPr>
                            </w:pPr>
                          </w:p>
                          <w:p w14:paraId="531240FA" w14:textId="77777777" w:rsidR="00F6231C" w:rsidRPr="002E0B58" w:rsidRDefault="00F6231C" w:rsidP="00E91AA5">
                            <w:pPr>
                              <w:tabs>
                                <w:tab w:val="left" w:pos="4410"/>
                              </w:tabs>
                              <w:contextualSpacing/>
                              <w:jc w:val="center"/>
                              <w:rPr>
                                <w:b/>
                                <w:noProof/>
                              </w:rPr>
                            </w:pPr>
                            <w:r w:rsidRPr="002E0B58">
                              <w:rPr>
                                <w:b/>
                                <w:noProof/>
                              </w:rPr>
                              <w:t>Key</w:t>
                            </w:r>
                          </w:p>
                          <w:p w14:paraId="7E538F9B" w14:textId="77777777" w:rsidR="00F6231C" w:rsidRDefault="00F6231C" w:rsidP="00E91AA5">
                            <w:pPr>
                              <w:tabs>
                                <w:tab w:val="left" w:pos="4410"/>
                              </w:tabs>
                              <w:contextualSpacing/>
                              <w:jc w:val="center"/>
                            </w:pPr>
                            <w:r>
                              <w:t xml:space="preserve">                        </w:t>
                            </w:r>
                            <w:r>
                              <w:rPr>
                                <w:noProof/>
                              </w:rPr>
                              <w:drawing>
                                <wp:inline distT="0" distB="0" distL="0" distR="0" wp14:anchorId="4F56A569" wp14:editId="4A1498D1">
                                  <wp:extent cx="1215390" cy="203835"/>
                                  <wp:effectExtent l="0" t="0" r="3810" b="5715"/>
                                  <wp:docPr id="6" name="Picture 6"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13376471" wp14:editId="4F1506B6">
                                  <wp:extent cx="1916430" cy="20447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E2042" id="_x0000_s1032" type="#_x0000_t202" style="position:absolute;left:0;text-align:left;margin-left:415.25pt;margin-top:0;width:466.45pt;height:521.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">
                <v:textbox>
                  <w:txbxContent>
                    <w:p w14:paraId="339BAC8A" w14:textId="2D39489B" w:rsidR="00F6231C" w:rsidRPr="00080856" w:rsidRDefault="00F6231C" w:rsidP="00E91AA5">
                      <w:pPr>
                        <w:contextualSpacing/>
                        <w:rPr>
                          <w:b/>
                        </w:rPr>
                      </w:pPr>
                      <w:r>
                        <w:rPr>
                          <w:b/>
                        </w:rPr>
                        <w:t>Figure 1</w:t>
                      </w:r>
                      <w:r w:rsidRPr="00080856">
                        <w:rPr>
                          <w:b/>
                        </w:rPr>
                        <w:t xml:space="preserve">a: Performance metrics by algorithm by </w:t>
                      </w:r>
                      <w:r>
                        <w:rPr>
                          <w:b/>
                        </w:rPr>
                        <w:t>gender</w:t>
                      </w:r>
                    </w:p>
                    <w:p w14:paraId="7636F7D5" w14:textId="1BE2A9DE" w:rsidR="00F6231C" w:rsidRDefault="00F6231C" w:rsidP="000F2932">
                      <w:pPr>
                        <w:tabs>
                          <w:tab w:val="left" w:pos="1620"/>
                          <w:tab w:val="left" w:pos="8550"/>
                        </w:tabs>
                        <w:contextualSpacing/>
                      </w:pPr>
                      <w:r>
                        <w:t xml:space="preserve">                        </w:t>
                      </w:r>
                      <w:r w:rsidRPr="00E91AA5">
                        <w:rPr>
                          <w:noProof/>
                        </w:rPr>
                        <w:drawing>
                          <wp:inline distT="0" distB="0" distL="0" distR="0" wp14:anchorId="4C09458C" wp14:editId="504A4500">
                            <wp:extent cx="4669971" cy="2631146"/>
                            <wp:effectExtent l="0" t="0" r="0" b="0"/>
                            <wp:docPr id="8" name="Picture 8" descr="C:\Users\kzhang0316\Dropbox (Personal)\0.WORK\Power_Kan_Projects\AD_Disparities\R\Charts\Bar charts\Primary analyses - by gender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zhang0316\Dropbox (Personal)\0.WORK\Power_Kan_Projects\AD_Disparities\R\Charts\Bar charts\Primary analyses - by gender_2018_031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609" t="15349" b="9162"/>
                                    <a:stretch/>
                                  </pic:blipFill>
                                  <pic:spPr bwMode="auto">
                                    <a:xfrm>
                                      <a:off x="0" y="0"/>
                                      <a:ext cx="4696775" cy="2646248"/>
                                    </a:xfrm>
                                    <a:prstGeom prst="rect">
                                      <a:avLst/>
                                    </a:prstGeom>
                                    <a:noFill/>
                                    <a:ln>
                                      <a:noFill/>
                                    </a:ln>
                                    <a:extLst>
                                      <a:ext uri="{53640926-AAD7-44D8-BBD7-CCE9431645EC}">
                                        <a14:shadowObscured xmlns:a14="http://schemas.microsoft.com/office/drawing/2010/main"/>
                                      </a:ext>
                                    </a:extLst>
                                  </pic:spPr>
                                </pic:pic>
                              </a:graphicData>
                            </a:graphic>
                          </wp:inline>
                        </w:drawing>
                      </w:r>
                    </w:p>
                    <w:p w14:paraId="35CE8E15" w14:textId="77777777" w:rsidR="00F6231C" w:rsidRPr="00080856" w:rsidRDefault="00F6231C" w:rsidP="00E91AA5">
                      <w:pPr>
                        <w:contextualSpacing/>
                        <w:rPr>
                          <w:sz w:val="12"/>
                          <w:szCs w:val="12"/>
                        </w:rPr>
                      </w:pPr>
                    </w:p>
                    <w:p w14:paraId="502D7E17" w14:textId="22C38AC3" w:rsidR="00F6231C" w:rsidRPr="00080856" w:rsidRDefault="00F6231C" w:rsidP="00E91AA5">
                      <w:pPr>
                        <w:contextualSpacing/>
                        <w:rPr>
                          <w:b/>
                        </w:rPr>
                      </w:pPr>
                      <w:r>
                        <w:rPr>
                          <w:b/>
                        </w:rPr>
                        <w:t>Figure 1</w:t>
                      </w:r>
                      <w:r w:rsidRPr="00080856">
                        <w:rPr>
                          <w:b/>
                        </w:rPr>
                        <w:t xml:space="preserve">b: Performance metrics by algorithm by </w:t>
                      </w:r>
                      <w:r>
                        <w:rPr>
                          <w:b/>
                        </w:rPr>
                        <w:t>education</w:t>
                      </w:r>
                    </w:p>
                    <w:p w14:paraId="7C4B169D" w14:textId="78E58402" w:rsidR="00F6231C" w:rsidRDefault="00F6231C" w:rsidP="000F2932">
                      <w:pPr>
                        <w:tabs>
                          <w:tab w:val="left" w:pos="1080"/>
                          <w:tab w:val="left" w:pos="8550"/>
                        </w:tabs>
                        <w:contextualSpacing/>
                      </w:pPr>
                      <w:r>
                        <w:t xml:space="preserve">    </w:t>
                      </w:r>
                      <w:r w:rsidRPr="00E91AA5">
                        <w:rPr>
                          <w:noProof/>
                        </w:rPr>
                        <w:drawing>
                          <wp:inline distT="0" distB="0" distL="0" distR="0" wp14:anchorId="78F308BA" wp14:editId="2181810E">
                            <wp:extent cx="5290457" cy="2773045"/>
                            <wp:effectExtent l="0" t="0" r="5715" b="8255"/>
                            <wp:docPr id="9" name="Picture 9" descr="C:\Users\kzhang0316\Dropbox (Personal)\0.WORK\Power_Kan_Projects\AD_Disparities\R\Charts\Bar charts\Primary analyses - by edu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zhang0316\Dropbox (Personal)\0.WORK\Power_Kan_Projects\AD_Disparities\R\Charts\Bar charts\Primary analyses - by edu_2018_03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229" t="15852" b="9907"/>
                                    <a:stretch/>
                                  </pic:blipFill>
                                  <pic:spPr bwMode="auto">
                                    <a:xfrm>
                                      <a:off x="0" y="0"/>
                                      <a:ext cx="5306502" cy="2781455"/>
                                    </a:xfrm>
                                    <a:prstGeom prst="rect">
                                      <a:avLst/>
                                    </a:prstGeom>
                                    <a:noFill/>
                                    <a:ln>
                                      <a:noFill/>
                                    </a:ln>
                                    <a:extLst>
                                      <a:ext uri="{53640926-AAD7-44D8-BBD7-CCE9431645EC}">
                                        <a14:shadowObscured xmlns:a14="http://schemas.microsoft.com/office/drawing/2010/main"/>
                                      </a:ext>
                                    </a:extLst>
                                  </pic:spPr>
                                </pic:pic>
                              </a:graphicData>
                            </a:graphic>
                          </wp:inline>
                        </w:drawing>
                      </w:r>
                    </w:p>
                    <w:p w14:paraId="67AF7234" w14:textId="77777777" w:rsidR="00F6231C" w:rsidRPr="00080856" w:rsidRDefault="00F6231C" w:rsidP="00E91AA5">
                      <w:pPr>
                        <w:tabs>
                          <w:tab w:val="left" w:pos="1080"/>
                        </w:tabs>
                        <w:contextualSpacing/>
                        <w:rPr>
                          <w:sz w:val="12"/>
                          <w:szCs w:val="12"/>
                        </w:rPr>
                      </w:pPr>
                    </w:p>
                    <w:p w14:paraId="5288542E" w14:textId="77777777" w:rsidR="00F6231C" w:rsidRPr="002E0B58" w:rsidRDefault="00F6231C" w:rsidP="00E91AA5">
                      <w:pPr>
                        <w:tabs>
                          <w:tab w:val="left" w:pos="4410"/>
                        </w:tabs>
                        <w:contextualSpacing/>
                        <w:rPr>
                          <w:b/>
                          <w:noProof/>
                          <w:sz w:val="12"/>
                          <w:szCs w:val="12"/>
                        </w:rPr>
                      </w:pPr>
                    </w:p>
                    <w:p w14:paraId="531240FA" w14:textId="77777777" w:rsidR="00F6231C" w:rsidRPr="002E0B58" w:rsidRDefault="00F6231C" w:rsidP="00E91AA5">
                      <w:pPr>
                        <w:tabs>
                          <w:tab w:val="left" w:pos="4410"/>
                        </w:tabs>
                        <w:contextualSpacing/>
                        <w:jc w:val="center"/>
                        <w:rPr>
                          <w:b/>
                          <w:noProof/>
                        </w:rPr>
                      </w:pPr>
                      <w:r w:rsidRPr="002E0B58">
                        <w:rPr>
                          <w:b/>
                          <w:noProof/>
                        </w:rPr>
                        <w:t>Key</w:t>
                      </w:r>
                    </w:p>
                    <w:p w14:paraId="7E538F9B" w14:textId="77777777" w:rsidR="00F6231C" w:rsidRDefault="00F6231C" w:rsidP="00E91AA5">
                      <w:pPr>
                        <w:tabs>
                          <w:tab w:val="left" w:pos="4410"/>
                        </w:tabs>
                        <w:contextualSpacing/>
                        <w:jc w:val="center"/>
                      </w:pPr>
                      <w:r>
                        <w:t xml:space="preserve">                        </w:t>
                      </w:r>
                      <w:r>
                        <w:rPr>
                          <w:noProof/>
                        </w:rPr>
                        <w:drawing>
                          <wp:inline distT="0" distB="0" distL="0" distR="0" wp14:anchorId="4F56A569" wp14:editId="4A1498D1">
                            <wp:extent cx="1215390" cy="203835"/>
                            <wp:effectExtent l="0" t="0" r="3810" b="5715"/>
                            <wp:docPr id="6" name="Picture 6"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13376471" wp14:editId="4F1506B6">
                            <wp:extent cx="1916430" cy="20447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v:textbox>
                <w10:wrap type="square" anchorx="margin"/>
              </v:shape>
            </w:pict>
          </mc:Fallback>
        </mc:AlternateContent>
      </w:r>
    </w:p>
    <w:p w14:paraId="7BA102FD" w14:textId="77777777" w:rsidR="00C36FFA" w:rsidRDefault="00C36FFA" w:rsidP="00201308">
      <w:pPr>
        <w:widowControl w:val="0"/>
        <w:autoSpaceDE w:val="0"/>
        <w:autoSpaceDN w:val="0"/>
        <w:adjustRightInd w:val="0"/>
        <w:spacing w:line="240" w:lineRule="auto"/>
        <w:ind w:left="640" w:hanging="640"/>
        <w:rPr>
          <w:b/>
        </w:rPr>
      </w:pPr>
    </w:p>
    <w:p w14:paraId="6AFC8E62" w14:textId="77777777" w:rsidR="00C36FFA" w:rsidRDefault="00C36FFA" w:rsidP="00201308">
      <w:pPr>
        <w:widowControl w:val="0"/>
        <w:autoSpaceDE w:val="0"/>
        <w:autoSpaceDN w:val="0"/>
        <w:adjustRightInd w:val="0"/>
        <w:spacing w:line="240" w:lineRule="auto"/>
        <w:ind w:left="640" w:hanging="640"/>
        <w:rPr>
          <w:b/>
        </w:rPr>
      </w:pPr>
    </w:p>
    <w:p w14:paraId="15FFC6A8" w14:textId="5E38D156" w:rsidR="00C36FFA" w:rsidRDefault="00C36FFA" w:rsidP="00C36FFA">
      <w:pPr>
        <w:widowControl w:val="0"/>
        <w:autoSpaceDE w:val="0"/>
        <w:autoSpaceDN w:val="0"/>
        <w:adjustRightInd w:val="0"/>
        <w:spacing w:line="240" w:lineRule="auto"/>
        <w:rPr>
          <w:b/>
        </w:rPr>
      </w:pPr>
      <w:r w:rsidRPr="00C127B9">
        <w:rPr>
          <w:noProof/>
          <w:highlight w:val="yellow"/>
        </w:rPr>
        <w:lastRenderedPageBreak/>
        <mc:AlternateContent>
          <mc:Choice Requires="wps">
            <w:drawing>
              <wp:anchor distT="45720" distB="45720" distL="114300" distR="114300" simplePos="0" relativeHeight="251673600" behindDoc="0" locked="0" layoutInCell="1" allowOverlap="1" wp14:anchorId="57699ABA" wp14:editId="167C642A">
                <wp:simplePos x="0" y="0"/>
                <wp:positionH relativeFrom="margin">
                  <wp:align>right</wp:align>
                </wp:positionH>
                <wp:positionV relativeFrom="paragraph">
                  <wp:posOffset>181</wp:posOffset>
                </wp:positionV>
                <wp:extent cx="5923915" cy="8209915"/>
                <wp:effectExtent l="0" t="0" r="19685" b="1968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8209915"/>
                        </a:xfrm>
                        <a:prstGeom prst="rect">
                          <a:avLst/>
                        </a:prstGeom>
                        <a:solidFill>
                          <a:srgbClr val="FFFFFF"/>
                        </a:solidFill>
                        <a:ln w="9525">
                          <a:solidFill>
                            <a:srgbClr val="000000"/>
                          </a:solidFill>
                          <a:miter lim="800000"/>
                          <a:headEnd/>
                          <a:tailEnd/>
                        </a:ln>
                      </wps:spPr>
                      <wps:txbx>
                        <w:txbxContent>
                          <w:p w14:paraId="203ED136" w14:textId="471CD71B" w:rsidR="00F6231C" w:rsidRPr="00080856" w:rsidRDefault="00F6231C" w:rsidP="00C36FFA">
                            <w:pPr>
                              <w:contextualSpacing/>
                              <w:rPr>
                                <w:b/>
                              </w:rPr>
                            </w:pPr>
                            <w:r w:rsidRPr="00080856">
                              <w:rPr>
                                <w:b/>
                              </w:rPr>
                              <w:t xml:space="preserve">Figure </w:t>
                            </w:r>
                            <w:r>
                              <w:rPr>
                                <w:b/>
                              </w:rPr>
                              <w:t>2a: Re-estimated p</w:t>
                            </w:r>
                            <w:r w:rsidRPr="00080856">
                              <w:rPr>
                                <w:b/>
                              </w:rPr>
                              <w:t>erformance metrics by algorithm by respondent status</w:t>
                            </w:r>
                          </w:p>
                          <w:p w14:paraId="24ECC43C" w14:textId="6108DBEB" w:rsidR="00F6231C" w:rsidRDefault="00F6231C" w:rsidP="00C36FFA">
                            <w:pPr>
                              <w:contextualSpacing/>
                            </w:pPr>
                            <w:r w:rsidRPr="00C36FFA">
                              <w:rPr>
                                <w:noProof/>
                              </w:rPr>
                              <w:drawing>
                                <wp:inline distT="0" distB="0" distL="0" distR="0" wp14:anchorId="31A2FF24" wp14:editId="5750426E">
                                  <wp:extent cx="5311036" cy="2177226"/>
                                  <wp:effectExtent l="0" t="0" r="4445" b="0"/>
                                  <wp:docPr id="39" name="Picture 39" descr="C:\Users\kzhang0316\Dropbox (Personal)\0.WORK\Power_Kan_Projects\AD_Disparities\R\Charts\Bar charts\Re-estimated - by proxy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zhang0316\Dropbox (Personal)\0.WORK\Power_Kan_Projects\AD_Disparities\R\Charts\Bar charts\Re-estimated - by proxy_2018_031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278" t="14496" b="9247"/>
                                          <a:stretch/>
                                        </pic:blipFill>
                                        <pic:spPr bwMode="auto">
                                          <a:xfrm>
                                            <a:off x="0" y="0"/>
                                            <a:ext cx="5358052" cy="2196500"/>
                                          </a:xfrm>
                                          <a:prstGeom prst="rect">
                                            <a:avLst/>
                                          </a:prstGeom>
                                          <a:noFill/>
                                          <a:ln>
                                            <a:noFill/>
                                          </a:ln>
                                          <a:extLst>
                                            <a:ext uri="{53640926-AAD7-44D8-BBD7-CCE9431645EC}">
                                              <a14:shadowObscured xmlns:a14="http://schemas.microsoft.com/office/drawing/2010/main"/>
                                            </a:ext>
                                          </a:extLst>
                                        </pic:spPr>
                                      </pic:pic>
                                    </a:graphicData>
                                  </a:graphic>
                                </wp:inline>
                              </w:drawing>
                            </w:r>
                          </w:p>
                          <w:p w14:paraId="2A30ED71" w14:textId="77777777" w:rsidR="00F6231C" w:rsidRPr="00080856" w:rsidRDefault="00F6231C" w:rsidP="00C36FFA">
                            <w:pPr>
                              <w:contextualSpacing/>
                              <w:rPr>
                                <w:sz w:val="12"/>
                                <w:szCs w:val="12"/>
                              </w:rPr>
                            </w:pPr>
                          </w:p>
                          <w:p w14:paraId="3211D202" w14:textId="05646628" w:rsidR="00F6231C" w:rsidRPr="00080856" w:rsidRDefault="00F6231C" w:rsidP="00C36FFA">
                            <w:pPr>
                              <w:contextualSpacing/>
                              <w:rPr>
                                <w:b/>
                              </w:rPr>
                            </w:pPr>
                            <w:r w:rsidRPr="00080856">
                              <w:rPr>
                                <w:b/>
                              </w:rPr>
                              <w:t xml:space="preserve">Figure </w:t>
                            </w:r>
                            <w:r>
                              <w:rPr>
                                <w:b/>
                              </w:rPr>
                              <w:t>3</w:t>
                            </w:r>
                            <w:r w:rsidRPr="00080856">
                              <w:rPr>
                                <w:b/>
                              </w:rPr>
                              <w:t xml:space="preserve">b: </w:t>
                            </w:r>
                            <w:r>
                              <w:rPr>
                                <w:b/>
                              </w:rPr>
                              <w:t>Re-estimated p</w:t>
                            </w:r>
                            <w:r w:rsidRPr="00080856">
                              <w:rPr>
                                <w:b/>
                              </w:rPr>
                              <w:t>erformance metrics by algorithm by race</w:t>
                            </w:r>
                          </w:p>
                          <w:p w14:paraId="70B254EA" w14:textId="62485593" w:rsidR="00F6231C" w:rsidRDefault="00F6231C" w:rsidP="00C36FFA">
                            <w:pPr>
                              <w:tabs>
                                <w:tab w:val="left" w:pos="1080"/>
                              </w:tabs>
                              <w:contextualSpacing/>
                            </w:pPr>
                            <w:r>
                              <w:t xml:space="preserve">           </w:t>
                            </w:r>
                            <w:r w:rsidRPr="00C36FFA">
                              <w:rPr>
                                <w:noProof/>
                              </w:rPr>
                              <w:drawing>
                                <wp:inline distT="0" distB="0" distL="0" distR="0" wp14:anchorId="307118A8" wp14:editId="5CF235F0">
                                  <wp:extent cx="4997885" cy="2317015"/>
                                  <wp:effectExtent l="0" t="0" r="0" b="7620"/>
                                  <wp:docPr id="40" name="Picture 40" descr="C:\Users\kzhang0316\Dropbox (Personal)\0.WORK\Power_Kan_Projects\AD_Disparities\R\Charts\Bar charts\Re-estimated - by rac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zhang0316\Dropbox (Personal)\0.WORK\Power_Kan_Projects\AD_Disparities\R\Charts\Bar charts\Re-estimated - by race_2018_031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497" t="15076" b="8672"/>
                                          <a:stretch/>
                                        </pic:blipFill>
                                        <pic:spPr bwMode="auto">
                                          <a:xfrm>
                                            <a:off x="0" y="0"/>
                                            <a:ext cx="5030265" cy="2332026"/>
                                          </a:xfrm>
                                          <a:prstGeom prst="rect">
                                            <a:avLst/>
                                          </a:prstGeom>
                                          <a:noFill/>
                                          <a:ln>
                                            <a:noFill/>
                                          </a:ln>
                                          <a:extLst>
                                            <a:ext uri="{53640926-AAD7-44D8-BBD7-CCE9431645EC}">
                                              <a14:shadowObscured xmlns:a14="http://schemas.microsoft.com/office/drawing/2010/main"/>
                                            </a:ext>
                                          </a:extLst>
                                        </pic:spPr>
                                      </pic:pic>
                                    </a:graphicData>
                                  </a:graphic>
                                </wp:inline>
                              </w:drawing>
                            </w:r>
                          </w:p>
                          <w:p w14:paraId="04708C13" w14:textId="77777777" w:rsidR="00F6231C" w:rsidRPr="00080856" w:rsidRDefault="00F6231C" w:rsidP="00C36FFA">
                            <w:pPr>
                              <w:tabs>
                                <w:tab w:val="left" w:pos="1080"/>
                              </w:tabs>
                              <w:contextualSpacing/>
                              <w:rPr>
                                <w:sz w:val="12"/>
                                <w:szCs w:val="12"/>
                              </w:rPr>
                            </w:pPr>
                          </w:p>
                          <w:p w14:paraId="6CBA5A24" w14:textId="4F5344ED" w:rsidR="00F6231C" w:rsidRPr="00080856" w:rsidRDefault="00F6231C" w:rsidP="00C36FFA">
                            <w:pPr>
                              <w:tabs>
                                <w:tab w:val="left" w:pos="1440"/>
                              </w:tabs>
                              <w:contextualSpacing/>
                              <w:rPr>
                                <w:b/>
                              </w:rPr>
                            </w:pPr>
                            <w:r w:rsidRPr="00080856">
                              <w:rPr>
                                <w:b/>
                              </w:rPr>
                              <w:t xml:space="preserve">Figure </w:t>
                            </w:r>
                            <w:r>
                              <w:rPr>
                                <w:b/>
                              </w:rPr>
                              <w:t>2c: Re-estimated p</w:t>
                            </w:r>
                            <w:r w:rsidRPr="00080856">
                              <w:rPr>
                                <w:b/>
                              </w:rPr>
                              <w:t>erformance metrics by algorithm by age</w:t>
                            </w:r>
                          </w:p>
                          <w:p w14:paraId="4420FB7B" w14:textId="65BB5669" w:rsidR="00F6231C" w:rsidRDefault="00F6231C" w:rsidP="00C36FFA">
                            <w:pPr>
                              <w:tabs>
                                <w:tab w:val="left" w:pos="4410"/>
                              </w:tabs>
                              <w:contextualSpacing/>
                            </w:pPr>
                            <w:r>
                              <w:t xml:space="preserve">      </w:t>
                            </w:r>
                          </w:p>
                          <w:p w14:paraId="405C86CF" w14:textId="000C92F8" w:rsidR="00F6231C" w:rsidRPr="002E0B58" w:rsidRDefault="00F6231C" w:rsidP="00C36FFA">
                            <w:pPr>
                              <w:tabs>
                                <w:tab w:val="left" w:pos="8370"/>
                              </w:tabs>
                              <w:contextualSpacing/>
                              <w:rPr>
                                <w:b/>
                                <w:noProof/>
                                <w:sz w:val="12"/>
                                <w:szCs w:val="12"/>
                              </w:rPr>
                            </w:pPr>
                            <w:r>
                              <w:rPr>
                                <w:noProof/>
                              </w:rPr>
                              <w:t xml:space="preserve">     </w:t>
                            </w:r>
                            <w:r w:rsidRPr="00C36FFA">
                              <w:rPr>
                                <w:noProof/>
                              </w:rPr>
                              <w:drawing>
                                <wp:inline distT="0" distB="0" distL="0" distR="0" wp14:anchorId="6D05BABB" wp14:editId="6926CA0B">
                                  <wp:extent cx="5160723" cy="2129722"/>
                                  <wp:effectExtent l="0" t="0" r="1905" b="4445"/>
                                  <wp:docPr id="41" name="Picture 41" descr="C:\Users\kzhang0316\Dropbox (Personal)\0.WORK\Power_Kan_Projects\AD_Disparities\R\Charts\Bar charts\Re-esimated - by ag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zhang0316\Dropbox (Personal)\0.WORK\Power_Kan_Projects\AD_Disparities\R\Charts\Bar charts\Re-esimated - by age_2018_031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3278" t="15075" b="9539"/>
                                          <a:stretch/>
                                        </pic:blipFill>
                                        <pic:spPr bwMode="auto">
                                          <a:xfrm>
                                            <a:off x="0" y="0"/>
                                            <a:ext cx="5192378" cy="2142785"/>
                                          </a:xfrm>
                                          <a:prstGeom prst="rect">
                                            <a:avLst/>
                                          </a:prstGeom>
                                          <a:noFill/>
                                          <a:ln>
                                            <a:noFill/>
                                          </a:ln>
                                          <a:extLst>
                                            <a:ext uri="{53640926-AAD7-44D8-BBD7-CCE9431645EC}">
                                              <a14:shadowObscured xmlns:a14="http://schemas.microsoft.com/office/drawing/2010/main"/>
                                            </a:ext>
                                          </a:extLst>
                                        </pic:spPr>
                                      </pic:pic>
                                    </a:graphicData>
                                  </a:graphic>
                                </wp:inline>
                              </w:drawing>
                            </w:r>
                          </w:p>
                          <w:p w14:paraId="38AC86F8" w14:textId="77777777" w:rsidR="00F6231C" w:rsidRPr="002E0B58" w:rsidRDefault="00F6231C" w:rsidP="00C36FFA">
                            <w:pPr>
                              <w:tabs>
                                <w:tab w:val="left" w:pos="4410"/>
                              </w:tabs>
                              <w:contextualSpacing/>
                              <w:jc w:val="center"/>
                              <w:rPr>
                                <w:b/>
                                <w:noProof/>
                              </w:rPr>
                            </w:pPr>
                            <w:r w:rsidRPr="002E0B58">
                              <w:rPr>
                                <w:b/>
                                <w:noProof/>
                              </w:rPr>
                              <w:t>Key</w:t>
                            </w:r>
                          </w:p>
                          <w:p w14:paraId="4DC2B4C8" w14:textId="77777777" w:rsidR="00F6231C" w:rsidRDefault="00F6231C" w:rsidP="00C36FFA">
                            <w:pPr>
                              <w:tabs>
                                <w:tab w:val="left" w:pos="4410"/>
                              </w:tabs>
                              <w:contextualSpacing/>
                              <w:jc w:val="center"/>
                            </w:pPr>
                            <w:r>
                              <w:t xml:space="preserve">                        </w:t>
                            </w:r>
                            <w:r>
                              <w:rPr>
                                <w:noProof/>
                              </w:rPr>
                              <w:drawing>
                                <wp:inline distT="0" distB="0" distL="0" distR="0" wp14:anchorId="393DD27F" wp14:editId="13C11ECB">
                                  <wp:extent cx="1215390" cy="203835"/>
                                  <wp:effectExtent l="0" t="0" r="3810" b="5715"/>
                                  <wp:docPr id="37" name="Picture 37"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72C6FE40" wp14:editId="5714D968">
                                  <wp:extent cx="1916430" cy="204470"/>
                                  <wp:effectExtent l="0" t="0" r="762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99ABA" id="_x0000_s1033" type="#_x0000_t202" style="position:absolute;margin-left:415.25pt;margin-top:0;width:466.45pt;height:646.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d/JgIAAE0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">
                <v:textbox>
                  <w:txbxContent>
                    <w:p w14:paraId="203ED136" w14:textId="471CD71B" w:rsidR="00F6231C" w:rsidRPr="00080856" w:rsidRDefault="00F6231C" w:rsidP="00C36FFA">
                      <w:pPr>
                        <w:contextualSpacing/>
                        <w:rPr>
                          <w:b/>
                        </w:rPr>
                      </w:pPr>
                      <w:r w:rsidRPr="00080856">
                        <w:rPr>
                          <w:b/>
                        </w:rPr>
                        <w:t xml:space="preserve">Figure </w:t>
                      </w:r>
                      <w:r>
                        <w:rPr>
                          <w:b/>
                        </w:rPr>
                        <w:t>2a: Re-estimated p</w:t>
                      </w:r>
                      <w:r w:rsidRPr="00080856">
                        <w:rPr>
                          <w:b/>
                        </w:rPr>
                        <w:t>erformance metrics by algorithm by respondent status</w:t>
                      </w:r>
                    </w:p>
                    <w:p w14:paraId="24ECC43C" w14:textId="6108DBEB" w:rsidR="00F6231C" w:rsidRDefault="00F6231C" w:rsidP="00C36FFA">
                      <w:pPr>
                        <w:contextualSpacing/>
                      </w:pPr>
                      <w:r w:rsidRPr="00C36FFA">
                        <w:rPr>
                          <w:noProof/>
                        </w:rPr>
                        <w:drawing>
                          <wp:inline distT="0" distB="0" distL="0" distR="0" wp14:anchorId="31A2FF24" wp14:editId="5750426E">
                            <wp:extent cx="5311036" cy="2177226"/>
                            <wp:effectExtent l="0" t="0" r="4445" b="0"/>
                            <wp:docPr id="39" name="Picture 39" descr="C:\Users\kzhang0316\Dropbox (Personal)\0.WORK\Power_Kan_Projects\AD_Disparities\R\Charts\Bar charts\Re-estimated - by proxy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zhang0316\Dropbox (Personal)\0.WORK\Power_Kan_Projects\AD_Disparities\R\Charts\Bar charts\Re-estimated - by proxy_2018_031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278" t="14496" b="9247"/>
                                    <a:stretch/>
                                  </pic:blipFill>
                                  <pic:spPr bwMode="auto">
                                    <a:xfrm>
                                      <a:off x="0" y="0"/>
                                      <a:ext cx="5358052" cy="2196500"/>
                                    </a:xfrm>
                                    <a:prstGeom prst="rect">
                                      <a:avLst/>
                                    </a:prstGeom>
                                    <a:noFill/>
                                    <a:ln>
                                      <a:noFill/>
                                    </a:ln>
                                    <a:extLst>
                                      <a:ext uri="{53640926-AAD7-44D8-BBD7-CCE9431645EC}">
                                        <a14:shadowObscured xmlns:a14="http://schemas.microsoft.com/office/drawing/2010/main"/>
                                      </a:ext>
                                    </a:extLst>
                                  </pic:spPr>
                                </pic:pic>
                              </a:graphicData>
                            </a:graphic>
                          </wp:inline>
                        </w:drawing>
                      </w:r>
                    </w:p>
                    <w:p w14:paraId="2A30ED71" w14:textId="77777777" w:rsidR="00F6231C" w:rsidRPr="00080856" w:rsidRDefault="00F6231C" w:rsidP="00C36FFA">
                      <w:pPr>
                        <w:contextualSpacing/>
                        <w:rPr>
                          <w:sz w:val="12"/>
                          <w:szCs w:val="12"/>
                        </w:rPr>
                      </w:pPr>
                    </w:p>
                    <w:p w14:paraId="3211D202" w14:textId="05646628" w:rsidR="00F6231C" w:rsidRPr="00080856" w:rsidRDefault="00F6231C" w:rsidP="00C36FFA">
                      <w:pPr>
                        <w:contextualSpacing/>
                        <w:rPr>
                          <w:b/>
                        </w:rPr>
                      </w:pPr>
                      <w:r w:rsidRPr="00080856">
                        <w:rPr>
                          <w:b/>
                        </w:rPr>
                        <w:t xml:space="preserve">Figure </w:t>
                      </w:r>
                      <w:r>
                        <w:rPr>
                          <w:b/>
                        </w:rPr>
                        <w:t>3</w:t>
                      </w:r>
                      <w:r w:rsidRPr="00080856">
                        <w:rPr>
                          <w:b/>
                        </w:rPr>
                        <w:t xml:space="preserve">b: </w:t>
                      </w:r>
                      <w:r>
                        <w:rPr>
                          <w:b/>
                        </w:rPr>
                        <w:t>Re-estimated p</w:t>
                      </w:r>
                      <w:r w:rsidRPr="00080856">
                        <w:rPr>
                          <w:b/>
                        </w:rPr>
                        <w:t>erformance metrics by algorithm by race</w:t>
                      </w:r>
                    </w:p>
                    <w:p w14:paraId="70B254EA" w14:textId="62485593" w:rsidR="00F6231C" w:rsidRDefault="00F6231C" w:rsidP="00C36FFA">
                      <w:pPr>
                        <w:tabs>
                          <w:tab w:val="left" w:pos="1080"/>
                        </w:tabs>
                        <w:contextualSpacing/>
                      </w:pPr>
                      <w:r>
                        <w:t xml:space="preserve">           </w:t>
                      </w:r>
                      <w:r w:rsidRPr="00C36FFA">
                        <w:rPr>
                          <w:noProof/>
                        </w:rPr>
                        <w:drawing>
                          <wp:inline distT="0" distB="0" distL="0" distR="0" wp14:anchorId="307118A8" wp14:editId="5CF235F0">
                            <wp:extent cx="4997885" cy="2317015"/>
                            <wp:effectExtent l="0" t="0" r="0" b="7620"/>
                            <wp:docPr id="40" name="Picture 40" descr="C:\Users\kzhang0316\Dropbox (Personal)\0.WORK\Power_Kan_Projects\AD_Disparities\R\Charts\Bar charts\Re-estimated - by rac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zhang0316\Dropbox (Personal)\0.WORK\Power_Kan_Projects\AD_Disparities\R\Charts\Bar charts\Re-estimated - by race_2018_031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497" t="15076" b="8672"/>
                                    <a:stretch/>
                                  </pic:blipFill>
                                  <pic:spPr bwMode="auto">
                                    <a:xfrm>
                                      <a:off x="0" y="0"/>
                                      <a:ext cx="5030265" cy="2332026"/>
                                    </a:xfrm>
                                    <a:prstGeom prst="rect">
                                      <a:avLst/>
                                    </a:prstGeom>
                                    <a:noFill/>
                                    <a:ln>
                                      <a:noFill/>
                                    </a:ln>
                                    <a:extLst>
                                      <a:ext uri="{53640926-AAD7-44D8-BBD7-CCE9431645EC}">
                                        <a14:shadowObscured xmlns:a14="http://schemas.microsoft.com/office/drawing/2010/main"/>
                                      </a:ext>
                                    </a:extLst>
                                  </pic:spPr>
                                </pic:pic>
                              </a:graphicData>
                            </a:graphic>
                          </wp:inline>
                        </w:drawing>
                      </w:r>
                    </w:p>
                    <w:p w14:paraId="04708C13" w14:textId="77777777" w:rsidR="00F6231C" w:rsidRPr="00080856" w:rsidRDefault="00F6231C" w:rsidP="00C36FFA">
                      <w:pPr>
                        <w:tabs>
                          <w:tab w:val="left" w:pos="1080"/>
                        </w:tabs>
                        <w:contextualSpacing/>
                        <w:rPr>
                          <w:sz w:val="12"/>
                          <w:szCs w:val="12"/>
                        </w:rPr>
                      </w:pPr>
                    </w:p>
                    <w:p w14:paraId="6CBA5A24" w14:textId="4F5344ED" w:rsidR="00F6231C" w:rsidRPr="00080856" w:rsidRDefault="00F6231C" w:rsidP="00C36FFA">
                      <w:pPr>
                        <w:tabs>
                          <w:tab w:val="left" w:pos="1440"/>
                        </w:tabs>
                        <w:contextualSpacing/>
                        <w:rPr>
                          <w:b/>
                        </w:rPr>
                      </w:pPr>
                      <w:r w:rsidRPr="00080856">
                        <w:rPr>
                          <w:b/>
                        </w:rPr>
                        <w:t xml:space="preserve">Figure </w:t>
                      </w:r>
                      <w:r>
                        <w:rPr>
                          <w:b/>
                        </w:rPr>
                        <w:t>2c: Re-estimated p</w:t>
                      </w:r>
                      <w:r w:rsidRPr="00080856">
                        <w:rPr>
                          <w:b/>
                        </w:rPr>
                        <w:t>erformance metrics by algorithm by age</w:t>
                      </w:r>
                    </w:p>
                    <w:p w14:paraId="4420FB7B" w14:textId="65BB5669" w:rsidR="00F6231C" w:rsidRDefault="00F6231C" w:rsidP="00C36FFA">
                      <w:pPr>
                        <w:tabs>
                          <w:tab w:val="left" w:pos="4410"/>
                        </w:tabs>
                        <w:contextualSpacing/>
                      </w:pPr>
                      <w:r>
                        <w:t xml:space="preserve">      </w:t>
                      </w:r>
                    </w:p>
                    <w:p w14:paraId="405C86CF" w14:textId="000C92F8" w:rsidR="00F6231C" w:rsidRPr="002E0B58" w:rsidRDefault="00F6231C" w:rsidP="00C36FFA">
                      <w:pPr>
                        <w:tabs>
                          <w:tab w:val="left" w:pos="8370"/>
                        </w:tabs>
                        <w:contextualSpacing/>
                        <w:rPr>
                          <w:b/>
                          <w:noProof/>
                          <w:sz w:val="12"/>
                          <w:szCs w:val="12"/>
                        </w:rPr>
                      </w:pPr>
                      <w:r>
                        <w:rPr>
                          <w:noProof/>
                        </w:rPr>
                        <w:t xml:space="preserve">     </w:t>
                      </w:r>
                      <w:r w:rsidRPr="00C36FFA">
                        <w:rPr>
                          <w:noProof/>
                        </w:rPr>
                        <w:drawing>
                          <wp:inline distT="0" distB="0" distL="0" distR="0" wp14:anchorId="6D05BABB" wp14:editId="6926CA0B">
                            <wp:extent cx="5160723" cy="2129722"/>
                            <wp:effectExtent l="0" t="0" r="1905" b="4445"/>
                            <wp:docPr id="41" name="Picture 41" descr="C:\Users\kzhang0316\Dropbox (Personal)\0.WORK\Power_Kan_Projects\AD_Disparities\R\Charts\Bar charts\Re-esimated - by age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zhang0316\Dropbox (Personal)\0.WORK\Power_Kan_Projects\AD_Disparities\R\Charts\Bar charts\Re-esimated - by age_2018_031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3278" t="15075" b="9539"/>
                                    <a:stretch/>
                                  </pic:blipFill>
                                  <pic:spPr bwMode="auto">
                                    <a:xfrm>
                                      <a:off x="0" y="0"/>
                                      <a:ext cx="5192378" cy="2142785"/>
                                    </a:xfrm>
                                    <a:prstGeom prst="rect">
                                      <a:avLst/>
                                    </a:prstGeom>
                                    <a:noFill/>
                                    <a:ln>
                                      <a:noFill/>
                                    </a:ln>
                                    <a:extLst>
                                      <a:ext uri="{53640926-AAD7-44D8-BBD7-CCE9431645EC}">
                                        <a14:shadowObscured xmlns:a14="http://schemas.microsoft.com/office/drawing/2010/main"/>
                                      </a:ext>
                                    </a:extLst>
                                  </pic:spPr>
                                </pic:pic>
                              </a:graphicData>
                            </a:graphic>
                          </wp:inline>
                        </w:drawing>
                      </w:r>
                    </w:p>
                    <w:p w14:paraId="38AC86F8" w14:textId="77777777" w:rsidR="00F6231C" w:rsidRPr="002E0B58" w:rsidRDefault="00F6231C" w:rsidP="00C36FFA">
                      <w:pPr>
                        <w:tabs>
                          <w:tab w:val="left" w:pos="4410"/>
                        </w:tabs>
                        <w:contextualSpacing/>
                        <w:jc w:val="center"/>
                        <w:rPr>
                          <w:b/>
                          <w:noProof/>
                        </w:rPr>
                      </w:pPr>
                      <w:r w:rsidRPr="002E0B58">
                        <w:rPr>
                          <w:b/>
                          <w:noProof/>
                        </w:rPr>
                        <w:t>Key</w:t>
                      </w:r>
                    </w:p>
                    <w:p w14:paraId="4DC2B4C8" w14:textId="77777777" w:rsidR="00F6231C" w:rsidRDefault="00F6231C" w:rsidP="00C36FFA">
                      <w:pPr>
                        <w:tabs>
                          <w:tab w:val="left" w:pos="4410"/>
                        </w:tabs>
                        <w:contextualSpacing/>
                        <w:jc w:val="center"/>
                      </w:pPr>
                      <w:r>
                        <w:t xml:space="preserve">                        </w:t>
                      </w:r>
                      <w:r>
                        <w:rPr>
                          <w:noProof/>
                        </w:rPr>
                        <w:drawing>
                          <wp:inline distT="0" distB="0" distL="0" distR="0" wp14:anchorId="393DD27F" wp14:editId="13C11ECB">
                            <wp:extent cx="1215390" cy="203835"/>
                            <wp:effectExtent l="0" t="0" r="3810" b="5715"/>
                            <wp:docPr id="37" name="Picture 37"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72C6FE40" wp14:editId="5714D968">
                            <wp:extent cx="1916430" cy="204470"/>
                            <wp:effectExtent l="0" t="0" r="762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v:textbox>
                <w10:wrap type="square" anchorx="margin"/>
              </v:shape>
            </w:pict>
          </mc:Fallback>
        </mc:AlternateContent>
      </w:r>
    </w:p>
    <w:p w14:paraId="1074DDB8" w14:textId="77314359" w:rsidR="00C36FFA" w:rsidRDefault="00C36FFA" w:rsidP="00201308">
      <w:pPr>
        <w:widowControl w:val="0"/>
        <w:autoSpaceDE w:val="0"/>
        <w:autoSpaceDN w:val="0"/>
        <w:adjustRightInd w:val="0"/>
        <w:spacing w:line="240" w:lineRule="auto"/>
        <w:ind w:left="640" w:hanging="640"/>
        <w:rPr>
          <w:b/>
        </w:rPr>
      </w:pPr>
      <w:r w:rsidRPr="00C127B9">
        <w:rPr>
          <w:noProof/>
          <w:highlight w:val="yellow"/>
        </w:rPr>
        <w:lastRenderedPageBreak/>
        <mc:AlternateContent>
          <mc:Choice Requires="wps">
            <w:drawing>
              <wp:anchor distT="45720" distB="45720" distL="114300" distR="114300" simplePos="0" relativeHeight="251675648" behindDoc="0" locked="0" layoutInCell="1" allowOverlap="1" wp14:anchorId="37F1B64D" wp14:editId="06FC86FE">
                <wp:simplePos x="0" y="0"/>
                <wp:positionH relativeFrom="margin">
                  <wp:align>right</wp:align>
                </wp:positionH>
                <wp:positionV relativeFrom="paragraph">
                  <wp:posOffset>325120</wp:posOffset>
                </wp:positionV>
                <wp:extent cx="5923915" cy="5699125"/>
                <wp:effectExtent l="0" t="0" r="19685" b="158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5699125"/>
                        </a:xfrm>
                        <a:prstGeom prst="rect">
                          <a:avLst/>
                        </a:prstGeom>
                        <a:solidFill>
                          <a:srgbClr val="FFFFFF"/>
                        </a:solidFill>
                        <a:ln w="9525">
                          <a:solidFill>
                            <a:srgbClr val="000000"/>
                          </a:solidFill>
                          <a:miter lim="800000"/>
                          <a:headEnd/>
                          <a:tailEnd/>
                        </a:ln>
                      </wps:spPr>
                      <wps:txbx>
                        <w:txbxContent>
                          <w:p w14:paraId="0254746E" w14:textId="08FAB8CD" w:rsidR="00F6231C" w:rsidRPr="00080856" w:rsidRDefault="00F6231C" w:rsidP="00C36FFA">
                            <w:pPr>
                              <w:contextualSpacing/>
                              <w:rPr>
                                <w:b/>
                              </w:rPr>
                            </w:pPr>
                            <w:r>
                              <w:rPr>
                                <w:b/>
                              </w:rPr>
                              <w:t>Figure 2d: Re-estimated p</w:t>
                            </w:r>
                            <w:r w:rsidRPr="00080856">
                              <w:rPr>
                                <w:b/>
                              </w:rPr>
                              <w:t xml:space="preserve">erformance metrics by algorithm by </w:t>
                            </w:r>
                            <w:r>
                              <w:rPr>
                                <w:b/>
                              </w:rPr>
                              <w:t>gender</w:t>
                            </w:r>
                          </w:p>
                          <w:p w14:paraId="7D0346FF" w14:textId="267A3BB0" w:rsidR="00F6231C" w:rsidRDefault="00F6231C" w:rsidP="00C36FFA">
                            <w:pPr>
                              <w:tabs>
                                <w:tab w:val="left" w:pos="1620"/>
                                <w:tab w:val="left" w:pos="8550"/>
                              </w:tabs>
                              <w:contextualSpacing/>
                            </w:pPr>
                            <w:r>
                              <w:t xml:space="preserve">                        </w:t>
                            </w:r>
                            <w:r w:rsidRPr="00C36FFA">
                              <w:rPr>
                                <w:noProof/>
                              </w:rPr>
                              <w:drawing>
                                <wp:inline distT="0" distB="0" distL="0" distR="0" wp14:anchorId="1EC5E693" wp14:editId="17405BED">
                                  <wp:extent cx="4663883" cy="2290260"/>
                                  <wp:effectExtent l="0" t="0" r="3810" b="0"/>
                                  <wp:docPr id="53" name="Picture 53" descr="C:\Users\kzhang0316\Dropbox (Personal)\0.WORK\Power_Kan_Projects\AD_Disparities\R\Charts\Bar charts\Re-esimated - by gender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zhang0316\Dropbox (Personal)\0.WORK\Power_Kan_Projects\AD_Disparities\R\Charts\Bar charts\Re-esimated - by gender_2018_031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497" t="14787" b="8953"/>
                                          <a:stretch/>
                                        </pic:blipFill>
                                        <pic:spPr bwMode="auto">
                                          <a:xfrm>
                                            <a:off x="0" y="0"/>
                                            <a:ext cx="4722632" cy="2319110"/>
                                          </a:xfrm>
                                          <a:prstGeom prst="rect">
                                            <a:avLst/>
                                          </a:prstGeom>
                                          <a:noFill/>
                                          <a:ln>
                                            <a:noFill/>
                                          </a:ln>
                                          <a:extLst>
                                            <a:ext uri="{53640926-AAD7-44D8-BBD7-CCE9431645EC}">
                                              <a14:shadowObscured xmlns:a14="http://schemas.microsoft.com/office/drawing/2010/main"/>
                                            </a:ext>
                                          </a:extLst>
                                        </pic:spPr>
                                      </pic:pic>
                                    </a:graphicData>
                                  </a:graphic>
                                </wp:inline>
                              </w:drawing>
                            </w:r>
                          </w:p>
                          <w:p w14:paraId="01C796D5" w14:textId="77777777" w:rsidR="00F6231C" w:rsidRPr="00080856" w:rsidRDefault="00F6231C" w:rsidP="00C36FFA">
                            <w:pPr>
                              <w:contextualSpacing/>
                              <w:rPr>
                                <w:sz w:val="12"/>
                                <w:szCs w:val="12"/>
                              </w:rPr>
                            </w:pPr>
                          </w:p>
                          <w:p w14:paraId="033E2846" w14:textId="7DBF38EB" w:rsidR="00F6231C" w:rsidRDefault="00F6231C" w:rsidP="00C36FFA">
                            <w:pPr>
                              <w:contextualSpacing/>
                              <w:rPr>
                                <w:noProof/>
                              </w:rPr>
                            </w:pPr>
                            <w:r>
                              <w:rPr>
                                <w:b/>
                              </w:rPr>
                              <w:t>Figure 2e</w:t>
                            </w:r>
                            <w:r w:rsidRPr="00080856">
                              <w:rPr>
                                <w:b/>
                              </w:rPr>
                              <w:t xml:space="preserve">: </w:t>
                            </w:r>
                            <w:r>
                              <w:rPr>
                                <w:b/>
                              </w:rPr>
                              <w:t>Re-estimated p</w:t>
                            </w:r>
                            <w:r w:rsidRPr="00080856">
                              <w:rPr>
                                <w:b/>
                              </w:rPr>
                              <w:t xml:space="preserve">erformance metrics by algorithm by </w:t>
                            </w:r>
                            <w:r>
                              <w:rPr>
                                <w:b/>
                              </w:rPr>
                              <w:t>education</w:t>
                            </w:r>
                            <w:r>
                              <w:t xml:space="preserve">       </w:t>
                            </w:r>
                            <w:r>
                              <w:rPr>
                                <w:noProof/>
                              </w:rPr>
                              <w:t xml:space="preserve">    </w:t>
                            </w:r>
                          </w:p>
                          <w:p w14:paraId="45B6B34C" w14:textId="72C843C5" w:rsidR="00F6231C" w:rsidRPr="00C36FFA" w:rsidRDefault="00F6231C" w:rsidP="00C36FFA">
                            <w:pPr>
                              <w:tabs>
                                <w:tab w:val="left" w:pos="4950"/>
                                <w:tab w:val="left" w:pos="8550"/>
                              </w:tabs>
                              <w:contextualSpacing/>
                              <w:rPr>
                                <w:b/>
                              </w:rPr>
                            </w:pPr>
                            <w:r>
                              <w:rPr>
                                <w:noProof/>
                              </w:rPr>
                              <w:t xml:space="preserve">     </w:t>
                            </w:r>
                            <w:r w:rsidRPr="00C36FFA">
                              <w:rPr>
                                <w:noProof/>
                              </w:rPr>
                              <w:drawing>
                                <wp:inline distT="0" distB="0" distL="0" distR="0" wp14:anchorId="6A1659FC" wp14:editId="085CCA9D">
                                  <wp:extent cx="5247235" cy="2179529"/>
                                  <wp:effectExtent l="0" t="0" r="0" b="0"/>
                                  <wp:docPr id="54" name="Picture 54" descr="C:\Users\kzhang0316\Dropbox (Personal)\0.WORK\Power_Kan_Projects\AD_Disparities\R\Charts\Bar charts\Re-esimated - by edu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zhang0316\Dropbox (Personal)\0.WORK\Power_Kan_Projects\AD_Disparities\R\Charts\Bar charts\Re-esimated - by edu_2018_031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3497" t="14786" b="9823"/>
                                          <a:stretch/>
                                        </pic:blipFill>
                                        <pic:spPr bwMode="auto">
                                          <a:xfrm>
                                            <a:off x="0" y="0"/>
                                            <a:ext cx="5312280" cy="22065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0D095336" w14:textId="77777777" w:rsidR="00F6231C" w:rsidRPr="00080856" w:rsidRDefault="00F6231C" w:rsidP="00C36FFA">
                            <w:pPr>
                              <w:tabs>
                                <w:tab w:val="left" w:pos="1080"/>
                              </w:tabs>
                              <w:contextualSpacing/>
                              <w:rPr>
                                <w:sz w:val="12"/>
                                <w:szCs w:val="12"/>
                              </w:rPr>
                            </w:pPr>
                          </w:p>
                          <w:p w14:paraId="39CA07F9" w14:textId="77777777" w:rsidR="00F6231C" w:rsidRPr="002E0B58" w:rsidRDefault="00F6231C" w:rsidP="00C36FFA">
                            <w:pPr>
                              <w:tabs>
                                <w:tab w:val="left" w:pos="4410"/>
                              </w:tabs>
                              <w:contextualSpacing/>
                              <w:rPr>
                                <w:b/>
                                <w:noProof/>
                                <w:sz w:val="12"/>
                                <w:szCs w:val="12"/>
                              </w:rPr>
                            </w:pPr>
                          </w:p>
                          <w:p w14:paraId="16A0AEA1" w14:textId="77777777" w:rsidR="00F6231C" w:rsidRPr="002E0B58" w:rsidRDefault="00F6231C" w:rsidP="00C36FFA">
                            <w:pPr>
                              <w:tabs>
                                <w:tab w:val="left" w:pos="4410"/>
                              </w:tabs>
                              <w:contextualSpacing/>
                              <w:jc w:val="center"/>
                              <w:rPr>
                                <w:b/>
                                <w:noProof/>
                              </w:rPr>
                            </w:pPr>
                            <w:r w:rsidRPr="002E0B58">
                              <w:rPr>
                                <w:b/>
                                <w:noProof/>
                              </w:rPr>
                              <w:t>Key</w:t>
                            </w:r>
                          </w:p>
                          <w:p w14:paraId="2D5821CB" w14:textId="77777777" w:rsidR="00F6231C" w:rsidRDefault="00F6231C" w:rsidP="00C36FFA">
                            <w:pPr>
                              <w:tabs>
                                <w:tab w:val="left" w:pos="4410"/>
                              </w:tabs>
                              <w:contextualSpacing/>
                              <w:jc w:val="center"/>
                            </w:pPr>
                            <w:r>
                              <w:t xml:space="preserve">                        </w:t>
                            </w:r>
                            <w:r>
                              <w:rPr>
                                <w:noProof/>
                              </w:rPr>
                              <w:drawing>
                                <wp:inline distT="0" distB="0" distL="0" distR="0" wp14:anchorId="6B17AEEB" wp14:editId="069E627D">
                                  <wp:extent cx="1215390" cy="203835"/>
                                  <wp:effectExtent l="0" t="0" r="3810" b="5715"/>
                                  <wp:docPr id="51" name="Picture 51"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0535054B" wp14:editId="5E18C458">
                                  <wp:extent cx="1916430" cy="204470"/>
                                  <wp:effectExtent l="0" t="0" r="762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1B64D" id="_x0000_s1034" type="#_x0000_t202" style="position:absolute;left:0;text-align:left;margin-left:415.25pt;margin-top:25.6pt;width:466.45pt;height:448.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">
                <v:textbox>
                  <w:txbxContent>
                    <w:p w14:paraId="0254746E" w14:textId="08FAB8CD" w:rsidR="00F6231C" w:rsidRPr="00080856" w:rsidRDefault="00F6231C" w:rsidP="00C36FFA">
                      <w:pPr>
                        <w:contextualSpacing/>
                        <w:rPr>
                          <w:b/>
                        </w:rPr>
                      </w:pPr>
                      <w:r>
                        <w:rPr>
                          <w:b/>
                        </w:rPr>
                        <w:t>Figure 2d: Re-estimated p</w:t>
                      </w:r>
                      <w:r w:rsidRPr="00080856">
                        <w:rPr>
                          <w:b/>
                        </w:rPr>
                        <w:t xml:space="preserve">erformance metrics by algorithm by </w:t>
                      </w:r>
                      <w:r>
                        <w:rPr>
                          <w:b/>
                        </w:rPr>
                        <w:t>gender</w:t>
                      </w:r>
                    </w:p>
                    <w:p w14:paraId="7D0346FF" w14:textId="267A3BB0" w:rsidR="00F6231C" w:rsidRDefault="00F6231C" w:rsidP="00C36FFA">
                      <w:pPr>
                        <w:tabs>
                          <w:tab w:val="left" w:pos="1620"/>
                          <w:tab w:val="left" w:pos="8550"/>
                        </w:tabs>
                        <w:contextualSpacing/>
                      </w:pPr>
                      <w:r>
                        <w:t xml:space="preserve">                        </w:t>
                      </w:r>
                      <w:r w:rsidRPr="00C36FFA">
                        <w:rPr>
                          <w:noProof/>
                        </w:rPr>
                        <w:drawing>
                          <wp:inline distT="0" distB="0" distL="0" distR="0" wp14:anchorId="1EC5E693" wp14:editId="17405BED">
                            <wp:extent cx="4663883" cy="2290260"/>
                            <wp:effectExtent l="0" t="0" r="3810" b="0"/>
                            <wp:docPr id="53" name="Picture 53" descr="C:\Users\kzhang0316\Dropbox (Personal)\0.WORK\Power_Kan_Projects\AD_Disparities\R\Charts\Bar charts\Re-esimated - by gender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zhang0316\Dropbox (Personal)\0.WORK\Power_Kan_Projects\AD_Disparities\R\Charts\Bar charts\Re-esimated - by gender_2018_031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497" t="14787" b="8953"/>
                                    <a:stretch/>
                                  </pic:blipFill>
                                  <pic:spPr bwMode="auto">
                                    <a:xfrm>
                                      <a:off x="0" y="0"/>
                                      <a:ext cx="4722632" cy="2319110"/>
                                    </a:xfrm>
                                    <a:prstGeom prst="rect">
                                      <a:avLst/>
                                    </a:prstGeom>
                                    <a:noFill/>
                                    <a:ln>
                                      <a:noFill/>
                                    </a:ln>
                                    <a:extLst>
                                      <a:ext uri="{53640926-AAD7-44D8-BBD7-CCE9431645EC}">
                                        <a14:shadowObscured xmlns:a14="http://schemas.microsoft.com/office/drawing/2010/main"/>
                                      </a:ext>
                                    </a:extLst>
                                  </pic:spPr>
                                </pic:pic>
                              </a:graphicData>
                            </a:graphic>
                          </wp:inline>
                        </w:drawing>
                      </w:r>
                    </w:p>
                    <w:p w14:paraId="01C796D5" w14:textId="77777777" w:rsidR="00F6231C" w:rsidRPr="00080856" w:rsidRDefault="00F6231C" w:rsidP="00C36FFA">
                      <w:pPr>
                        <w:contextualSpacing/>
                        <w:rPr>
                          <w:sz w:val="12"/>
                          <w:szCs w:val="12"/>
                        </w:rPr>
                      </w:pPr>
                    </w:p>
                    <w:p w14:paraId="033E2846" w14:textId="7DBF38EB" w:rsidR="00F6231C" w:rsidRDefault="00F6231C" w:rsidP="00C36FFA">
                      <w:pPr>
                        <w:contextualSpacing/>
                        <w:rPr>
                          <w:noProof/>
                        </w:rPr>
                      </w:pPr>
                      <w:r>
                        <w:rPr>
                          <w:b/>
                        </w:rPr>
                        <w:t>Figure 2e</w:t>
                      </w:r>
                      <w:r w:rsidRPr="00080856">
                        <w:rPr>
                          <w:b/>
                        </w:rPr>
                        <w:t xml:space="preserve">: </w:t>
                      </w:r>
                      <w:r>
                        <w:rPr>
                          <w:b/>
                        </w:rPr>
                        <w:t>Re-estimated p</w:t>
                      </w:r>
                      <w:r w:rsidRPr="00080856">
                        <w:rPr>
                          <w:b/>
                        </w:rPr>
                        <w:t xml:space="preserve">erformance metrics by algorithm by </w:t>
                      </w:r>
                      <w:r>
                        <w:rPr>
                          <w:b/>
                        </w:rPr>
                        <w:t>education</w:t>
                      </w:r>
                      <w:r>
                        <w:t xml:space="preserve">       </w:t>
                      </w:r>
                      <w:r>
                        <w:rPr>
                          <w:noProof/>
                        </w:rPr>
                        <w:t xml:space="preserve">    </w:t>
                      </w:r>
                    </w:p>
                    <w:p w14:paraId="45B6B34C" w14:textId="72C843C5" w:rsidR="00F6231C" w:rsidRPr="00C36FFA" w:rsidRDefault="00F6231C" w:rsidP="00C36FFA">
                      <w:pPr>
                        <w:tabs>
                          <w:tab w:val="left" w:pos="4950"/>
                          <w:tab w:val="left" w:pos="8550"/>
                        </w:tabs>
                        <w:contextualSpacing/>
                        <w:rPr>
                          <w:b/>
                        </w:rPr>
                      </w:pPr>
                      <w:r>
                        <w:rPr>
                          <w:noProof/>
                        </w:rPr>
                        <w:t xml:space="preserve">     </w:t>
                      </w:r>
                      <w:r w:rsidRPr="00C36FFA">
                        <w:rPr>
                          <w:noProof/>
                        </w:rPr>
                        <w:drawing>
                          <wp:inline distT="0" distB="0" distL="0" distR="0" wp14:anchorId="6A1659FC" wp14:editId="085CCA9D">
                            <wp:extent cx="5247235" cy="2179529"/>
                            <wp:effectExtent l="0" t="0" r="0" b="0"/>
                            <wp:docPr id="54" name="Picture 54" descr="C:\Users\kzhang0316\Dropbox (Personal)\0.WORK\Power_Kan_Projects\AD_Disparities\R\Charts\Bar charts\Re-esimated - by edu_201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zhang0316\Dropbox (Personal)\0.WORK\Power_Kan_Projects\AD_Disparities\R\Charts\Bar charts\Re-esimated - by edu_2018_031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3497" t="14786" b="9823"/>
                                    <a:stretch/>
                                  </pic:blipFill>
                                  <pic:spPr bwMode="auto">
                                    <a:xfrm>
                                      <a:off x="0" y="0"/>
                                      <a:ext cx="5312280" cy="22065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0D095336" w14:textId="77777777" w:rsidR="00F6231C" w:rsidRPr="00080856" w:rsidRDefault="00F6231C" w:rsidP="00C36FFA">
                      <w:pPr>
                        <w:tabs>
                          <w:tab w:val="left" w:pos="1080"/>
                        </w:tabs>
                        <w:contextualSpacing/>
                        <w:rPr>
                          <w:sz w:val="12"/>
                          <w:szCs w:val="12"/>
                        </w:rPr>
                      </w:pPr>
                    </w:p>
                    <w:p w14:paraId="39CA07F9" w14:textId="77777777" w:rsidR="00F6231C" w:rsidRPr="002E0B58" w:rsidRDefault="00F6231C" w:rsidP="00C36FFA">
                      <w:pPr>
                        <w:tabs>
                          <w:tab w:val="left" w:pos="4410"/>
                        </w:tabs>
                        <w:contextualSpacing/>
                        <w:rPr>
                          <w:b/>
                          <w:noProof/>
                          <w:sz w:val="12"/>
                          <w:szCs w:val="12"/>
                        </w:rPr>
                      </w:pPr>
                    </w:p>
                    <w:p w14:paraId="16A0AEA1" w14:textId="77777777" w:rsidR="00F6231C" w:rsidRPr="002E0B58" w:rsidRDefault="00F6231C" w:rsidP="00C36FFA">
                      <w:pPr>
                        <w:tabs>
                          <w:tab w:val="left" w:pos="4410"/>
                        </w:tabs>
                        <w:contextualSpacing/>
                        <w:jc w:val="center"/>
                        <w:rPr>
                          <w:b/>
                          <w:noProof/>
                        </w:rPr>
                      </w:pPr>
                      <w:r w:rsidRPr="002E0B58">
                        <w:rPr>
                          <w:b/>
                          <w:noProof/>
                        </w:rPr>
                        <w:t>Key</w:t>
                      </w:r>
                    </w:p>
                    <w:p w14:paraId="2D5821CB" w14:textId="77777777" w:rsidR="00F6231C" w:rsidRDefault="00F6231C" w:rsidP="00C36FFA">
                      <w:pPr>
                        <w:tabs>
                          <w:tab w:val="left" w:pos="4410"/>
                        </w:tabs>
                        <w:contextualSpacing/>
                        <w:jc w:val="center"/>
                      </w:pPr>
                      <w:r>
                        <w:t xml:space="preserve">                        </w:t>
                      </w:r>
                      <w:r>
                        <w:rPr>
                          <w:noProof/>
                        </w:rPr>
                        <w:drawing>
                          <wp:inline distT="0" distB="0" distL="0" distR="0" wp14:anchorId="6B17AEEB" wp14:editId="069E627D">
                            <wp:extent cx="1215390" cy="203835"/>
                            <wp:effectExtent l="0" t="0" r="3810" b="5715"/>
                            <wp:docPr id="51" name="Picture 51" descr="C:\Users\kzhang0316\Dropbox (Personal)\0.WORK\Power_Kan_Projects\AD_Disparities\R\Charts\Bar charts\Primary analyses - by age_2018_0312.png"/>
                            <wp:cNvGraphicFramePr/>
                            <a:graphic xmlns:a="http://schemas.openxmlformats.org/drawingml/2006/main">
                              <a:graphicData uri="http://schemas.openxmlformats.org/drawingml/2006/picture">
                                <pic:pic xmlns:pic="http://schemas.openxmlformats.org/drawingml/2006/picture">
                                  <pic:nvPicPr>
                                    <pic:cNvPr id="5" name="Picture 5" descr="C:\Users\kzhang0316\Dropbox (Personal)\0.WORK\Power_Kan_Projects\AD_Disparities\R\Charts\Bar charts\Primary analyses - by age_2018_0312.png"/>
                                    <pic:cNvPicPr/>
                                  </pic:nvPicPr>
                                  <pic:blipFill rotWithShape="1">
                                    <a:blip r:embed="rId14">
                                      <a:extLst>
                                        <a:ext uri="{28A0092B-C50C-407E-A947-70E740481C1C}">
                                          <a14:useLocalDpi xmlns:a14="http://schemas.microsoft.com/office/drawing/2010/main" val="0"/>
                                        </a:ext>
                                      </a:extLst>
                                    </a:blip>
                                    <a:srcRect l="20500" t="93265" r="58994" b="2178"/>
                                    <a:stretch/>
                                  </pic:blipFill>
                                  <pic:spPr bwMode="auto">
                                    <a:xfrm>
                                      <a:off x="0" y="0"/>
                                      <a:ext cx="1215390" cy="2038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E0B58">
                        <w:rPr>
                          <w:noProof/>
                        </w:rPr>
                        <w:drawing>
                          <wp:inline distT="0" distB="0" distL="0" distR="0" wp14:anchorId="0535054B" wp14:editId="5E18C458">
                            <wp:extent cx="1916430" cy="204470"/>
                            <wp:effectExtent l="0" t="0" r="762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6430" cy="204470"/>
                                    </a:xfrm>
                                    <a:prstGeom prst="rect">
                                      <a:avLst/>
                                    </a:prstGeom>
                                    <a:noFill/>
                                    <a:ln>
                                      <a:noFill/>
                                    </a:ln>
                                  </pic:spPr>
                                </pic:pic>
                              </a:graphicData>
                            </a:graphic>
                          </wp:inline>
                        </w:drawing>
                      </w:r>
                    </w:p>
                  </w:txbxContent>
                </v:textbox>
                <w10:wrap type="square" anchorx="margin"/>
              </v:shape>
            </w:pict>
          </mc:Fallback>
        </mc:AlternateContent>
      </w:r>
    </w:p>
    <w:p w14:paraId="6E6AA8A5" w14:textId="77777777" w:rsidR="00C36FFA" w:rsidRDefault="00C36FFA" w:rsidP="00201308">
      <w:pPr>
        <w:widowControl w:val="0"/>
        <w:autoSpaceDE w:val="0"/>
        <w:autoSpaceDN w:val="0"/>
        <w:adjustRightInd w:val="0"/>
        <w:spacing w:line="240" w:lineRule="auto"/>
        <w:ind w:left="640" w:hanging="640"/>
        <w:rPr>
          <w:b/>
        </w:rPr>
      </w:pPr>
    </w:p>
    <w:p w14:paraId="0CD4A2C1" w14:textId="23C90C18" w:rsidR="00C36FFA" w:rsidRDefault="00C36FFA" w:rsidP="00201308">
      <w:pPr>
        <w:widowControl w:val="0"/>
        <w:autoSpaceDE w:val="0"/>
        <w:autoSpaceDN w:val="0"/>
        <w:adjustRightInd w:val="0"/>
        <w:spacing w:line="240" w:lineRule="auto"/>
        <w:ind w:left="640" w:hanging="640"/>
        <w:rPr>
          <w:b/>
        </w:rPr>
      </w:pPr>
    </w:p>
    <w:p w14:paraId="54746D4D" w14:textId="79321D1F" w:rsidR="00C36FFA" w:rsidRDefault="00C36FFA" w:rsidP="00201308">
      <w:pPr>
        <w:widowControl w:val="0"/>
        <w:autoSpaceDE w:val="0"/>
        <w:autoSpaceDN w:val="0"/>
        <w:adjustRightInd w:val="0"/>
        <w:spacing w:line="240" w:lineRule="auto"/>
        <w:ind w:left="640" w:hanging="640"/>
        <w:rPr>
          <w:b/>
        </w:rPr>
      </w:pPr>
    </w:p>
    <w:p w14:paraId="5A3D7326" w14:textId="04F3AE56" w:rsidR="00E91AA5" w:rsidRPr="00E91AA5" w:rsidRDefault="00E91AA5" w:rsidP="00201308">
      <w:pPr>
        <w:widowControl w:val="0"/>
        <w:autoSpaceDE w:val="0"/>
        <w:autoSpaceDN w:val="0"/>
        <w:adjustRightInd w:val="0"/>
        <w:spacing w:line="240" w:lineRule="auto"/>
        <w:ind w:left="640" w:hanging="640"/>
        <w:rPr>
          <w:b/>
        </w:rPr>
      </w:pPr>
    </w:p>
    <w:sectPr w:rsidR="00E91AA5" w:rsidRPr="00E91AA5">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dellena Glymour" w:date="2018-03-01T08:46:00Z" w:initials="MG">
    <w:p w14:paraId="3AC24BFF" w14:textId="0FD13F8C" w:rsidR="00F6231C" w:rsidRDefault="00F6231C">
      <w:pPr>
        <w:pStyle w:val="CommentText"/>
      </w:pPr>
      <w:r>
        <w:rPr>
          <w:rStyle w:val="CommentReference"/>
        </w:rPr>
        <w:annotationRef/>
      </w:r>
      <w:r>
        <w:t xml:space="preserve">I think you need to explain the weird feature of HRS that there are low quality direct cognitive assessments as long as people are functional enough to be interviewed, but when they are impaired there are only proxy interviews. ADAMS included some of both types of respondents. </w:t>
      </w:r>
    </w:p>
  </w:comment>
  <w:comment w:id="1" w:author="Gianattasio, Kan" w:date="2018-03-09T13:58:00Z" w:initials="KZG">
    <w:p w14:paraId="6A7F1042" w14:textId="11E8CE6A" w:rsidR="00F6231C" w:rsidRDefault="00F6231C">
      <w:pPr>
        <w:pStyle w:val="CommentText"/>
      </w:pPr>
      <w:r>
        <w:rPr>
          <w:rStyle w:val="CommentReference"/>
        </w:rPr>
        <w:annotationRef/>
      </w:r>
      <w:r>
        <w:t xml:space="preserve">Do we need to talk about the 24 Wave A participants and 2 Wave C participants who were tentatively diagnosed with dementia, and were asked to return for a follow-up in the next wave? </w:t>
      </w:r>
    </w:p>
    <w:p w14:paraId="26F31344" w14:textId="77C157D5" w:rsidR="00F6231C" w:rsidRDefault="00F6231C">
      <w:pPr>
        <w:pStyle w:val="CommentText"/>
      </w:pPr>
      <w:r>
        <w:t>It seems to me that because we excluded these follow-up observations in our construction of the validation dataset, we should be ok with not going into detail about this?</w:t>
      </w:r>
    </w:p>
  </w:comment>
  <w:comment w:id="2" w:author="Power, Melinda" w:date="2018-01-10T11:54:00Z" w:initials="PM">
    <w:p w14:paraId="36FB4EC1" w14:textId="20104945" w:rsidR="00F6231C" w:rsidRDefault="00F6231C">
      <w:pPr>
        <w:pStyle w:val="CommentText"/>
      </w:pPr>
      <w:r>
        <w:rPr>
          <w:rStyle w:val="CommentReference"/>
        </w:rPr>
        <w:annotationRef/>
      </w:r>
      <w:r>
        <w:rPr>
          <w:rStyle w:val="CommentReference"/>
        </w:rPr>
        <w:t xml:space="preserve">Maria – do you understand what they did?  This phrase is used in the documentation, but I think they’d have to have just one at the end since there is only one variable.  </w:t>
      </w:r>
    </w:p>
  </w:comment>
  <w:comment w:id="3" w:author="Medellena Glymour" w:date="2018-03-01T08:37:00Z" w:initials="MG">
    <w:p w14:paraId="710CC947" w14:textId="7EAB8B89" w:rsidR="00F6231C" w:rsidRDefault="00F6231C">
      <w:pPr>
        <w:pStyle w:val="CommentText"/>
      </w:pPr>
      <w:r>
        <w:rPr>
          <w:rStyle w:val="CommentReference"/>
        </w:rPr>
        <w:annotationRef/>
      </w:r>
      <w:r>
        <w:t xml:space="preserve">My guess is that they changed in the middle from DSM 3R to DSM 4. </w:t>
      </w:r>
    </w:p>
    <w:p w14:paraId="1614F85D" w14:textId="12E0C383" w:rsidR="00F6231C" w:rsidRDefault="00F6231C">
      <w:pPr>
        <w:pStyle w:val="CommentText"/>
      </w:pPr>
      <w:r>
        <w:t xml:space="preserve">The Woncata paper has a reasonable comparison: </w:t>
      </w:r>
    </w:p>
    <w:p w14:paraId="53B93774" w14:textId="2ABF4463" w:rsidR="00F6231C" w:rsidRDefault="00F6231C">
      <w:pPr>
        <w:pStyle w:val="CommentText"/>
      </w:pPr>
      <w:hyperlink r:id="rId1" w:tgtFrame="_blank" w:tooltip="Persistent link using digital object identifier" w:history="1">
        <w:r>
          <w:rPr>
            <w:rStyle w:val="Hyperlink"/>
            <w:rFonts w:ascii="Arial" w:hAnsi="Arial" w:cs="Arial"/>
            <w:color w:val="007398"/>
          </w:rPr>
          <w:t>https://doi.org/10.1097/JGP.0b013e31813c6b6c</w:t>
        </w:r>
      </w:hyperlink>
    </w:p>
    <w:p w14:paraId="06AF593E" w14:textId="66A30583" w:rsidR="00F6231C" w:rsidRDefault="00F6231C">
      <w:pPr>
        <w:pStyle w:val="CommentText"/>
      </w:pPr>
      <w:r>
        <w:t xml:space="preserve">I don’t think they would deliver very different results in the ADAMS sample. </w:t>
      </w:r>
    </w:p>
  </w:comment>
  <w:comment w:id="4" w:author="Medellena Glymour" w:date="2018-03-01T08:47:00Z" w:initials="MG">
    <w:p w14:paraId="697F9B99" w14:textId="2C04DCE6" w:rsidR="00F6231C" w:rsidRDefault="00F6231C">
      <w:pPr>
        <w:pStyle w:val="CommentText"/>
      </w:pPr>
      <w:r>
        <w:rPr>
          <w:rStyle w:val="CommentReference"/>
        </w:rPr>
        <w:annotationRef/>
      </w:r>
      <w:r>
        <w:t xml:space="preserve">Consider including an algorithm that ignores the proxies.  This remains common.  </w:t>
      </w:r>
    </w:p>
  </w:comment>
  <w:comment w:id="5" w:author="Gianattasio, Kan" w:date="2018-03-09T11:55:00Z" w:initials="KZG">
    <w:p w14:paraId="37BF715B" w14:textId="58FDFB6B" w:rsidR="00F6231C" w:rsidRDefault="00F6231C">
      <w:pPr>
        <w:pStyle w:val="CommentText"/>
      </w:pPr>
      <w:r>
        <w:rPr>
          <w:rStyle w:val="CommentReference"/>
        </w:rPr>
        <w:annotationRef/>
      </w:r>
      <w:r>
        <w:t>H-W, L-K-B, Hurd, and Crimmins each have complete separate algorithms for self-respondents and proxies, so the proxy algorithms can just be ignored if that data is not available? I made this point clearer in the last sentence of this paragraph. Is it still necessary to find something that ignores proxies altogether?</w:t>
      </w:r>
    </w:p>
  </w:comment>
  <w:comment w:id="6" w:author="Medellena Glymour" w:date="2018-03-01T10:44:00Z" w:initials="MG">
    <w:p w14:paraId="25CDEE05" w14:textId="1BB0A5FF" w:rsidR="00F6231C" w:rsidRDefault="00F6231C">
      <w:pPr>
        <w:pStyle w:val="CommentText"/>
      </w:pPr>
      <w:r>
        <w:rPr>
          <w:rStyle w:val="CommentReference"/>
        </w:rPr>
        <w:annotationRef/>
      </w:r>
      <w:r>
        <w:t>It’s not quite right that they weren’t used for the algorithm creation, right?  Because these were in wave A but were not diagnosed I thought. Waves B, C and D just followed up those not demented at Wave A?</w:t>
      </w:r>
    </w:p>
  </w:comment>
  <w:comment w:id="7" w:author="Gianattasio, Kan" w:date="2018-03-09T12:19:00Z" w:initials="KZG">
    <w:p w14:paraId="5DDC1340" w14:textId="43A1A206" w:rsidR="00F6231C" w:rsidRDefault="00F6231C">
      <w:pPr>
        <w:pStyle w:val="CommentText"/>
      </w:pPr>
      <w:r>
        <w:rPr>
          <w:rStyle w:val="CommentReference"/>
        </w:rPr>
        <w:annotationRef/>
      </w:r>
      <w:r>
        <w:t xml:space="preserve">That’s correct – I clarified this above (highlighted sentence under the “Data Sources” section) as well as here </w:t>
      </w:r>
    </w:p>
  </w:comment>
  <w:comment w:id="8" w:author="Q. Wu" w:date="2018-02-22T21:03:00Z" w:initials="Wu">
    <w:p w14:paraId="7F5D2F27" w14:textId="08659FBD" w:rsidR="00F6231C" w:rsidRDefault="00F6231C">
      <w:pPr>
        <w:pStyle w:val="CommentText"/>
      </w:pPr>
      <w:r>
        <w:rPr>
          <w:rStyle w:val="CommentReference"/>
        </w:rPr>
        <w:annotationRef/>
      </w:r>
      <w:r>
        <w:t>Because they are not available in RAND?</w:t>
      </w:r>
    </w:p>
  </w:comment>
  <w:comment w:id="9" w:author="Gianattasio, Kan" w:date="2018-03-09T14:03:00Z" w:initials="KZG">
    <w:p w14:paraId="029774A0" w14:textId="4B997650" w:rsidR="00F6231C" w:rsidRDefault="00F6231C">
      <w:pPr>
        <w:pStyle w:val="CommentText"/>
      </w:pPr>
      <w:r>
        <w:rPr>
          <w:rStyle w:val="CommentReference"/>
        </w:rPr>
        <w:annotationRef/>
      </w:r>
      <w:r>
        <w:t>Yes</w:t>
      </w:r>
    </w:p>
  </w:comment>
  <w:comment w:id="12" w:author="Medellena Glymour" w:date="2018-03-01T10:47:00Z" w:initials="MG">
    <w:p w14:paraId="0E1466F8" w14:textId="2411D9C4" w:rsidR="00F6231C" w:rsidRDefault="00F6231C">
      <w:pPr>
        <w:pStyle w:val="CommentText"/>
      </w:pPr>
      <w:r>
        <w:rPr>
          <w:rStyle w:val="CommentReference"/>
        </w:rPr>
        <w:annotationRef/>
      </w:r>
      <w:r>
        <w:t>Can’t you just apply the Hurd formula?</w:t>
      </w:r>
    </w:p>
  </w:comment>
  <w:comment w:id="13" w:author="Gianattasio, Kan" w:date="2018-03-09T14:03:00Z" w:initials="KZG">
    <w:p w14:paraId="595CBDF5" w14:textId="196BAE47" w:rsidR="00F6231C" w:rsidRDefault="00F6231C">
      <w:pPr>
        <w:pStyle w:val="CommentText"/>
      </w:pPr>
      <w:r>
        <w:rPr>
          <w:rStyle w:val="CommentReference"/>
        </w:rPr>
        <w:annotationRef/>
      </w:r>
      <w:r>
        <w:t>Cutoff’s not provided (addressed below)</w:t>
      </w:r>
    </w:p>
  </w:comment>
  <w:comment w:id="14" w:author="Q. Wu" w:date="2018-02-22T21:20:00Z" w:initials="Wu">
    <w:p w14:paraId="19EB462C" w14:textId="51732A8C" w:rsidR="00F6231C" w:rsidRDefault="00F6231C">
      <w:pPr>
        <w:pStyle w:val="CommentText"/>
      </w:pPr>
      <w:r>
        <w:rPr>
          <w:rStyle w:val="CommentReference"/>
        </w:rPr>
        <w:annotationRef/>
      </w:r>
      <w:r>
        <w:t>What about when they are not available?</w:t>
      </w:r>
    </w:p>
  </w:comment>
  <w:comment w:id="15" w:author="Q. Wu" w:date="2018-02-22T21:06:00Z" w:initials="Wu">
    <w:p w14:paraId="6A05AC48" w14:textId="2E8845DA" w:rsidR="00F6231C" w:rsidRDefault="00F6231C">
      <w:pPr>
        <w:pStyle w:val="CommentText"/>
      </w:pPr>
      <w:r>
        <w:rPr>
          <w:rStyle w:val="CommentReference"/>
        </w:rPr>
        <w:annotationRef/>
      </w:r>
      <w:r>
        <w:t>So sample size of 530 for the validation sample consists of repeated records from the same individual?</w:t>
      </w:r>
    </w:p>
  </w:comment>
  <w:comment w:id="20" w:author="Medellena Glymour" w:date="2018-03-01T10:51:00Z" w:initials="MG">
    <w:p w14:paraId="681E0E5C" w14:textId="0AE9DE5E" w:rsidR="00F6231C" w:rsidRDefault="00F6231C">
      <w:pPr>
        <w:pStyle w:val="CommentText"/>
      </w:pPr>
      <w:r>
        <w:rPr>
          <w:rStyle w:val="CommentReference"/>
        </w:rPr>
        <w:annotationRef/>
      </w:r>
      <w:r>
        <w:t>Shoot.</w:t>
      </w:r>
    </w:p>
  </w:comment>
  <w:comment w:id="21" w:author="Medellena Glymour" w:date="2018-03-01T10:54:00Z" w:initials="MG">
    <w:p w14:paraId="490479AA" w14:textId="7B711482" w:rsidR="00F6231C" w:rsidRDefault="00F6231C">
      <w:pPr>
        <w:pStyle w:val="CommentText"/>
      </w:pPr>
      <w:r>
        <w:rPr>
          <w:rStyle w:val="CommentReference"/>
        </w:rPr>
        <w:annotationRef/>
      </w:r>
      <w:r>
        <w:t>Confused because you should have 3 outcome assessments for the internal validation sample.  How did you deal w/ repeated measures?  Were they just treated as independent observations?</w:t>
      </w:r>
    </w:p>
  </w:comment>
  <w:comment w:id="22" w:author="Gianattasio, Kan" w:date="2018-03-09T14:35:00Z" w:initials="KZG">
    <w:p w14:paraId="65DA73D0" w14:textId="4FFF5CCA" w:rsidR="00F6231C" w:rsidRDefault="00F6231C">
      <w:pPr>
        <w:pStyle w:val="CommentText"/>
      </w:pPr>
      <w:r>
        <w:rPr>
          <w:rStyle w:val="CommentReference"/>
        </w:rPr>
        <w:annotationRef/>
      </w:r>
      <w:r>
        <w:t>Yes, they were treated as independent observations. Addressed above (highlighted).</w:t>
      </w:r>
    </w:p>
  </w:comment>
  <w:comment w:id="23" w:author="Gianattasio, Kan" w:date="2018-03-09T14:38:00Z" w:initials="KZG">
    <w:p w14:paraId="1EC3C078" w14:textId="335EAC92" w:rsidR="00F6231C" w:rsidRDefault="00F6231C">
      <w:pPr>
        <w:pStyle w:val="CommentText"/>
      </w:pPr>
      <w:r>
        <w:rPr>
          <w:rStyle w:val="CommentReference"/>
        </w:rPr>
        <w:annotationRef/>
      </w:r>
      <w:r>
        <w:t>Do we need to provide a justification (i.e. to allow for comparable ROC curves) here?</w:t>
      </w:r>
    </w:p>
    <w:p w14:paraId="0DF60D08" w14:textId="77777777" w:rsidR="00F6231C" w:rsidRDefault="00F6231C">
      <w:pPr>
        <w:pStyle w:val="CommentText"/>
      </w:pPr>
    </w:p>
  </w:comment>
  <w:comment w:id="24" w:author="Medellena Glymour" w:date="2018-03-01T11:00:00Z" w:initials="MG">
    <w:p w14:paraId="2B2296F8" w14:textId="10B258D0" w:rsidR="00F6231C" w:rsidRDefault="00F6231C">
      <w:pPr>
        <w:pStyle w:val="CommentText"/>
      </w:pPr>
      <w:r>
        <w:rPr>
          <w:rStyle w:val="CommentReference"/>
        </w:rPr>
        <w:annotationRef/>
      </w:r>
      <w:r>
        <w:t>Assume there is some potential error in ADAMS diagnoses, but I don’t know how to think about that.</w:t>
      </w:r>
    </w:p>
  </w:comment>
  <w:comment w:id="25" w:author="Q. Wu" w:date="2018-02-22T21:11:00Z" w:initials="Wu">
    <w:p w14:paraId="3CEC8793" w14:textId="30970665" w:rsidR="00F6231C" w:rsidRDefault="00F6231C">
      <w:pPr>
        <w:pStyle w:val="CommentText"/>
      </w:pPr>
      <w:r>
        <w:rPr>
          <w:rStyle w:val="CommentReference"/>
        </w:rPr>
        <w:annotationRef/>
      </w:r>
      <w:r>
        <w:t xml:space="preserve">Does this validation sample also include those who were diagnosed as demented in wave A? </w:t>
      </w:r>
    </w:p>
    <w:p w14:paraId="2CDD2151" w14:textId="626F0235" w:rsidR="00F6231C" w:rsidRDefault="00F6231C">
      <w:pPr>
        <w:pStyle w:val="CommentText"/>
      </w:pPr>
      <w:r>
        <w:t>If not, it includes only recently diagnosed dementia cases.</w:t>
      </w:r>
    </w:p>
  </w:comment>
  <w:comment w:id="26" w:author="Gianattasio, Kan" w:date="2018-03-09T15:08:00Z" w:initials="KZG">
    <w:p w14:paraId="79DD0787" w14:textId="20C14AB9" w:rsidR="00F6231C" w:rsidRDefault="00F6231C">
      <w:pPr>
        <w:pStyle w:val="CommentText"/>
      </w:pPr>
      <w:r>
        <w:rPr>
          <w:rStyle w:val="CommentReference"/>
        </w:rPr>
        <w:annotationRef/>
      </w:r>
      <w:r>
        <w:t>Yes – clarification added</w:t>
      </w:r>
    </w:p>
  </w:comment>
  <w:comment w:id="27" w:author="Medellena Glymour" w:date="2018-03-01T11:01:00Z" w:initials="MG">
    <w:p w14:paraId="719D6780" w14:textId="14D1FA70" w:rsidR="00F6231C" w:rsidRDefault="00F6231C">
      <w:pPr>
        <w:pStyle w:val="CommentText"/>
      </w:pPr>
      <w:r>
        <w:rPr>
          <w:rStyle w:val="CommentReference"/>
        </w:rPr>
        <w:annotationRef/>
      </w:r>
      <w:r>
        <w:t>Is this only if people remained alive?</w:t>
      </w:r>
    </w:p>
  </w:comment>
  <w:comment w:id="28" w:author="Medellena Glymour" w:date="2018-03-01T11:02:00Z" w:initials="MG">
    <w:p w14:paraId="56814AF1" w14:textId="7107EB50" w:rsidR="00F6231C" w:rsidRDefault="00F6231C">
      <w:pPr>
        <w:pStyle w:val="CommentText"/>
      </w:pPr>
      <w:r>
        <w:rPr>
          <w:rStyle w:val="CommentReference"/>
        </w:rPr>
        <w:annotationRef/>
      </w:r>
      <w:r>
        <w:t>Consider github</w:t>
      </w:r>
    </w:p>
  </w:comment>
  <w:comment w:id="29" w:author="Medellena Glymour" w:date="2018-03-01T11:03:00Z" w:initials="MG">
    <w:p w14:paraId="34035632" w14:textId="76B369A3" w:rsidR="00F6231C" w:rsidRDefault="00F6231C">
      <w:pPr>
        <w:pStyle w:val="CommentText"/>
      </w:pPr>
      <w:r>
        <w:rPr>
          <w:rStyle w:val="CommentReference"/>
        </w:rPr>
        <w:annotationRef/>
      </w:r>
      <w:r>
        <w:t>Subgroup comparisons?</w:t>
      </w:r>
    </w:p>
  </w:comment>
  <w:comment w:id="30" w:author="Medellena Glymour" w:date="2018-03-01T13:13:00Z" w:initials="MG">
    <w:p w14:paraId="5ABE4949" w14:textId="56AA7684" w:rsidR="00F6231C" w:rsidRDefault="00F6231C">
      <w:pPr>
        <w:pStyle w:val="CommentText"/>
      </w:pPr>
      <w:r>
        <w:rPr>
          <w:rStyle w:val="CommentReference"/>
        </w:rPr>
        <w:annotationRef/>
      </w:r>
      <w:r>
        <w:t>I’m confused about the sample sizes – e.g., why does the validation set have n&gt;1000?  I thought I understood who these were but I expected it to be 856-the number of dementia cases atADAMS wave A, so clearly I didn’t understand.</w:t>
      </w:r>
    </w:p>
    <w:p w14:paraId="64918FAD" w14:textId="12EC9F18" w:rsidR="00F6231C" w:rsidRDefault="00F6231C">
      <w:pPr>
        <w:pStyle w:val="CommentText"/>
      </w:pPr>
      <w:r>
        <w:t>Consider adding a flow chart describing data, e.g., parent HRS in 2000 (n=30,000ish)</w:t>
      </w:r>
      <w:r>
        <w:sym w:font="Wingdings" w:char="F0E0"/>
      </w:r>
      <w:r>
        <w:t xml:space="preserve"> ADAMS A(n=856)</w:t>
      </w:r>
      <w:r>
        <w:sym w:font="Wingdings" w:char="F0E0"/>
      </w:r>
      <w:r>
        <w:t>ADAMS B etc</w:t>
      </w:r>
    </w:p>
    <w:p w14:paraId="1AA01079" w14:textId="09A4A0A4" w:rsidR="00F6231C" w:rsidRDefault="00F6231C">
      <w:pPr>
        <w:pStyle w:val="CommentText"/>
      </w:pPr>
    </w:p>
    <w:p w14:paraId="0BB36D47" w14:textId="57A9E4F6" w:rsidR="00F6231C" w:rsidRDefault="00F6231C">
      <w:pPr>
        <w:pStyle w:val="CommentText"/>
      </w:pPr>
      <w:r>
        <w:t>Maybe my confusion is because the N= in the table corresponds with observations, not people?  If so, designate both.</w:t>
      </w:r>
    </w:p>
  </w:comment>
  <w:comment w:id="31" w:author="Gianattasio, Kan" w:date="2018-03-09T15:12:00Z" w:initials="KZG">
    <w:p w14:paraId="2F64A2D8" w14:textId="55A1343F" w:rsidR="00F6231C" w:rsidRDefault="00F6231C">
      <w:pPr>
        <w:pStyle w:val="CommentText"/>
      </w:pPr>
      <w:r>
        <w:rPr>
          <w:rStyle w:val="CommentReference"/>
        </w:rPr>
        <w:annotationRef/>
      </w:r>
      <w:r>
        <w:t>Flow chart added above (figure 1).</w:t>
      </w:r>
    </w:p>
    <w:p w14:paraId="113C6952" w14:textId="77777777" w:rsidR="00F6231C" w:rsidRDefault="00F6231C">
      <w:pPr>
        <w:pStyle w:val="CommentText"/>
      </w:pPr>
    </w:p>
    <w:p w14:paraId="6FA9D1D5" w14:textId="21771B90" w:rsidR="00F6231C" w:rsidRDefault="00F6231C">
      <w:pPr>
        <w:pStyle w:val="CommentText"/>
      </w:pPr>
      <w:r>
        <w:t xml:space="preserve">The primary validation data has N=515 (including repeated observations). Observations = unique participants in the training data. The 515 observations in the validation data come from 376 unique participants – I added this clarification above under “statistical analyses”. </w:t>
      </w:r>
    </w:p>
    <w:p w14:paraId="1D5ADC16" w14:textId="53887BA6" w:rsidR="00F6231C" w:rsidRDefault="00F6231C">
      <w:pPr>
        <w:pStyle w:val="CommentText"/>
      </w:pPr>
      <w:r>
        <w:t>The alternate validation data (for the sensitivity analyses) has N=1049 because those with prior dementia diagnosis known to be alive at the time of subsequent ADAMS assessments (based on participation in HRS interviews) were added to the sample – there are only 651 unique participants. This is also clarified under “statistical analyses”</w:t>
      </w:r>
    </w:p>
  </w:comment>
  <w:comment w:id="32" w:author="Medellena Glymour" w:date="2018-03-01T13:44:00Z" w:initials="MG">
    <w:p w14:paraId="3600B42B" w14:textId="1354A735" w:rsidR="00F6231C" w:rsidRDefault="00F6231C">
      <w:pPr>
        <w:pStyle w:val="CommentText"/>
      </w:pPr>
      <w:r>
        <w:rPr>
          <w:rStyle w:val="CommentReference"/>
        </w:rPr>
        <w:annotationRef/>
      </w:r>
      <w:r w:rsidRPr="00D809FC">
        <w:rPr>
          <w:highlight w:val="yellow"/>
        </w:rPr>
        <w:t>I don’t think it’s quite right to say that Wu used the direct cognitive measures for proxy respondents.  Even though it was a single model, they would have fallen out of the prediction or proxies.</w:t>
      </w:r>
      <w:r>
        <w:t xml:space="preserve"> </w:t>
      </w:r>
    </w:p>
  </w:comment>
  <w:comment w:id="33" w:author="Q. Wu" w:date="2018-02-22T20:58:00Z" w:initials="Wu">
    <w:p w14:paraId="2F1EAC9D" w14:textId="77777777" w:rsidR="00F6231C" w:rsidRDefault="00F6231C" w:rsidP="00D809FC">
      <w:pPr>
        <w:pStyle w:val="CommentText"/>
      </w:pPr>
      <w:r>
        <w:rPr>
          <w:rStyle w:val="CommentReference"/>
        </w:rPr>
        <w:annotationRef/>
      </w:r>
      <w:r>
        <w:t>This is related to the differences just mentioned, right? Essentially, the validation sample overall is healthier than the training sample.</w:t>
      </w:r>
    </w:p>
  </w:comment>
  <w:comment w:id="34" w:author="Medellena Glymour" w:date="2018-03-01T11:26:00Z" w:initials="MG">
    <w:p w14:paraId="44A1443D" w14:textId="42404AD1" w:rsidR="00F6231C" w:rsidRDefault="00F6231C">
      <w:pPr>
        <w:pStyle w:val="CommentText"/>
      </w:pPr>
      <w:r>
        <w:rPr>
          <w:rStyle w:val="CommentReference"/>
        </w:rPr>
        <w:annotationRef/>
      </w:r>
      <w:r>
        <w:t>Not sure if my rephrase is consistent with what you intended.  Very puzzling performance is so much better in the eweighted sample.  Maybe the selection on cognition led to selecting “hard to classify” cases? I can understand why accuracy is improved, but I’m surprised about the specificity</w:t>
      </w:r>
    </w:p>
  </w:comment>
  <w:comment w:id="35" w:author="Gianattasio, Kan" w:date="2018-03-09T16:02:00Z" w:initials="KZG">
    <w:p w14:paraId="5DDA98B8" w14:textId="2412FDE6" w:rsidR="00F6231C" w:rsidRDefault="00F6231C">
      <w:pPr>
        <w:pStyle w:val="CommentText"/>
      </w:pPr>
      <w:r>
        <w:rPr>
          <w:rStyle w:val="CommentReference"/>
        </w:rPr>
        <w:annotationRef/>
      </w:r>
      <w:r>
        <w:t xml:space="preserve">Rephrase is consistent – edits accepted </w:t>
      </w:r>
    </w:p>
  </w:comment>
  <w:comment w:id="36" w:author="Power, Melinda" w:date="2018-02-14T16:46:00Z" w:initials="PM">
    <w:p w14:paraId="0DCEF184" w14:textId="5BB6EE36" w:rsidR="00F6231C" w:rsidRDefault="00F6231C">
      <w:pPr>
        <w:pStyle w:val="CommentText"/>
      </w:pPr>
      <w:r>
        <w:rPr>
          <w:rStyle w:val="CommentReference"/>
        </w:rPr>
        <w:annotationRef/>
      </w:r>
      <w:r w:rsidRPr="001F3C29">
        <w:rPr>
          <w:highlight w:val="yellow"/>
        </w:rPr>
        <w:t>Do we need to be accounting for the repeated measures in the HRS validation dataset analyses?  Probably….</w:t>
      </w:r>
    </w:p>
  </w:comment>
  <w:comment w:id="37" w:author="Medellena Glymour" w:date="2018-03-01T11:07:00Z" w:initials="MG">
    <w:p w14:paraId="27578667" w14:textId="6F0D977D" w:rsidR="00F6231C" w:rsidRPr="001F3C29" w:rsidRDefault="00F6231C">
      <w:pPr>
        <w:pStyle w:val="CommentText"/>
        <w:rPr>
          <w:highlight w:val="yellow"/>
        </w:rPr>
      </w:pPr>
      <w:r>
        <w:rPr>
          <w:rStyle w:val="CommentReference"/>
        </w:rPr>
        <w:annotationRef/>
      </w:r>
      <w:r w:rsidRPr="001F3C29">
        <w:rPr>
          <w:highlight w:val="yellow"/>
        </w:rPr>
        <w:t xml:space="preserve">For the prevalent cases analyses, definitely. </w:t>
      </w:r>
    </w:p>
    <w:p w14:paraId="77798FB7" w14:textId="60CAAAD4" w:rsidR="00F6231C" w:rsidRDefault="00F6231C">
      <w:pPr>
        <w:pStyle w:val="CommentText"/>
      </w:pPr>
      <w:r w:rsidRPr="001F3C29">
        <w:rPr>
          <w:highlight w:val="yellow"/>
        </w:rPr>
        <w:t>For the incident, I’m not sure, since it’s more or less like a survival analysis.  Still, once you have all the analyses you want, I’d just bootstrap the whole shebang, so you don’t have to worry about it.</w:t>
      </w:r>
      <w:r>
        <w:t xml:space="preserve"> </w:t>
      </w:r>
    </w:p>
  </w:comment>
  <w:comment w:id="38" w:author="Medellena Glymour" w:date="2018-03-01T11:09:00Z" w:initials="MG">
    <w:p w14:paraId="39176C40" w14:textId="38A845D6" w:rsidR="00F6231C" w:rsidRDefault="00F6231C">
      <w:pPr>
        <w:pStyle w:val="CommentText"/>
      </w:pPr>
      <w:r>
        <w:rPr>
          <w:rStyle w:val="CommentReference"/>
        </w:rPr>
        <w:annotationRef/>
      </w:r>
      <w:r>
        <w:t>What fraction of proxy respondents are classed as demented under each algorithm?</w:t>
      </w:r>
    </w:p>
  </w:comment>
  <w:comment w:id="39" w:author="Gianattasio, Kan [2]" w:date="2018-03-12T11:48:00Z" w:initials="KZG">
    <w:p w14:paraId="39B30B07" w14:textId="59DBE9A2" w:rsidR="00F6231C" w:rsidRDefault="00F6231C">
      <w:pPr>
        <w:pStyle w:val="CommentText"/>
      </w:pPr>
      <w:r>
        <w:rPr>
          <w:rStyle w:val="CommentReference"/>
        </w:rPr>
        <w:annotationRef/>
      </w:r>
      <w:r>
        <w:t xml:space="preserve">Need to decide which table to use (maximizing % correct OR maximizing mean sens/spec) – comparison between Hurd vs. Crimmins/Wu consistent across both  </w:t>
      </w:r>
    </w:p>
  </w:comment>
  <w:comment w:id="40" w:author="Gianattasio, Kan [3]" w:date="2018-03-12T11:31:00Z" w:initials="KZG">
    <w:p w14:paraId="4F991E82" w14:textId="56AC8118" w:rsidR="00F6231C" w:rsidRDefault="00F6231C">
      <w:pPr>
        <w:pStyle w:val="CommentText"/>
      </w:pPr>
      <w:r>
        <w:rPr>
          <w:rStyle w:val="CommentReference"/>
        </w:rPr>
        <w:annotationRef/>
      </w:r>
      <w:r>
        <w:t>Which one to present?</w:t>
      </w:r>
    </w:p>
    <w:p w14:paraId="14C4A2F6" w14:textId="54A603EA" w:rsidR="00F6231C" w:rsidRDefault="00F6231C" w:rsidP="00183D6C">
      <w:pPr>
        <w:pStyle w:val="CommentText"/>
        <w:numPr>
          <w:ilvl w:val="0"/>
          <w:numId w:val="5"/>
        </w:numPr>
      </w:pPr>
      <w:r>
        <w:t>Maximizing overall % correct OR</w:t>
      </w:r>
    </w:p>
    <w:p w14:paraId="20D98A94" w14:textId="7FB7AB57" w:rsidR="00F6231C" w:rsidRDefault="00F6231C" w:rsidP="00183D6C">
      <w:pPr>
        <w:pStyle w:val="CommentText"/>
        <w:numPr>
          <w:ilvl w:val="0"/>
          <w:numId w:val="5"/>
        </w:numPr>
      </w:pPr>
      <w:r>
        <w:t xml:space="preserve">Maximizing mean sensitivity/specificity? </w:t>
      </w:r>
    </w:p>
    <w:p w14:paraId="19983861" w14:textId="44351B19" w:rsidR="00F6231C" w:rsidRDefault="00F6231C" w:rsidP="00183D6C">
      <w:pPr>
        <w:pStyle w:val="CommentText"/>
        <w:numPr>
          <w:ilvl w:val="0"/>
          <w:numId w:val="5"/>
        </w:numPr>
      </w:pPr>
      <w:r>
        <w:t>Very different cut-points; the latter gives closet point on ROC curve</w:t>
      </w:r>
    </w:p>
  </w:comment>
  <w:comment w:id="41" w:author="Medellena Glymour" w:date="2018-03-01T13:24:00Z" w:initials="MG">
    <w:p w14:paraId="0FAF7EFF" w14:textId="3A0292F0" w:rsidR="00F6231C" w:rsidRDefault="00F6231C">
      <w:pPr>
        <w:pStyle w:val="CommentText"/>
      </w:pPr>
      <w:r>
        <w:rPr>
          <w:rStyle w:val="CommentReference"/>
        </w:rPr>
        <w:annotationRef/>
      </w:r>
      <w:r>
        <w:t xml:space="preserve">Consider (maybe for a future paper) comparing the performance of the algorithms in predicting mortality- not sure if this is a fair comparison though. </w:t>
      </w:r>
    </w:p>
  </w:comment>
  <w:comment w:id="42" w:author="Gianattasio, Kan [4]" w:date="2018-03-13T14:23:00Z" w:initials="KZG">
    <w:p w14:paraId="0C25BEC7" w14:textId="7362494E" w:rsidR="00C05F81" w:rsidRDefault="00C05F81">
      <w:pPr>
        <w:pStyle w:val="CommentText"/>
      </w:pPr>
      <w:r>
        <w:rPr>
          <w:rStyle w:val="CommentReference"/>
        </w:rPr>
        <w:annotationRef/>
      </w:r>
      <w:r>
        <w:t xml:space="preserve">Moved to discussion section. </w:t>
      </w:r>
    </w:p>
  </w:comment>
  <w:comment w:id="44" w:author="Q. Wu" w:date="2018-02-22T21:17:00Z" w:initials="Wu">
    <w:p w14:paraId="57B4A4F0" w14:textId="5FF01F3D" w:rsidR="00F6231C" w:rsidRDefault="00F6231C">
      <w:pPr>
        <w:pStyle w:val="CommentText"/>
      </w:pPr>
      <w:r>
        <w:rPr>
          <w:rStyle w:val="CommentReference"/>
        </w:rPr>
        <w:annotationRef/>
      </w:r>
      <w:r>
        <w:t>I would vote for this too, because that’s what the regression model does. I assume the ARIC data would give us the prevalent statistics?</w:t>
      </w:r>
    </w:p>
  </w:comment>
  <w:comment w:id="43" w:author="Power, Melinda" w:date="2018-02-14T16:48:00Z" w:initials="PM">
    <w:p w14:paraId="13DD6BF4" w14:textId="55273BF0" w:rsidR="00F6231C" w:rsidRDefault="00F6231C">
      <w:pPr>
        <w:pStyle w:val="CommentText"/>
      </w:pPr>
      <w:r>
        <w:rPr>
          <w:rStyle w:val="CommentReference"/>
        </w:rPr>
        <w:annotationRef/>
      </w:r>
      <w:r>
        <w:t>Wondering if this has to do with correlation within-person in the validation data…</w:t>
      </w:r>
    </w:p>
  </w:comment>
  <w:comment w:id="45" w:author="Q. Wu" w:date="2018-02-22T21:23:00Z" w:initials="Wu">
    <w:p w14:paraId="39D32E7B" w14:textId="3C4A1B83" w:rsidR="00F6231C" w:rsidRDefault="00F6231C">
      <w:pPr>
        <w:pStyle w:val="CommentText"/>
        <w:rPr>
          <w:lang w:eastAsia="zh-CN"/>
        </w:rPr>
      </w:pPr>
      <w:r>
        <w:rPr>
          <w:rStyle w:val="CommentReference"/>
        </w:rPr>
        <w:annotationRef/>
      </w:r>
      <w:r>
        <w:rPr>
          <w:lang w:eastAsia="zh-CN"/>
        </w:rPr>
        <w:t>Does this have something to do with the fact that p</w:t>
      </w:r>
      <w:r>
        <w:rPr>
          <w:rFonts w:hint="eastAsia"/>
          <w:lang w:eastAsia="zh-CN"/>
        </w:rPr>
        <w:t xml:space="preserve">roxy </w:t>
      </w:r>
      <w:r>
        <w:rPr>
          <w:lang w:eastAsia="zh-CN"/>
        </w:rPr>
        <w:t>respondents have higher prevalence than self respondents?</w:t>
      </w:r>
    </w:p>
  </w:comment>
  <w:comment w:id="46" w:author="Gianattasio, Kan [5]" w:date="2018-03-13T11:54:00Z" w:initials="KZG">
    <w:p w14:paraId="6FDE617B" w14:textId="24016A54" w:rsidR="00F6231C" w:rsidRDefault="00F6231C">
      <w:pPr>
        <w:pStyle w:val="CommentText"/>
      </w:pPr>
      <w:r>
        <w:rPr>
          <w:rStyle w:val="CommentReference"/>
        </w:rPr>
        <w:annotationRef/>
      </w:r>
      <w:r>
        <w:t>Added</w:t>
      </w:r>
    </w:p>
  </w:comment>
  <w:comment w:id="47" w:author="Medellena Glymour" w:date="2018-03-01T13:24:00Z" w:initials="MG">
    <w:p w14:paraId="6488E1C7" w14:textId="13C88BFF" w:rsidR="00F6231C" w:rsidRDefault="00F6231C">
      <w:pPr>
        <w:pStyle w:val="CommentText"/>
      </w:pPr>
      <w:r>
        <w:rPr>
          <w:rStyle w:val="CommentReference"/>
        </w:rPr>
        <w:annotationRef/>
      </w:r>
      <w:r>
        <w:t>Strongly suggest better algorithms are much needed!</w:t>
      </w:r>
    </w:p>
  </w:comment>
  <w:comment w:id="48" w:author="Gianattasio, Kan [6]" w:date="2018-03-13T14:35:00Z" w:initials="KZG">
    <w:p w14:paraId="17D8CC09" w14:textId="0238E98B" w:rsidR="00D5414F" w:rsidRDefault="00D5414F">
      <w:pPr>
        <w:pStyle w:val="CommentText"/>
      </w:pPr>
      <w:r>
        <w:rPr>
          <w:rStyle w:val="CommentReference"/>
        </w:rPr>
        <w:annotationRef/>
      </w:r>
      <w:r>
        <w:t xml:space="preserve">Addressed in last paragraph </w:t>
      </w:r>
    </w:p>
  </w:comment>
  <w:comment w:id="49" w:author="Medellena Glymour" w:date="2018-03-01T13:28:00Z" w:initials="MG">
    <w:p w14:paraId="6BE8C57A" w14:textId="0C2657BD" w:rsidR="00F6231C" w:rsidRDefault="00F6231C">
      <w:pPr>
        <w:pStyle w:val="CommentText"/>
      </w:pPr>
      <w:r>
        <w:rPr>
          <w:rStyle w:val="CommentReference"/>
        </w:rPr>
        <w:annotationRef/>
      </w:r>
      <w:r>
        <w:t xml:space="preserve">I bet some of these algorithms are not statistically distinguishable from one another if you had confidence intervals for the sensitivity/specificity estimates.  </w:t>
      </w:r>
      <w:r w:rsidRPr="008D2CE6">
        <w:rPr>
          <w:highlight w:val="yellow"/>
        </w:rPr>
        <w:t>You could bootstrap it (I think).</w:t>
      </w:r>
      <w:r>
        <w:t xml:space="preserve">  </w:t>
      </w:r>
    </w:p>
  </w:comment>
  <w:comment w:id="57" w:author="Gianattasio, Kan [7]" w:date="2018-03-13T14:07:00Z" w:initials="KZG">
    <w:p w14:paraId="5A14AA8B" w14:textId="6AC56A38" w:rsidR="0076755B" w:rsidRDefault="0076755B">
      <w:pPr>
        <w:pStyle w:val="CommentText"/>
      </w:pPr>
      <w:r>
        <w:rPr>
          <w:rStyle w:val="CommentReference"/>
        </w:rPr>
        <w:annotationRef/>
      </w:r>
      <w:r>
        <w:t>What about Hurd’s probit model?</w:t>
      </w:r>
    </w:p>
    <w:p w14:paraId="35FDF5A4" w14:textId="46CB1428" w:rsidR="0076755B" w:rsidRDefault="0076755B">
      <w:pPr>
        <w:pStyle w:val="CommentText"/>
      </w:pPr>
      <w:r>
        <w:t>Do the probabilities of each class add up to 1 (unlike the multinomial logit)?</w:t>
      </w:r>
    </w:p>
    <w:p w14:paraId="69FAEE2D" w14:textId="5A903273" w:rsidR="00651EBF" w:rsidRDefault="0076755B">
      <w:pPr>
        <w:pStyle w:val="CommentText"/>
      </w:pPr>
      <w:r>
        <w:t>If so, then using 0.5 is safe and account for CIND probability wouldn’t affect dementia classification accuracy. (Although it would affect lower probability thresholds in the ROC’s?)</w:t>
      </w:r>
    </w:p>
  </w:comment>
  <w:comment w:id="58" w:author="Medellena Glymour" w:date="2018-03-01T13:40:00Z" w:initials="MG">
    <w:p w14:paraId="0B2C115A" w14:textId="77777777" w:rsidR="00F6231C" w:rsidRDefault="00F6231C">
      <w:pPr>
        <w:pStyle w:val="CommentText"/>
      </w:pPr>
      <w:r>
        <w:rPr>
          <w:rStyle w:val="CommentReference"/>
        </w:rPr>
        <w:annotationRef/>
      </w:r>
      <w:r>
        <w:t>I thought you just used what they posted?</w:t>
      </w:r>
    </w:p>
    <w:p w14:paraId="4CC066B2" w14:textId="566F1E32" w:rsidR="00F6231C" w:rsidRDefault="00F6231C">
      <w:pPr>
        <w:pStyle w:val="CommentText"/>
      </w:pPr>
      <w:r w:rsidRPr="005A4E58">
        <w:rPr>
          <w:highlight w:val="yellow"/>
        </w:rPr>
        <w:t>Do you want me to write Ken Langa and ask him?  He *might* respond….</w:t>
      </w:r>
      <w:r>
        <w:t xml:space="preserve"> </w:t>
      </w:r>
    </w:p>
  </w:comment>
  <w:comment w:id="59" w:author="Medellena Glymour" w:date="2018-03-01T13:42:00Z" w:initials="MG">
    <w:p w14:paraId="7FE65B26" w14:textId="199F9FCA" w:rsidR="00F6231C" w:rsidRDefault="00F6231C">
      <w:pPr>
        <w:pStyle w:val="CommentText"/>
      </w:pPr>
      <w:r>
        <w:rPr>
          <w:rStyle w:val="CommentReference"/>
        </w:rPr>
        <w:annotationRef/>
      </w:r>
      <w:r>
        <w:t xml:space="preserve">??? LKW routinely had the worst accuracy of all the algorithms.  </w:t>
      </w:r>
    </w:p>
  </w:comment>
  <w:comment w:id="60" w:author="Gianattasio, Kan [8]" w:date="2018-03-13T12:24:00Z" w:initials="KZG">
    <w:p w14:paraId="79EFBC97" w14:textId="72423B17" w:rsidR="00F6231C" w:rsidRDefault="00F6231C">
      <w:pPr>
        <w:pStyle w:val="CommentText"/>
      </w:pPr>
      <w:r>
        <w:rPr>
          <w:rStyle w:val="CommentReference"/>
        </w:rPr>
        <w:annotationRef/>
      </w:r>
      <w:r>
        <w:t xml:space="preserve">Similar *sensitivity* compared to Wu/Hurd – clarified </w:t>
      </w:r>
    </w:p>
  </w:comment>
  <w:comment w:id="61" w:author="Gianattasio, Kan [9]" w:date="2018-03-13T14:12:00Z" w:initials="KZG">
    <w:p w14:paraId="68EC5A83" w14:textId="53EAA4AD" w:rsidR="00651EBF" w:rsidRDefault="00651EBF">
      <w:pPr>
        <w:pStyle w:val="CommentText"/>
      </w:pPr>
      <w:r>
        <w:rPr>
          <w:rStyle w:val="CommentReference"/>
        </w:rPr>
        <w:annotationRef/>
      </w:r>
      <w:r>
        <w:t xml:space="preserve">Worth discussing Hurd probit here? </w:t>
      </w:r>
    </w:p>
  </w:comment>
  <w:comment w:id="63" w:author="Gianattasio, Kan [3]" w:date="2018-03-12T11:31:00Z" w:initials="KZG">
    <w:p w14:paraId="3A5D470A" w14:textId="77777777" w:rsidR="00F6231C" w:rsidRDefault="00F6231C" w:rsidP="00757262">
      <w:pPr>
        <w:pStyle w:val="CommentText"/>
      </w:pPr>
      <w:r>
        <w:rPr>
          <w:rStyle w:val="CommentReference"/>
        </w:rPr>
        <w:annotationRef/>
      </w:r>
      <w:r>
        <w:t>Which one to present?</w:t>
      </w:r>
    </w:p>
    <w:p w14:paraId="277B13D7" w14:textId="77777777" w:rsidR="00F6231C" w:rsidRDefault="00F6231C" w:rsidP="00757262">
      <w:pPr>
        <w:pStyle w:val="CommentText"/>
        <w:numPr>
          <w:ilvl w:val="0"/>
          <w:numId w:val="5"/>
        </w:numPr>
      </w:pPr>
      <w:r>
        <w:t>Maximizing overall % correct OR</w:t>
      </w:r>
    </w:p>
    <w:p w14:paraId="37B4E457" w14:textId="77777777" w:rsidR="00F6231C" w:rsidRDefault="00F6231C" w:rsidP="00757262">
      <w:pPr>
        <w:pStyle w:val="CommentText"/>
        <w:numPr>
          <w:ilvl w:val="0"/>
          <w:numId w:val="5"/>
        </w:numPr>
      </w:pPr>
      <w:r>
        <w:t xml:space="preserve">Maximizing mean sensitivity/specificity? </w:t>
      </w:r>
    </w:p>
    <w:p w14:paraId="31A8B127" w14:textId="77777777" w:rsidR="00F6231C" w:rsidRDefault="00F6231C" w:rsidP="00757262">
      <w:pPr>
        <w:pStyle w:val="CommentText"/>
        <w:numPr>
          <w:ilvl w:val="0"/>
          <w:numId w:val="5"/>
        </w:numPr>
      </w:pPr>
      <w:r>
        <w:t>Very different cut-points; the latter gives closet point on ROC curve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24BFF" w15:done="0"/>
  <w15:commentEx w15:paraId="26F31344" w15:done="0"/>
  <w15:commentEx w15:paraId="36FB4EC1" w15:done="0"/>
  <w15:commentEx w15:paraId="06AF593E" w15:paraIdParent="36FB4EC1" w15:done="0"/>
  <w15:commentEx w15:paraId="697F9B99" w15:done="0"/>
  <w15:commentEx w15:paraId="37BF715B" w15:paraIdParent="697F9B99" w15:done="0"/>
  <w15:commentEx w15:paraId="25CDEE05" w15:done="0"/>
  <w15:commentEx w15:paraId="5DDC1340" w15:paraIdParent="25CDEE05" w15:done="0"/>
  <w15:commentEx w15:paraId="7F5D2F27" w15:done="0"/>
  <w15:commentEx w15:paraId="029774A0" w15:paraIdParent="7F5D2F27" w15:done="0"/>
  <w15:commentEx w15:paraId="0E1466F8" w15:done="0"/>
  <w15:commentEx w15:paraId="595CBDF5" w15:paraIdParent="0E1466F8" w15:done="0"/>
  <w15:commentEx w15:paraId="19EB462C" w15:done="0"/>
  <w15:commentEx w15:paraId="6A05AC48" w15:done="0"/>
  <w15:commentEx w15:paraId="681E0E5C" w15:done="0"/>
  <w15:commentEx w15:paraId="490479AA" w15:done="0"/>
  <w15:commentEx w15:paraId="65DA73D0" w15:paraIdParent="490479AA" w15:done="0"/>
  <w15:commentEx w15:paraId="0DF60D08" w15:done="0"/>
  <w15:commentEx w15:paraId="2B2296F8" w15:done="0"/>
  <w15:commentEx w15:paraId="2CDD2151" w15:done="0"/>
  <w15:commentEx w15:paraId="79DD0787" w15:paraIdParent="2CDD2151" w15:done="0"/>
  <w15:commentEx w15:paraId="719D6780" w15:done="0"/>
  <w15:commentEx w15:paraId="56814AF1" w15:done="0"/>
  <w15:commentEx w15:paraId="34035632" w15:done="0"/>
  <w15:commentEx w15:paraId="0BB36D47" w15:done="0"/>
  <w15:commentEx w15:paraId="1D5ADC16" w15:paraIdParent="0BB36D47" w15:done="0"/>
  <w15:commentEx w15:paraId="3600B42B" w15:done="0"/>
  <w15:commentEx w15:paraId="2F1EAC9D" w15:done="0"/>
  <w15:commentEx w15:paraId="44A1443D" w15:done="0"/>
  <w15:commentEx w15:paraId="5DDA98B8" w15:paraIdParent="44A1443D" w15:done="0"/>
  <w15:commentEx w15:paraId="0DCEF184" w15:done="0"/>
  <w15:commentEx w15:paraId="77798FB7" w15:paraIdParent="0DCEF184" w15:done="0"/>
  <w15:commentEx w15:paraId="39176C40" w15:done="0"/>
  <w15:commentEx w15:paraId="39B30B07" w15:done="0"/>
  <w15:commentEx w15:paraId="19983861" w15:done="0"/>
  <w15:commentEx w15:paraId="0FAF7EFF" w15:done="0"/>
  <w15:commentEx w15:paraId="0C25BEC7" w15:paraIdParent="0FAF7EFF" w15:done="0"/>
  <w15:commentEx w15:paraId="57B4A4F0" w15:done="0"/>
  <w15:commentEx w15:paraId="13DD6BF4" w15:done="0"/>
  <w15:commentEx w15:paraId="39D32E7B" w15:done="0"/>
  <w15:commentEx w15:paraId="6FDE617B" w15:paraIdParent="39D32E7B" w15:done="0"/>
  <w15:commentEx w15:paraId="6488E1C7" w15:done="0"/>
  <w15:commentEx w15:paraId="17D8CC09" w15:paraIdParent="6488E1C7" w15:done="0"/>
  <w15:commentEx w15:paraId="6BE8C57A" w15:done="0"/>
  <w15:commentEx w15:paraId="69FAEE2D" w15:done="0"/>
  <w15:commentEx w15:paraId="4CC066B2" w15:done="0"/>
  <w15:commentEx w15:paraId="7FE65B26" w15:done="0"/>
  <w15:commentEx w15:paraId="79EFBC97" w15:paraIdParent="7FE65B26" w15:done="0"/>
  <w15:commentEx w15:paraId="68EC5A83" w15:done="0"/>
  <w15:commentEx w15:paraId="31A8B1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A5F332" w16cid:durableId="1E4233E8"/>
  <w16cid:commentId w16cid:paraId="13F697F2" w16cid:durableId="1E422E14"/>
  <w16cid:commentId w16cid:paraId="3AC24BFF" w16cid:durableId="1E423C79"/>
  <w16cid:commentId w16cid:paraId="36FB4EC1" w16cid:durableId="1E422E15"/>
  <w16cid:commentId w16cid:paraId="06AF593E" w16cid:durableId="1E423A36"/>
  <w16cid:commentId w16cid:paraId="697F9B99" w16cid:durableId="1E423CBA"/>
  <w16cid:commentId w16cid:paraId="25CDEE05" w16cid:durableId="1E425829"/>
  <w16cid:commentId w16cid:paraId="7F5D2F27" w16cid:durableId="1E422E16"/>
  <w16cid:commentId w16cid:paraId="0E1466F8" w16cid:durableId="1E4258DA"/>
  <w16cid:commentId w16cid:paraId="19EB462C" w16cid:durableId="1E422E17"/>
  <w16cid:commentId w16cid:paraId="6A05AC48" w16cid:durableId="1E422E18"/>
  <w16cid:commentId w16cid:paraId="681E0E5C" w16cid:durableId="1E4259BD"/>
  <w16cid:commentId w16cid:paraId="490479AA" w16cid:durableId="1E425A54"/>
  <w16cid:commentId w16cid:paraId="57B650D1" w16cid:durableId="1E422E19"/>
  <w16cid:commentId w16cid:paraId="2B2296F8" w16cid:durableId="1E425BC8"/>
  <w16cid:commentId w16cid:paraId="6EB88ACD" w16cid:durableId="1E422E1A"/>
  <w16cid:commentId w16cid:paraId="2D5955FE" w16cid:durableId="1E422E1B"/>
  <w16cid:commentId w16cid:paraId="2CDD2151" w16cid:durableId="1E422E1C"/>
  <w16cid:commentId w16cid:paraId="719D6780" w16cid:durableId="1E425C17"/>
  <w16cid:commentId w16cid:paraId="56814AF1" w16cid:durableId="1E425C36"/>
  <w16cid:commentId w16cid:paraId="34035632" w16cid:durableId="1E425C98"/>
  <w16cid:commentId w16cid:paraId="0BB36D47" w16cid:durableId="1E427AEA"/>
  <w16cid:commentId w16cid:paraId="3600B42B" w16cid:durableId="1E428232"/>
  <w16cid:commentId w16cid:paraId="7FCE8CD9" w16cid:durableId="1E422E1D"/>
  <w16cid:commentId w16cid:paraId="3BE53D3D" w16cid:durableId="1E425D3C"/>
  <w16cid:commentId w16cid:paraId="44A1443D" w16cid:durableId="1E426203"/>
  <w16cid:commentId w16cid:paraId="0DCEF184" w16cid:durableId="1E422E1E"/>
  <w16cid:commentId w16cid:paraId="77798FB7" w16cid:durableId="1E425D6A"/>
  <w16cid:commentId w16cid:paraId="2BC1A249" w16cid:durableId="1E427CBE"/>
  <w16cid:commentId w16cid:paraId="2487535E" w16cid:durableId="1E427CFF"/>
  <w16cid:commentId w16cid:paraId="39176C40" w16cid:durableId="1E425DE6"/>
  <w16cid:commentId w16cid:paraId="0FAF7EFF" w16cid:durableId="1E427D9D"/>
  <w16cid:commentId w16cid:paraId="57B4A4F0" w16cid:durableId="1E422E1F"/>
  <w16cid:commentId w16cid:paraId="13DD6BF4" w16cid:durableId="1E422E20"/>
  <w16cid:commentId w16cid:paraId="39D32E7B" w16cid:durableId="1E422E21"/>
  <w16cid:commentId w16cid:paraId="6488E1C7" w16cid:durableId="1E427D8F"/>
  <w16cid:commentId w16cid:paraId="6BE8C57A" w16cid:durableId="1E427E64"/>
  <w16cid:commentId w16cid:paraId="4CC066B2" w16cid:durableId="1E428131"/>
  <w16cid:commentId w16cid:paraId="7FE65B26" w16cid:durableId="1E4281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B3C2C" w14:textId="77777777" w:rsidR="00467436" w:rsidRDefault="00467436" w:rsidP="00CE6613">
      <w:pPr>
        <w:spacing w:after="0" w:line="240" w:lineRule="auto"/>
      </w:pPr>
      <w:r>
        <w:separator/>
      </w:r>
    </w:p>
  </w:endnote>
  <w:endnote w:type="continuationSeparator" w:id="0">
    <w:p w14:paraId="417E6DA5" w14:textId="77777777" w:rsidR="00467436" w:rsidRDefault="00467436" w:rsidP="00CE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M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5369B" w14:textId="77777777" w:rsidR="00467436" w:rsidRDefault="00467436" w:rsidP="00CE6613">
      <w:pPr>
        <w:spacing w:after="0" w:line="240" w:lineRule="auto"/>
      </w:pPr>
      <w:r>
        <w:separator/>
      </w:r>
    </w:p>
  </w:footnote>
  <w:footnote w:type="continuationSeparator" w:id="0">
    <w:p w14:paraId="53954860" w14:textId="77777777" w:rsidR="00467436" w:rsidRDefault="00467436" w:rsidP="00CE6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B25"/>
    <w:multiLevelType w:val="hybridMultilevel"/>
    <w:tmpl w:val="D2D245A2"/>
    <w:lvl w:ilvl="0" w:tplc="9968AAA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4360C"/>
    <w:multiLevelType w:val="hybridMultilevel"/>
    <w:tmpl w:val="2F507D9C"/>
    <w:lvl w:ilvl="0" w:tplc="17A69AE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9479AD"/>
    <w:multiLevelType w:val="hybridMultilevel"/>
    <w:tmpl w:val="9CA4D870"/>
    <w:lvl w:ilvl="0" w:tplc="887ED388">
      <w:start w:val="8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46964"/>
    <w:multiLevelType w:val="hybridMultilevel"/>
    <w:tmpl w:val="2670ECCA"/>
    <w:lvl w:ilvl="0" w:tplc="CF8A965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F329D"/>
    <w:multiLevelType w:val="hybridMultilevel"/>
    <w:tmpl w:val="BAA6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dellena Glymour">
    <w15:presenceInfo w15:providerId="Windows Live" w15:userId="7e3b5371ad9426c4"/>
  </w15:person>
  <w15:person w15:author="Gianattasio, Kan">
    <w15:presenceInfo w15:providerId="None" w15:userId="Gianattasio, Kan "/>
  </w15:person>
  <w15:person w15:author="Power, Melinda">
    <w15:presenceInfo w15:providerId="AD" w15:userId="S-1-5-21-2551908886-1609939859-1204051493-336505"/>
  </w15:person>
  <w15:person w15:author="Gianattasio, Kan [2]">
    <w15:presenceInfo w15:providerId="None" w15:userId="Gianattasio, Kan "/>
  </w15:person>
  <w15:person w15:author="Gianattasio, Kan [3]">
    <w15:presenceInfo w15:providerId="None" w15:userId="Gianattasio, Kan "/>
  </w15:person>
  <w15:person w15:author="Gianattasio, Kan [4]">
    <w15:presenceInfo w15:providerId="None" w15:userId="Gianattasio, Kan "/>
  </w15:person>
  <w15:person w15:author="Gianattasio, Kan [5]">
    <w15:presenceInfo w15:providerId="None" w15:userId="Gianattasio, Kan "/>
  </w15:person>
  <w15:person w15:author="Gianattasio, Kan [6]">
    <w15:presenceInfo w15:providerId="None" w15:userId="Gianattasio, Kan "/>
  </w15:person>
  <w15:person w15:author="Gianattasio, Kan [7]">
    <w15:presenceInfo w15:providerId="None" w15:userId="Gianattasio, Kan "/>
  </w15:person>
  <w15:person w15:author="Gianattasio, Kan [8]">
    <w15:presenceInfo w15:providerId="None" w15:userId="Gianattasio, Kan "/>
  </w15:person>
  <w15:person w15:author="Gianattasio, Kan [9]">
    <w15:presenceInfo w15:providerId="None" w15:userId="Gianattasio, Kan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720"/>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2da20revre3ezxwnvz2vdt9xwedrer5az&quot;&gt;Master Endnote&lt;record-ids&gt;&lt;item&gt;5042&lt;/item&gt;&lt;item&gt;5053&lt;/item&gt;&lt;item&gt;5079&lt;/item&gt;&lt;item&gt;5082&lt;/item&gt;&lt;/record-ids&gt;&lt;/item&gt;&lt;/Libraries&gt;"/>
  </w:docVars>
  <w:rsids>
    <w:rsidRoot w:val="00387A08"/>
    <w:rsid w:val="00026D09"/>
    <w:rsid w:val="0003250E"/>
    <w:rsid w:val="00050150"/>
    <w:rsid w:val="00053299"/>
    <w:rsid w:val="0005452E"/>
    <w:rsid w:val="000675A3"/>
    <w:rsid w:val="00080856"/>
    <w:rsid w:val="00087C34"/>
    <w:rsid w:val="00090BF6"/>
    <w:rsid w:val="000912EA"/>
    <w:rsid w:val="000A695D"/>
    <w:rsid w:val="000B28B8"/>
    <w:rsid w:val="000B2DD4"/>
    <w:rsid w:val="000C07AE"/>
    <w:rsid w:val="000C1EE2"/>
    <w:rsid w:val="000D4143"/>
    <w:rsid w:val="000E09AD"/>
    <w:rsid w:val="000E12FD"/>
    <w:rsid w:val="000F0393"/>
    <w:rsid w:val="000F259E"/>
    <w:rsid w:val="000F2932"/>
    <w:rsid w:val="000F66A6"/>
    <w:rsid w:val="00125B8C"/>
    <w:rsid w:val="00127B37"/>
    <w:rsid w:val="0013550F"/>
    <w:rsid w:val="00137ABF"/>
    <w:rsid w:val="0015492B"/>
    <w:rsid w:val="00171D3B"/>
    <w:rsid w:val="0017792F"/>
    <w:rsid w:val="001837D2"/>
    <w:rsid w:val="00183D6C"/>
    <w:rsid w:val="001848F0"/>
    <w:rsid w:val="00185636"/>
    <w:rsid w:val="001906CA"/>
    <w:rsid w:val="00190A52"/>
    <w:rsid w:val="0019325C"/>
    <w:rsid w:val="00197312"/>
    <w:rsid w:val="001A3CD2"/>
    <w:rsid w:val="001B3E39"/>
    <w:rsid w:val="001C21E7"/>
    <w:rsid w:val="001E5A2F"/>
    <w:rsid w:val="001E634A"/>
    <w:rsid w:val="001E7013"/>
    <w:rsid w:val="001F3C29"/>
    <w:rsid w:val="00201308"/>
    <w:rsid w:val="0020511B"/>
    <w:rsid w:val="00206998"/>
    <w:rsid w:val="00211E76"/>
    <w:rsid w:val="00212756"/>
    <w:rsid w:val="00215614"/>
    <w:rsid w:val="002326BA"/>
    <w:rsid w:val="00242A04"/>
    <w:rsid w:val="0024330D"/>
    <w:rsid w:val="00245633"/>
    <w:rsid w:val="0026186E"/>
    <w:rsid w:val="00264477"/>
    <w:rsid w:val="00282147"/>
    <w:rsid w:val="00285F90"/>
    <w:rsid w:val="0028715D"/>
    <w:rsid w:val="00290CC5"/>
    <w:rsid w:val="0029468E"/>
    <w:rsid w:val="002A30B0"/>
    <w:rsid w:val="002B3ED1"/>
    <w:rsid w:val="002B5A36"/>
    <w:rsid w:val="002B75E7"/>
    <w:rsid w:val="002D6DEA"/>
    <w:rsid w:val="002E0B58"/>
    <w:rsid w:val="002F1EFA"/>
    <w:rsid w:val="00311B5E"/>
    <w:rsid w:val="00315318"/>
    <w:rsid w:val="0031702D"/>
    <w:rsid w:val="00317CB9"/>
    <w:rsid w:val="0033105C"/>
    <w:rsid w:val="00343214"/>
    <w:rsid w:val="003649F5"/>
    <w:rsid w:val="00366628"/>
    <w:rsid w:val="003702B5"/>
    <w:rsid w:val="00382D14"/>
    <w:rsid w:val="003848F5"/>
    <w:rsid w:val="00384C4A"/>
    <w:rsid w:val="00387A08"/>
    <w:rsid w:val="003944C1"/>
    <w:rsid w:val="003B0141"/>
    <w:rsid w:val="003B392E"/>
    <w:rsid w:val="003B3A4A"/>
    <w:rsid w:val="003B4A19"/>
    <w:rsid w:val="003C30C8"/>
    <w:rsid w:val="003C3AFC"/>
    <w:rsid w:val="003D64F5"/>
    <w:rsid w:val="003E3193"/>
    <w:rsid w:val="003E3C2B"/>
    <w:rsid w:val="003E7A52"/>
    <w:rsid w:val="003F2B69"/>
    <w:rsid w:val="003F4CA6"/>
    <w:rsid w:val="00402E44"/>
    <w:rsid w:val="004076E7"/>
    <w:rsid w:val="00426668"/>
    <w:rsid w:val="0042753E"/>
    <w:rsid w:val="00442A80"/>
    <w:rsid w:val="00447D2B"/>
    <w:rsid w:val="00467436"/>
    <w:rsid w:val="004750D0"/>
    <w:rsid w:val="0048190C"/>
    <w:rsid w:val="00495B79"/>
    <w:rsid w:val="00495EB0"/>
    <w:rsid w:val="004A2DFD"/>
    <w:rsid w:val="004A6DEC"/>
    <w:rsid w:val="004B4C65"/>
    <w:rsid w:val="004C0025"/>
    <w:rsid w:val="004C0716"/>
    <w:rsid w:val="004C5918"/>
    <w:rsid w:val="004C6225"/>
    <w:rsid w:val="004D255E"/>
    <w:rsid w:val="004D404A"/>
    <w:rsid w:val="004E09B3"/>
    <w:rsid w:val="004E419A"/>
    <w:rsid w:val="00502328"/>
    <w:rsid w:val="00516305"/>
    <w:rsid w:val="005165E8"/>
    <w:rsid w:val="00526111"/>
    <w:rsid w:val="00526F73"/>
    <w:rsid w:val="005313EF"/>
    <w:rsid w:val="005321F9"/>
    <w:rsid w:val="00543B7D"/>
    <w:rsid w:val="005609E9"/>
    <w:rsid w:val="00562D75"/>
    <w:rsid w:val="00571585"/>
    <w:rsid w:val="00575C88"/>
    <w:rsid w:val="00582DF4"/>
    <w:rsid w:val="005A257C"/>
    <w:rsid w:val="005A4E58"/>
    <w:rsid w:val="005B5B20"/>
    <w:rsid w:val="005B6704"/>
    <w:rsid w:val="005B6B2D"/>
    <w:rsid w:val="005C53B9"/>
    <w:rsid w:val="005D0610"/>
    <w:rsid w:val="005D10B9"/>
    <w:rsid w:val="005E2D66"/>
    <w:rsid w:val="005F272E"/>
    <w:rsid w:val="005F3FE0"/>
    <w:rsid w:val="005F71F8"/>
    <w:rsid w:val="00603BC9"/>
    <w:rsid w:val="00617640"/>
    <w:rsid w:val="00623DC1"/>
    <w:rsid w:val="0062798F"/>
    <w:rsid w:val="006377D2"/>
    <w:rsid w:val="00643DA0"/>
    <w:rsid w:val="0064657D"/>
    <w:rsid w:val="00646819"/>
    <w:rsid w:val="00647869"/>
    <w:rsid w:val="00651EBF"/>
    <w:rsid w:val="0067023B"/>
    <w:rsid w:val="0068702E"/>
    <w:rsid w:val="006B13EE"/>
    <w:rsid w:val="006C2172"/>
    <w:rsid w:val="006C67C7"/>
    <w:rsid w:val="006D0062"/>
    <w:rsid w:val="006D7D53"/>
    <w:rsid w:val="006F339C"/>
    <w:rsid w:val="00702B20"/>
    <w:rsid w:val="00703171"/>
    <w:rsid w:val="00711EE5"/>
    <w:rsid w:val="00725E44"/>
    <w:rsid w:val="00733ED7"/>
    <w:rsid w:val="00736821"/>
    <w:rsid w:val="007447CD"/>
    <w:rsid w:val="00750A1B"/>
    <w:rsid w:val="00757262"/>
    <w:rsid w:val="007641DF"/>
    <w:rsid w:val="00764B21"/>
    <w:rsid w:val="007653FB"/>
    <w:rsid w:val="0076755B"/>
    <w:rsid w:val="00771200"/>
    <w:rsid w:val="00771A5A"/>
    <w:rsid w:val="0077729C"/>
    <w:rsid w:val="00794095"/>
    <w:rsid w:val="007A127A"/>
    <w:rsid w:val="007A4657"/>
    <w:rsid w:val="007A746C"/>
    <w:rsid w:val="007B56EA"/>
    <w:rsid w:val="007B751C"/>
    <w:rsid w:val="007C4BC4"/>
    <w:rsid w:val="007C5605"/>
    <w:rsid w:val="007C56BE"/>
    <w:rsid w:val="007D12B6"/>
    <w:rsid w:val="007D1F62"/>
    <w:rsid w:val="007D33C0"/>
    <w:rsid w:val="007D40EE"/>
    <w:rsid w:val="007D48F6"/>
    <w:rsid w:val="007E571A"/>
    <w:rsid w:val="007F3091"/>
    <w:rsid w:val="008054C7"/>
    <w:rsid w:val="008054EE"/>
    <w:rsid w:val="008105E5"/>
    <w:rsid w:val="00816C0D"/>
    <w:rsid w:val="00817D4B"/>
    <w:rsid w:val="008200DA"/>
    <w:rsid w:val="008305D4"/>
    <w:rsid w:val="00841426"/>
    <w:rsid w:val="00841701"/>
    <w:rsid w:val="00843201"/>
    <w:rsid w:val="0086571F"/>
    <w:rsid w:val="0086604C"/>
    <w:rsid w:val="00867AEB"/>
    <w:rsid w:val="00883BEF"/>
    <w:rsid w:val="008D2CE6"/>
    <w:rsid w:val="008E504E"/>
    <w:rsid w:val="008E6A15"/>
    <w:rsid w:val="008E78E0"/>
    <w:rsid w:val="009072CF"/>
    <w:rsid w:val="0091455D"/>
    <w:rsid w:val="00924291"/>
    <w:rsid w:val="009423CC"/>
    <w:rsid w:val="009560BB"/>
    <w:rsid w:val="00956653"/>
    <w:rsid w:val="009764E3"/>
    <w:rsid w:val="00993DD2"/>
    <w:rsid w:val="009A4DB1"/>
    <w:rsid w:val="009B37FB"/>
    <w:rsid w:val="009D52E0"/>
    <w:rsid w:val="009F064B"/>
    <w:rsid w:val="009F6C73"/>
    <w:rsid w:val="009F7E62"/>
    <w:rsid w:val="00A04BAE"/>
    <w:rsid w:val="00A126D4"/>
    <w:rsid w:val="00A20DBC"/>
    <w:rsid w:val="00A4316A"/>
    <w:rsid w:val="00A54999"/>
    <w:rsid w:val="00A629EF"/>
    <w:rsid w:val="00A73A48"/>
    <w:rsid w:val="00A76C53"/>
    <w:rsid w:val="00A935CD"/>
    <w:rsid w:val="00A94EBA"/>
    <w:rsid w:val="00AA2643"/>
    <w:rsid w:val="00AA52F6"/>
    <w:rsid w:val="00AB6B84"/>
    <w:rsid w:val="00AB718C"/>
    <w:rsid w:val="00AC08C5"/>
    <w:rsid w:val="00AD16C1"/>
    <w:rsid w:val="00AD4921"/>
    <w:rsid w:val="00B065D1"/>
    <w:rsid w:val="00B07041"/>
    <w:rsid w:val="00B43BD0"/>
    <w:rsid w:val="00B53D44"/>
    <w:rsid w:val="00B9088F"/>
    <w:rsid w:val="00B9477B"/>
    <w:rsid w:val="00B96D81"/>
    <w:rsid w:val="00BA6C1A"/>
    <w:rsid w:val="00BB2896"/>
    <w:rsid w:val="00BC3F41"/>
    <w:rsid w:val="00BC4E18"/>
    <w:rsid w:val="00BC558F"/>
    <w:rsid w:val="00BD342E"/>
    <w:rsid w:val="00BD7553"/>
    <w:rsid w:val="00BE309B"/>
    <w:rsid w:val="00BF2D7F"/>
    <w:rsid w:val="00BF76F6"/>
    <w:rsid w:val="00C05F81"/>
    <w:rsid w:val="00C101D0"/>
    <w:rsid w:val="00C127B9"/>
    <w:rsid w:val="00C36FFA"/>
    <w:rsid w:val="00C417E2"/>
    <w:rsid w:val="00C75E9B"/>
    <w:rsid w:val="00C82897"/>
    <w:rsid w:val="00C854EB"/>
    <w:rsid w:val="00CA0240"/>
    <w:rsid w:val="00CC0D2B"/>
    <w:rsid w:val="00CD0D2F"/>
    <w:rsid w:val="00CE6613"/>
    <w:rsid w:val="00CF224F"/>
    <w:rsid w:val="00D05BD0"/>
    <w:rsid w:val="00D148F9"/>
    <w:rsid w:val="00D14CD5"/>
    <w:rsid w:val="00D22BB2"/>
    <w:rsid w:val="00D23FEF"/>
    <w:rsid w:val="00D2541D"/>
    <w:rsid w:val="00D27135"/>
    <w:rsid w:val="00D5414F"/>
    <w:rsid w:val="00D622EA"/>
    <w:rsid w:val="00D66AC0"/>
    <w:rsid w:val="00D749BD"/>
    <w:rsid w:val="00D7668C"/>
    <w:rsid w:val="00D809FC"/>
    <w:rsid w:val="00D86AE9"/>
    <w:rsid w:val="00DB2A17"/>
    <w:rsid w:val="00DC14A1"/>
    <w:rsid w:val="00DC72B2"/>
    <w:rsid w:val="00DE7CC7"/>
    <w:rsid w:val="00DF2808"/>
    <w:rsid w:val="00DF2E02"/>
    <w:rsid w:val="00DF60C0"/>
    <w:rsid w:val="00E12DE5"/>
    <w:rsid w:val="00E20570"/>
    <w:rsid w:val="00E374A5"/>
    <w:rsid w:val="00E43213"/>
    <w:rsid w:val="00E435A0"/>
    <w:rsid w:val="00E45543"/>
    <w:rsid w:val="00E512BD"/>
    <w:rsid w:val="00E53251"/>
    <w:rsid w:val="00E53D12"/>
    <w:rsid w:val="00E714A1"/>
    <w:rsid w:val="00E759CB"/>
    <w:rsid w:val="00E84EC8"/>
    <w:rsid w:val="00E91AA5"/>
    <w:rsid w:val="00E935F2"/>
    <w:rsid w:val="00E97335"/>
    <w:rsid w:val="00ED0F41"/>
    <w:rsid w:val="00EE4F30"/>
    <w:rsid w:val="00EF2163"/>
    <w:rsid w:val="00EF79C2"/>
    <w:rsid w:val="00F00ACB"/>
    <w:rsid w:val="00F05D75"/>
    <w:rsid w:val="00F06E53"/>
    <w:rsid w:val="00F102CD"/>
    <w:rsid w:val="00F14005"/>
    <w:rsid w:val="00F6231C"/>
    <w:rsid w:val="00F63AC0"/>
    <w:rsid w:val="00F64169"/>
    <w:rsid w:val="00F82D94"/>
    <w:rsid w:val="00FB227A"/>
    <w:rsid w:val="00FD08D9"/>
    <w:rsid w:val="00FD28F0"/>
    <w:rsid w:val="00FE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F7B3C"/>
  <w15:docId w15:val="{38E91A8D-E592-48A1-9F53-C814F104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D404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D404A"/>
    <w:rPr>
      <w:rFonts w:ascii="Calibri" w:hAnsi="Calibri"/>
      <w:noProof/>
    </w:rPr>
  </w:style>
  <w:style w:type="paragraph" w:customStyle="1" w:styleId="EndNoteBibliography">
    <w:name w:val="EndNote Bibliography"/>
    <w:basedOn w:val="Normal"/>
    <w:link w:val="EndNoteBibliographyChar"/>
    <w:rsid w:val="004D404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D404A"/>
    <w:rPr>
      <w:rFonts w:ascii="Calibri" w:hAnsi="Calibri"/>
      <w:noProof/>
    </w:rPr>
  </w:style>
  <w:style w:type="paragraph" w:styleId="FootnoteText">
    <w:name w:val="footnote text"/>
    <w:basedOn w:val="Normal"/>
    <w:link w:val="FootnoteTextChar"/>
    <w:uiPriority w:val="99"/>
    <w:unhideWhenUsed/>
    <w:rsid w:val="00CE6613"/>
    <w:pPr>
      <w:spacing w:after="0" w:line="240" w:lineRule="auto"/>
    </w:pPr>
    <w:rPr>
      <w:sz w:val="20"/>
      <w:szCs w:val="20"/>
    </w:rPr>
  </w:style>
  <w:style w:type="character" w:customStyle="1" w:styleId="FootnoteTextChar">
    <w:name w:val="Footnote Text Char"/>
    <w:basedOn w:val="DefaultParagraphFont"/>
    <w:link w:val="FootnoteText"/>
    <w:uiPriority w:val="99"/>
    <w:rsid w:val="00CE6613"/>
    <w:rPr>
      <w:sz w:val="20"/>
      <w:szCs w:val="20"/>
    </w:rPr>
  </w:style>
  <w:style w:type="character" w:styleId="FootnoteReference">
    <w:name w:val="footnote reference"/>
    <w:basedOn w:val="DefaultParagraphFont"/>
    <w:uiPriority w:val="99"/>
    <w:semiHidden/>
    <w:unhideWhenUsed/>
    <w:rsid w:val="00CE6613"/>
    <w:rPr>
      <w:vertAlign w:val="superscript"/>
    </w:rPr>
  </w:style>
  <w:style w:type="character" w:styleId="EndnoteReference">
    <w:name w:val="endnote reference"/>
    <w:basedOn w:val="DefaultParagraphFont"/>
    <w:uiPriority w:val="99"/>
    <w:semiHidden/>
    <w:unhideWhenUsed/>
    <w:rsid w:val="003E3193"/>
    <w:rPr>
      <w:vertAlign w:val="superscript"/>
    </w:rPr>
  </w:style>
  <w:style w:type="paragraph" w:styleId="BalloonText">
    <w:name w:val="Balloon Text"/>
    <w:basedOn w:val="Normal"/>
    <w:link w:val="BalloonTextChar"/>
    <w:uiPriority w:val="99"/>
    <w:semiHidden/>
    <w:unhideWhenUsed/>
    <w:rsid w:val="003E3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193"/>
    <w:rPr>
      <w:rFonts w:ascii="Segoe UI" w:hAnsi="Segoe UI" w:cs="Segoe UI"/>
      <w:sz w:val="18"/>
      <w:szCs w:val="18"/>
    </w:rPr>
  </w:style>
  <w:style w:type="character" w:styleId="CommentReference">
    <w:name w:val="annotation reference"/>
    <w:basedOn w:val="DefaultParagraphFont"/>
    <w:uiPriority w:val="99"/>
    <w:semiHidden/>
    <w:unhideWhenUsed/>
    <w:rsid w:val="00993DD2"/>
    <w:rPr>
      <w:sz w:val="16"/>
      <w:szCs w:val="16"/>
    </w:rPr>
  </w:style>
  <w:style w:type="paragraph" w:styleId="CommentText">
    <w:name w:val="annotation text"/>
    <w:basedOn w:val="Normal"/>
    <w:link w:val="CommentTextChar"/>
    <w:uiPriority w:val="99"/>
    <w:semiHidden/>
    <w:unhideWhenUsed/>
    <w:rsid w:val="00993DD2"/>
    <w:pPr>
      <w:spacing w:line="240" w:lineRule="auto"/>
    </w:pPr>
    <w:rPr>
      <w:sz w:val="20"/>
      <w:szCs w:val="20"/>
    </w:rPr>
  </w:style>
  <w:style w:type="character" w:customStyle="1" w:styleId="CommentTextChar">
    <w:name w:val="Comment Text Char"/>
    <w:basedOn w:val="DefaultParagraphFont"/>
    <w:link w:val="CommentText"/>
    <w:uiPriority w:val="99"/>
    <w:semiHidden/>
    <w:rsid w:val="00993DD2"/>
    <w:rPr>
      <w:sz w:val="20"/>
      <w:szCs w:val="20"/>
    </w:rPr>
  </w:style>
  <w:style w:type="paragraph" w:styleId="CommentSubject">
    <w:name w:val="annotation subject"/>
    <w:basedOn w:val="CommentText"/>
    <w:next w:val="CommentText"/>
    <w:link w:val="CommentSubjectChar"/>
    <w:uiPriority w:val="99"/>
    <w:semiHidden/>
    <w:unhideWhenUsed/>
    <w:rsid w:val="00993DD2"/>
    <w:rPr>
      <w:b/>
      <w:bCs/>
    </w:rPr>
  </w:style>
  <w:style w:type="character" w:customStyle="1" w:styleId="CommentSubjectChar">
    <w:name w:val="Comment Subject Char"/>
    <w:basedOn w:val="CommentTextChar"/>
    <w:link w:val="CommentSubject"/>
    <w:uiPriority w:val="99"/>
    <w:semiHidden/>
    <w:rsid w:val="00993DD2"/>
    <w:rPr>
      <w:b/>
      <w:bCs/>
      <w:sz w:val="20"/>
      <w:szCs w:val="20"/>
    </w:rPr>
  </w:style>
  <w:style w:type="paragraph" w:styleId="ListParagraph">
    <w:name w:val="List Paragraph"/>
    <w:basedOn w:val="Normal"/>
    <w:uiPriority w:val="34"/>
    <w:qFormat/>
    <w:rsid w:val="001848F0"/>
    <w:pPr>
      <w:ind w:left="720"/>
      <w:contextualSpacing/>
    </w:pPr>
  </w:style>
  <w:style w:type="character" w:styleId="Hyperlink">
    <w:name w:val="Hyperlink"/>
    <w:basedOn w:val="DefaultParagraphFont"/>
    <w:uiPriority w:val="99"/>
    <w:semiHidden/>
    <w:unhideWhenUsed/>
    <w:rsid w:val="00364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3519">
      <w:bodyDiv w:val="1"/>
      <w:marLeft w:val="0"/>
      <w:marRight w:val="0"/>
      <w:marTop w:val="0"/>
      <w:marBottom w:val="0"/>
      <w:divBdr>
        <w:top w:val="none" w:sz="0" w:space="0" w:color="auto"/>
        <w:left w:val="none" w:sz="0" w:space="0" w:color="auto"/>
        <w:bottom w:val="none" w:sz="0" w:space="0" w:color="auto"/>
        <w:right w:val="none" w:sz="0" w:space="0" w:color="auto"/>
      </w:divBdr>
    </w:div>
    <w:div w:id="64181341">
      <w:bodyDiv w:val="1"/>
      <w:marLeft w:val="0"/>
      <w:marRight w:val="0"/>
      <w:marTop w:val="0"/>
      <w:marBottom w:val="0"/>
      <w:divBdr>
        <w:top w:val="none" w:sz="0" w:space="0" w:color="auto"/>
        <w:left w:val="none" w:sz="0" w:space="0" w:color="auto"/>
        <w:bottom w:val="none" w:sz="0" w:space="0" w:color="auto"/>
        <w:right w:val="none" w:sz="0" w:space="0" w:color="auto"/>
      </w:divBdr>
    </w:div>
    <w:div w:id="109401870">
      <w:bodyDiv w:val="1"/>
      <w:marLeft w:val="0"/>
      <w:marRight w:val="0"/>
      <w:marTop w:val="0"/>
      <w:marBottom w:val="0"/>
      <w:divBdr>
        <w:top w:val="none" w:sz="0" w:space="0" w:color="auto"/>
        <w:left w:val="none" w:sz="0" w:space="0" w:color="auto"/>
        <w:bottom w:val="none" w:sz="0" w:space="0" w:color="auto"/>
        <w:right w:val="none" w:sz="0" w:space="0" w:color="auto"/>
      </w:divBdr>
    </w:div>
    <w:div w:id="170027177">
      <w:bodyDiv w:val="1"/>
      <w:marLeft w:val="0"/>
      <w:marRight w:val="0"/>
      <w:marTop w:val="0"/>
      <w:marBottom w:val="0"/>
      <w:divBdr>
        <w:top w:val="none" w:sz="0" w:space="0" w:color="auto"/>
        <w:left w:val="none" w:sz="0" w:space="0" w:color="auto"/>
        <w:bottom w:val="none" w:sz="0" w:space="0" w:color="auto"/>
        <w:right w:val="none" w:sz="0" w:space="0" w:color="auto"/>
      </w:divBdr>
    </w:div>
    <w:div w:id="204758373">
      <w:bodyDiv w:val="1"/>
      <w:marLeft w:val="0"/>
      <w:marRight w:val="0"/>
      <w:marTop w:val="0"/>
      <w:marBottom w:val="0"/>
      <w:divBdr>
        <w:top w:val="none" w:sz="0" w:space="0" w:color="auto"/>
        <w:left w:val="none" w:sz="0" w:space="0" w:color="auto"/>
        <w:bottom w:val="none" w:sz="0" w:space="0" w:color="auto"/>
        <w:right w:val="none" w:sz="0" w:space="0" w:color="auto"/>
      </w:divBdr>
    </w:div>
    <w:div w:id="224754422">
      <w:bodyDiv w:val="1"/>
      <w:marLeft w:val="0"/>
      <w:marRight w:val="0"/>
      <w:marTop w:val="0"/>
      <w:marBottom w:val="0"/>
      <w:divBdr>
        <w:top w:val="none" w:sz="0" w:space="0" w:color="auto"/>
        <w:left w:val="none" w:sz="0" w:space="0" w:color="auto"/>
        <w:bottom w:val="none" w:sz="0" w:space="0" w:color="auto"/>
        <w:right w:val="none" w:sz="0" w:space="0" w:color="auto"/>
      </w:divBdr>
    </w:div>
    <w:div w:id="395592543">
      <w:bodyDiv w:val="1"/>
      <w:marLeft w:val="0"/>
      <w:marRight w:val="0"/>
      <w:marTop w:val="0"/>
      <w:marBottom w:val="0"/>
      <w:divBdr>
        <w:top w:val="none" w:sz="0" w:space="0" w:color="auto"/>
        <w:left w:val="none" w:sz="0" w:space="0" w:color="auto"/>
        <w:bottom w:val="none" w:sz="0" w:space="0" w:color="auto"/>
        <w:right w:val="none" w:sz="0" w:space="0" w:color="auto"/>
      </w:divBdr>
    </w:div>
    <w:div w:id="457989293">
      <w:bodyDiv w:val="1"/>
      <w:marLeft w:val="0"/>
      <w:marRight w:val="0"/>
      <w:marTop w:val="0"/>
      <w:marBottom w:val="0"/>
      <w:divBdr>
        <w:top w:val="none" w:sz="0" w:space="0" w:color="auto"/>
        <w:left w:val="none" w:sz="0" w:space="0" w:color="auto"/>
        <w:bottom w:val="none" w:sz="0" w:space="0" w:color="auto"/>
        <w:right w:val="none" w:sz="0" w:space="0" w:color="auto"/>
      </w:divBdr>
    </w:div>
    <w:div w:id="463349652">
      <w:bodyDiv w:val="1"/>
      <w:marLeft w:val="0"/>
      <w:marRight w:val="0"/>
      <w:marTop w:val="0"/>
      <w:marBottom w:val="0"/>
      <w:divBdr>
        <w:top w:val="none" w:sz="0" w:space="0" w:color="auto"/>
        <w:left w:val="none" w:sz="0" w:space="0" w:color="auto"/>
        <w:bottom w:val="none" w:sz="0" w:space="0" w:color="auto"/>
        <w:right w:val="none" w:sz="0" w:space="0" w:color="auto"/>
      </w:divBdr>
    </w:div>
    <w:div w:id="474687880">
      <w:bodyDiv w:val="1"/>
      <w:marLeft w:val="0"/>
      <w:marRight w:val="0"/>
      <w:marTop w:val="0"/>
      <w:marBottom w:val="0"/>
      <w:divBdr>
        <w:top w:val="none" w:sz="0" w:space="0" w:color="auto"/>
        <w:left w:val="none" w:sz="0" w:space="0" w:color="auto"/>
        <w:bottom w:val="none" w:sz="0" w:space="0" w:color="auto"/>
        <w:right w:val="none" w:sz="0" w:space="0" w:color="auto"/>
      </w:divBdr>
    </w:div>
    <w:div w:id="501050794">
      <w:bodyDiv w:val="1"/>
      <w:marLeft w:val="0"/>
      <w:marRight w:val="0"/>
      <w:marTop w:val="0"/>
      <w:marBottom w:val="0"/>
      <w:divBdr>
        <w:top w:val="none" w:sz="0" w:space="0" w:color="auto"/>
        <w:left w:val="none" w:sz="0" w:space="0" w:color="auto"/>
        <w:bottom w:val="none" w:sz="0" w:space="0" w:color="auto"/>
        <w:right w:val="none" w:sz="0" w:space="0" w:color="auto"/>
      </w:divBdr>
    </w:div>
    <w:div w:id="534734705">
      <w:bodyDiv w:val="1"/>
      <w:marLeft w:val="0"/>
      <w:marRight w:val="0"/>
      <w:marTop w:val="0"/>
      <w:marBottom w:val="0"/>
      <w:divBdr>
        <w:top w:val="none" w:sz="0" w:space="0" w:color="auto"/>
        <w:left w:val="none" w:sz="0" w:space="0" w:color="auto"/>
        <w:bottom w:val="none" w:sz="0" w:space="0" w:color="auto"/>
        <w:right w:val="none" w:sz="0" w:space="0" w:color="auto"/>
      </w:divBdr>
    </w:div>
    <w:div w:id="555973158">
      <w:bodyDiv w:val="1"/>
      <w:marLeft w:val="0"/>
      <w:marRight w:val="0"/>
      <w:marTop w:val="0"/>
      <w:marBottom w:val="0"/>
      <w:divBdr>
        <w:top w:val="none" w:sz="0" w:space="0" w:color="auto"/>
        <w:left w:val="none" w:sz="0" w:space="0" w:color="auto"/>
        <w:bottom w:val="none" w:sz="0" w:space="0" w:color="auto"/>
        <w:right w:val="none" w:sz="0" w:space="0" w:color="auto"/>
      </w:divBdr>
    </w:div>
    <w:div w:id="567106368">
      <w:bodyDiv w:val="1"/>
      <w:marLeft w:val="0"/>
      <w:marRight w:val="0"/>
      <w:marTop w:val="0"/>
      <w:marBottom w:val="0"/>
      <w:divBdr>
        <w:top w:val="none" w:sz="0" w:space="0" w:color="auto"/>
        <w:left w:val="none" w:sz="0" w:space="0" w:color="auto"/>
        <w:bottom w:val="none" w:sz="0" w:space="0" w:color="auto"/>
        <w:right w:val="none" w:sz="0" w:space="0" w:color="auto"/>
      </w:divBdr>
    </w:div>
    <w:div w:id="658314729">
      <w:bodyDiv w:val="1"/>
      <w:marLeft w:val="0"/>
      <w:marRight w:val="0"/>
      <w:marTop w:val="0"/>
      <w:marBottom w:val="0"/>
      <w:divBdr>
        <w:top w:val="none" w:sz="0" w:space="0" w:color="auto"/>
        <w:left w:val="none" w:sz="0" w:space="0" w:color="auto"/>
        <w:bottom w:val="none" w:sz="0" w:space="0" w:color="auto"/>
        <w:right w:val="none" w:sz="0" w:space="0" w:color="auto"/>
      </w:divBdr>
    </w:div>
    <w:div w:id="773404529">
      <w:bodyDiv w:val="1"/>
      <w:marLeft w:val="0"/>
      <w:marRight w:val="0"/>
      <w:marTop w:val="0"/>
      <w:marBottom w:val="0"/>
      <w:divBdr>
        <w:top w:val="none" w:sz="0" w:space="0" w:color="auto"/>
        <w:left w:val="none" w:sz="0" w:space="0" w:color="auto"/>
        <w:bottom w:val="none" w:sz="0" w:space="0" w:color="auto"/>
        <w:right w:val="none" w:sz="0" w:space="0" w:color="auto"/>
      </w:divBdr>
    </w:div>
    <w:div w:id="866212425">
      <w:bodyDiv w:val="1"/>
      <w:marLeft w:val="0"/>
      <w:marRight w:val="0"/>
      <w:marTop w:val="0"/>
      <w:marBottom w:val="0"/>
      <w:divBdr>
        <w:top w:val="none" w:sz="0" w:space="0" w:color="auto"/>
        <w:left w:val="none" w:sz="0" w:space="0" w:color="auto"/>
        <w:bottom w:val="none" w:sz="0" w:space="0" w:color="auto"/>
        <w:right w:val="none" w:sz="0" w:space="0" w:color="auto"/>
      </w:divBdr>
    </w:div>
    <w:div w:id="1175267153">
      <w:bodyDiv w:val="1"/>
      <w:marLeft w:val="0"/>
      <w:marRight w:val="0"/>
      <w:marTop w:val="0"/>
      <w:marBottom w:val="0"/>
      <w:divBdr>
        <w:top w:val="none" w:sz="0" w:space="0" w:color="auto"/>
        <w:left w:val="none" w:sz="0" w:space="0" w:color="auto"/>
        <w:bottom w:val="none" w:sz="0" w:space="0" w:color="auto"/>
        <w:right w:val="none" w:sz="0" w:space="0" w:color="auto"/>
      </w:divBdr>
    </w:div>
    <w:div w:id="1228152694">
      <w:bodyDiv w:val="1"/>
      <w:marLeft w:val="0"/>
      <w:marRight w:val="0"/>
      <w:marTop w:val="0"/>
      <w:marBottom w:val="0"/>
      <w:divBdr>
        <w:top w:val="none" w:sz="0" w:space="0" w:color="auto"/>
        <w:left w:val="none" w:sz="0" w:space="0" w:color="auto"/>
        <w:bottom w:val="none" w:sz="0" w:space="0" w:color="auto"/>
        <w:right w:val="none" w:sz="0" w:space="0" w:color="auto"/>
      </w:divBdr>
    </w:div>
    <w:div w:id="1234389511">
      <w:bodyDiv w:val="1"/>
      <w:marLeft w:val="0"/>
      <w:marRight w:val="0"/>
      <w:marTop w:val="0"/>
      <w:marBottom w:val="0"/>
      <w:divBdr>
        <w:top w:val="none" w:sz="0" w:space="0" w:color="auto"/>
        <w:left w:val="none" w:sz="0" w:space="0" w:color="auto"/>
        <w:bottom w:val="none" w:sz="0" w:space="0" w:color="auto"/>
        <w:right w:val="none" w:sz="0" w:space="0" w:color="auto"/>
      </w:divBdr>
    </w:div>
    <w:div w:id="1345278718">
      <w:bodyDiv w:val="1"/>
      <w:marLeft w:val="0"/>
      <w:marRight w:val="0"/>
      <w:marTop w:val="0"/>
      <w:marBottom w:val="0"/>
      <w:divBdr>
        <w:top w:val="none" w:sz="0" w:space="0" w:color="auto"/>
        <w:left w:val="none" w:sz="0" w:space="0" w:color="auto"/>
        <w:bottom w:val="none" w:sz="0" w:space="0" w:color="auto"/>
        <w:right w:val="none" w:sz="0" w:space="0" w:color="auto"/>
      </w:divBdr>
    </w:div>
    <w:div w:id="1382558208">
      <w:bodyDiv w:val="1"/>
      <w:marLeft w:val="0"/>
      <w:marRight w:val="0"/>
      <w:marTop w:val="0"/>
      <w:marBottom w:val="0"/>
      <w:divBdr>
        <w:top w:val="none" w:sz="0" w:space="0" w:color="auto"/>
        <w:left w:val="none" w:sz="0" w:space="0" w:color="auto"/>
        <w:bottom w:val="none" w:sz="0" w:space="0" w:color="auto"/>
        <w:right w:val="none" w:sz="0" w:space="0" w:color="auto"/>
      </w:divBdr>
    </w:div>
    <w:div w:id="1406027749">
      <w:bodyDiv w:val="1"/>
      <w:marLeft w:val="0"/>
      <w:marRight w:val="0"/>
      <w:marTop w:val="0"/>
      <w:marBottom w:val="0"/>
      <w:divBdr>
        <w:top w:val="none" w:sz="0" w:space="0" w:color="auto"/>
        <w:left w:val="none" w:sz="0" w:space="0" w:color="auto"/>
        <w:bottom w:val="none" w:sz="0" w:space="0" w:color="auto"/>
        <w:right w:val="none" w:sz="0" w:space="0" w:color="auto"/>
      </w:divBdr>
    </w:div>
    <w:div w:id="1450392075">
      <w:bodyDiv w:val="1"/>
      <w:marLeft w:val="0"/>
      <w:marRight w:val="0"/>
      <w:marTop w:val="0"/>
      <w:marBottom w:val="0"/>
      <w:divBdr>
        <w:top w:val="none" w:sz="0" w:space="0" w:color="auto"/>
        <w:left w:val="none" w:sz="0" w:space="0" w:color="auto"/>
        <w:bottom w:val="none" w:sz="0" w:space="0" w:color="auto"/>
        <w:right w:val="none" w:sz="0" w:space="0" w:color="auto"/>
      </w:divBdr>
    </w:div>
    <w:div w:id="1518084668">
      <w:bodyDiv w:val="1"/>
      <w:marLeft w:val="0"/>
      <w:marRight w:val="0"/>
      <w:marTop w:val="0"/>
      <w:marBottom w:val="0"/>
      <w:divBdr>
        <w:top w:val="none" w:sz="0" w:space="0" w:color="auto"/>
        <w:left w:val="none" w:sz="0" w:space="0" w:color="auto"/>
        <w:bottom w:val="none" w:sz="0" w:space="0" w:color="auto"/>
        <w:right w:val="none" w:sz="0" w:space="0" w:color="auto"/>
      </w:divBdr>
    </w:div>
    <w:div w:id="1547057824">
      <w:bodyDiv w:val="1"/>
      <w:marLeft w:val="0"/>
      <w:marRight w:val="0"/>
      <w:marTop w:val="0"/>
      <w:marBottom w:val="0"/>
      <w:divBdr>
        <w:top w:val="none" w:sz="0" w:space="0" w:color="auto"/>
        <w:left w:val="none" w:sz="0" w:space="0" w:color="auto"/>
        <w:bottom w:val="none" w:sz="0" w:space="0" w:color="auto"/>
        <w:right w:val="none" w:sz="0" w:space="0" w:color="auto"/>
      </w:divBdr>
    </w:div>
    <w:div w:id="1552426668">
      <w:bodyDiv w:val="1"/>
      <w:marLeft w:val="0"/>
      <w:marRight w:val="0"/>
      <w:marTop w:val="0"/>
      <w:marBottom w:val="0"/>
      <w:divBdr>
        <w:top w:val="none" w:sz="0" w:space="0" w:color="auto"/>
        <w:left w:val="none" w:sz="0" w:space="0" w:color="auto"/>
        <w:bottom w:val="none" w:sz="0" w:space="0" w:color="auto"/>
        <w:right w:val="none" w:sz="0" w:space="0" w:color="auto"/>
      </w:divBdr>
    </w:div>
    <w:div w:id="1628202787">
      <w:bodyDiv w:val="1"/>
      <w:marLeft w:val="0"/>
      <w:marRight w:val="0"/>
      <w:marTop w:val="0"/>
      <w:marBottom w:val="0"/>
      <w:divBdr>
        <w:top w:val="none" w:sz="0" w:space="0" w:color="auto"/>
        <w:left w:val="none" w:sz="0" w:space="0" w:color="auto"/>
        <w:bottom w:val="none" w:sz="0" w:space="0" w:color="auto"/>
        <w:right w:val="none" w:sz="0" w:space="0" w:color="auto"/>
      </w:divBdr>
    </w:div>
    <w:div w:id="1696542190">
      <w:bodyDiv w:val="1"/>
      <w:marLeft w:val="0"/>
      <w:marRight w:val="0"/>
      <w:marTop w:val="0"/>
      <w:marBottom w:val="0"/>
      <w:divBdr>
        <w:top w:val="none" w:sz="0" w:space="0" w:color="auto"/>
        <w:left w:val="none" w:sz="0" w:space="0" w:color="auto"/>
        <w:bottom w:val="none" w:sz="0" w:space="0" w:color="auto"/>
        <w:right w:val="none" w:sz="0" w:space="0" w:color="auto"/>
      </w:divBdr>
    </w:div>
    <w:div w:id="1912692491">
      <w:bodyDiv w:val="1"/>
      <w:marLeft w:val="0"/>
      <w:marRight w:val="0"/>
      <w:marTop w:val="0"/>
      <w:marBottom w:val="0"/>
      <w:divBdr>
        <w:top w:val="none" w:sz="0" w:space="0" w:color="auto"/>
        <w:left w:val="none" w:sz="0" w:space="0" w:color="auto"/>
        <w:bottom w:val="none" w:sz="0" w:space="0" w:color="auto"/>
        <w:right w:val="none" w:sz="0" w:space="0" w:color="auto"/>
      </w:divBdr>
    </w:div>
    <w:div w:id="1914849371">
      <w:bodyDiv w:val="1"/>
      <w:marLeft w:val="0"/>
      <w:marRight w:val="0"/>
      <w:marTop w:val="0"/>
      <w:marBottom w:val="0"/>
      <w:divBdr>
        <w:top w:val="none" w:sz="0" w:space="0" w:color="auto"/>
        <w:left w:val="none" w:sz="0" w:space="0" w:color="auto"/>
        <w:bottom w:val="none" w:sz="0" w:space="0" w:color="auto"/>
        <w:right w:val="none" w:sz="0" w:space="0" w:color="auto"/>
      </w:divBdr>
    </w:div>
    <w:div w:id="1994871522">
      <w:bodyDiv w:val="1"/>
      <w:marLeft w:val="0"/>
      <w:marRight w:val="0"/>
      <w:marTop w:val="0"/>
      <w:marBottom w:val="0"/>
      <w:divBdr>
        <w:top w:val="none" w:sz="0" w:space="0" w:color="auto"/>
        <w:left w:val="none" w:sz="0" w:space="0" w:color="auto"/>
        <w:bottom w:val="none" w:sz="0" w:space="0" w:color="auto"/>
        <w:right w:val="none" w:sz="0" w:space="0" w:color="auto"/>
      </w:divBdr>
    </w:div>
    <w:div w:id="2001544950">
      <w:bodyDiv w:val="1"/>
      <w:marLeft w:val="0"/>
      <w:marRight w:val="0"/>
      <w:marTop w:val="0"/>
      <w:marBottom w:val="0"/>
      <w:divBdr>
        <w:top w:val="none" w:sz="0" w:space="0" w:color="auto"/>
        <w:left w:val="none" w:sz="0" w:space="0" w:color="auto"/>
        <w:bottom w:val="none" w:sz="0" w:space="0" w:color="auto"/>
        <w:right w:val="none" w:sz="0" w:space="0" w:color="auto"/>
      </w:divBdr>
    </w:div>
    <w:div w:id="2022580841">
      <w:bodyDiv w:val="1"/>
      <w:marLeft w:val="0"/>
      <w:marRight w:val="0"/>
      <w:marTop w:val="0"/>
      <w:marBottom w:val="0"/>
      <w:divBdr>
        <w:top w:val="none" w:sz="0" w:space="0" w:color="auto"/>
        <w:left w:val="none" w:sz="0" w:space="0" w:color="auto"/>
        <w:bottom w:val="none" w:sz="0" w:space="0" w:color="auto"/>
        <w:right w:val="none" w:sz="0" w:space="0" w:color="auto"/>
      </w:divBdr>
    </w:div>
    <w:div w:id="2106804698">
      <w:bodyDiv w:val="1"/>
      <w:marLeft w:val="0"/>
      <w:marRight w:val="0"/>
      <w:marTop w:val="0"/>
      <w:marBottom w:val="0"/>
      <w:divBdr>
        <w:top w:val="none" w:sz="0" w:space="0" w:color="auto"/>
        <w:left w:val="none" w:sz="0" w:space="0" w:color="auto"/>
        <w:bottom w:val="none" w:sz="0" w:space="0" w:color="auto"/>
        <w:right w:val="none" w:sz="0" w:space="0" w:color="auto"/>
      </w:divBdr>
    </w:div>
    <w:div w:id="21401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ezp-prod1.hul.harvard.edu/10.1097/JGP.0b013e31813c6b6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78889-6729-4DA8-927E-D98D31BB6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27</Pages>
  <Words>24944</Words>
  <Characters>142184</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SPHHS</Company>
  <LinksUpToDate>false</LinksUpToDate>
  <CharactersWithSpaces>166795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Melinda</dc:creator>
  <cp:lastModifiedBy>Gianattasio, Kan </cp:lastModifiedBy>
  <cp:revision>28</cp:revision>
  <cp:lastPrinted>2018-03-13T18:50:00Z</cp:lastPrinted>
  <dcterms:created xsi:type="dcterms:W3CDTF">2018-03-09T15:36:00Z</dcterms:created>
  <dcterms:modified xsi:type="dcterms:W3CDTF">2018-03-13T19:02:00Z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617a89c2-2911-3953-8e2d-68cc8a4ec65c</vt:lpwstr>
  </property>
  <property fmtid="{D5CDD505-2E9C-101B-9397-08002B2CF9AE}" pid="24" name="Mendeley Citation Style_1">
    <vt:lpwstr>http://www.zotero.org/styles/american-medical-association</vt:lpwstr>
  </property>
</Properties>
</file>